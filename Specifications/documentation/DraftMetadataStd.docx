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ED646" w14:textId="77777777" w:rsidR="00030104" w:rsidRPr="00FC7D20" w:rsidRDefault="00030104" w:rsidP="00F65CF7">
      <w:pPr>
        <w:rPr>
          <w:b/>
        </w:rPr>
      </w:pPr>
    </w:p>
    <w:p w14:paraId="1F9EF653" w14:textId="77777777" w:rsidR="00C0522A" w:rsidRPr="00FC7D20" w:rsidRDefault="00C0522A" w:rsidP="001D62DA">
      <w:pPr>
        <w:jc w:val="center"/>
        <w:outlineLvl w:val="0"/>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535"/>
      </w:tblGrid>
      <w:tr w:rsidR="00DF56EE" w:rsidRPr="004A7589" w14:paraId="4859E04F" w14:textId="77777777" w:rsidTr="00AA52B0">
        <w:tc>
          <w:tcPr>
            <w:tcW w:w="4815" w:type="dxa"/>
            <w:shd w:val="clear" w:color="auto" w:fill="auto"/>
          </w:tcPr>
          <w:p w14:paraId="020A7AE3" w14:textId="6627AC44" w:rsidR="00DF56EE" w:rsidRDefault="00961DB8" w:rsidP="00AA52B0">
            <w:pPr>
              <w:jc w:val="center"/>
              <w:outlineLvl w:val="0"/>
              <w:rPr>
                <w:b/>
                <w:sz w:val="28"/>
              </w:rPr>
            </w:pPr>
            <w:r>
              <w:rPr>
                <w:b/>
                <w:noProof/>
                <w:sz w:val="28"/>
                <w:lang w:val="en-GB" w:eastAsia="en-GB"/>
              </w:rPr>
              <w:drawing>
                <wp:inline distT="0" distB="0" distL="0" distR="0" wp14:anchorId="1B089EAC" wp14:editId="1502559C">
                  <wp:extent cx="2438095" cy="102857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n-logo.png"/>
                          <pic:cNvPicPr/>
                        </pic:nvPicPr>
                        <pic:blipFill>
                          <a:blip r:embed="rId8">
                            <a:extLst>
                              <a:ext uri="{28A0092B-C50C-407E-A947-70E740481C1C}">
                                <a14:useLocalDpi xmlns:a14="http://schemas.microsoft.com/office/drawing/2010/main" val="0"/>
                              </a:ext>
                            </a:extLst>
                          </a:blip>
                          <a:stretch>
                            <a:fillRect/>
                          </a:stretch>
                        </pic:blipFill>
                        <pic:spPr>
                          <a:xfrm>
                            <a:off x="0" y="0"/>
                            <a:ext cx="2438095" cy="1028571"/>
                          </a:xfrm>
                          <a:prstGeom prst="rect">
                            <a:avLst/>
                          </a:prstGeom>
                        </pic:spPr>
                      </pic:pic>
                    </a:graphicData>
                  </a:graphic>
                </wp:inline>
              </w:drawing>
            </w:r>
          </w:p>
        </w:tc>
        <w:tc>
          <w:tcPr>
            <w:tcW w:w="4535" w:type="dxa"/>
            <w:shd w:val="clear" w:color="auto" w:fill="auto"/>
          </w:tcPr>
          <w:p w14:paraId="484DC927" w14:textId="77777777" w:rsidR="00961DB8" w:rsidRPr="00DE07CD" w:rsidRDefault="00961DB8" w:rsidP="00961DB8">
            <w:pPr>
              <w:rPr>
                <w:b/>
                <w:bCs/>
                <w:szCs w:val="20"/>
              </w:rPr>
            </w:pPr>
            <w:r w:rsidRPr="00DE07CD">
              <w:rPr>
                <w:b/>
                <w:bCs/>
                <w:szCs w:val="20"/>
              </w:rPr>
              <w:t>THE INSTITUTE OF NAVIGATION</w:t>
            </w:r>
          </w:p>
          <w:p w14:paraId="6B2AB881" w14:textId="2A8C8F97" w:rsidR="00961DB8" w:rsidRPr="00DE07CD" w:rsidRDefault="00961DB8" w:rsidP="00961DB8">
            <w:pPr>
              <w:rPr>
                <w:szCs w:val="20"/>
              </w:rPr>
            </w:pPr>
            <w:r w:rsidRPr="00DE07CD">
              <w:rPr>
                <w:szCs w:val="20"/>
              </w:rPr>
              <w:t>8551 Rixlew Lane, Ste. 360</w:t>
            </w:r>
          </w:p>
          <w:p w14:paraId="60F516CF" w14:textId="6D6D6A65" w:rsidR="00961DB8" w:rsidRPr="004A7589" w:rsidRDefault="00961DB8" w:rsidP="00961DB8">
            <w:pPr>
              <w:rPr>
                <w:szCs w:val="20"/>
                <w:lang w:val="es-ES"/>
              </w:rPr>
            </w:pPr>
            <w:r w:rsidRPr="004A7589">
              <w:rPr>
                <w:szCs w:val="20"/>
                <w:lang w:val="es-ES"/>
              </w:rPr>
              <w:t>Manassas, VA  20109-3701</w:t>
            </w:r>
          </w:p>
          <w:p w14:paraId="3578FD69" w14:textId="1997A888" w:rsidR="00961DB8" w:rsidRPr="004A7589" w:rsidRDefault="00961DB8" w:rsidP="00961DB8">
            <w:pPr>
              <w:rPr>
                <w:szCs w:val="20"/>
                <w:lang w:val="es-ES"/>
              </w:rPr>
            </w:pPr>
            <w:r w:rsidRPr="004A7589">
              <w:rPr>
                <w:szCs w:val="20"/>
                <w:lang w:val="es-ES"/>
              </w:rPr>
              <w:t>PHN: (703) 366-2723/FAX: (703) 366-2724</w:t>
            </w:r>
          </w:p>
          <w:p w14:paraId="7D9E626F" w14:textId="72A9F56A" w:rsidR="00961DB8" w:rsidRPr="004A7589" w:rsidRDefault="00B3436F" w:rsidP="00961DB8">
            <w:pPr>
              <w:rPr>
                <w:szCs w:val="20"/>
                <w:lang w:val="es-ES"/>
              </w:rPr>
            </w:pPr>
            <w:hyperlink r:id="rId9" w:history="1">
              <w:r w:rsidR="00961DB8" w:rsidRPr="004A7589">
                <w:rPr>
                  <w:rStyle w:val="Hyperlink"/>
                  <w:szCs w:val="20"/>
                  <w:lang w:val="es-ES"/>
                </w:rPr>
                <w:t>WWW.ION.ORG</w:t>
              </w:r>
            </w:hyperlink>
          </w:p>
          <w:p w14:paraId="6719157A" w14:textId="77777777" w:rsidR="00DF56EE" w:rsidRPr="004A7589" w:rsidRDefault="00DF56EE" w:rsidP="00961DB8">
            <w:pPr>
              <w:outlineLvl w:val="0"/>
              <w:rPr>
                <w:b/>
                <w:sz w:val="28"/>
                <w:lang w:val="es-ES"/>
              </w:rPr>
            </w:pPr>
          </w:p>
        </w:tc>
      </w:tr>
    </w:tbl>
    <w:p w14:paraId="305C9F27" w14:textId="77777777" w:rsidR="00C0522A" w:rsidRPr="004A7589" w:rsidRDefault="00C0522A" w:rsidP="001D62DA">
      <w:pPr>
        <w:jc w:val="center"/>
        <w:outlineLvl w:val="0"/>
        <w:rPr>
          <w:b/>
          <w:sz w:val="28"/>
          <w:lang w:val="es-ES"/>
        </w:rPr>
      </w:pPr>
    </w:p>
    <w:p w14:paraId="321AA281" w14:textId="77777777" w:rsidR="00C0522A" w:rsidRPr="004A7589" w:rsidRDefault="00C0522A" w:rsidP="008B610C">
      <w:pPr>
        <w:outlineLvl w:val="0"/>
        <w:rPr>
          <w:b/>
          <w:sz w:val="28"/>
          <w:lang w:val="es-ES"/>
        </w:rPr>
      </w:pPr>
    </w:p>
    <w:p w14:paraId="42D8F838" w14:textId="77777777" w:rsidR="00C0522A" w:rsidRPr="004A7589" w:rsidRDefault="00C0522A" w:rsidP="001D62DA">
      <w:pPr>
        <w:jc w:val="center"/>
        <w:outlineLvl w:val="0"/>
        <w:rPr>
          <w:b/>
          <w:sz w:val="28"/>
          <w:lang w:val="es-ES"/>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6023A35E" w:rsidR="001D62DA" w:rsidRPr="00DE07CD" w:rsidRDefault="001D62DA" w:rsidP="001D62DA">
      <w:pPr>
        <w:jc w:val="center"/>
        <w:rPr>
          <w:sz w:val="40"/>
          <w:szCs w:val="40"/>
        </w:rPr>
      </w:pPr>
      <w:r w:rsidRPr="00DE07CD">
        <w:rPr>
          <w:sz w:val="40"/>
          <w:szCs w:val="40"/>
        </w:rPr>
        <w:t xml:space="preserve">Revision </w:t>
      </w:r>
      <w:r w:rsidR="00596FD9">
        <w:rPr>
          <w:sz w:val="40"/>
          <w:szCs w:val="40"/>
        </w:rPr>
        <w:t>1.0</w:t>
      </w:r>
      <w:r w:rsidR="00703727" w:rsidRPr="00DE07CD">
        <w:rPr>
          <w:sz w:val="40"/>
          <w:szCs w:val="40"/>
        </w:rPr>
        <w:t xml:space="preserve"> </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6BBE48C5" w:rsidR="00DE26AF" w:rsidRPr="00DE07CD" w:rsidRDefault="00265E4E" w:rsidP="00CE6B4F">
      <w:pPr>
        <w:jc w:val="both"/>
      </w:pPr>
      <w:r>
        <w:t xml:space="preserve">The </w:t>
      </w:r>
      <w:r w:rsidR="00A271BB">
        <w:t>Global Navigation Satellite System</w:t>
      </w:r>
      <w:r w:rsidR="004A4D8B">
        <w:t xml:space="preserve">s </w:t>
      </w:r>
      <w:r w:rsidR="00A271BB">
        <w:t>(</w:t>
      </w:r>
      <w:r>
        <w:t>GNSS</w:t>
      </w:r>
      <w:r w:rsidR="00A271BB">
        <w:t>)</w:t>
      </w:r>
      <w:r>
        <w:t xml:space="preserve"> </w:t>
      </w:r>
      <w:r w:rsidR="00A271BB">
        <w:t>Software Defined Radio (</w:t>
      </w:r>
      <w:r>
        <w:t>SDR</w:t>
      </w:r>
      <w:r w:rsidR="00A271BB">
        <w:t>)</w:t>
      </w:r>
      <w:r>
        <w:t xml:space="preserve">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w:t>
      </w:r>
      <w:r w:rsidR="00164303">
        <w:t>applications programming interface (</w:t>
      </w:r>
      <w:r>
        <w:t>API</w:t>
      </w:r>
      <w:r w:rsidR="00164303">
        <w:t>)</w:t>
      </w:r>
      <w:r>
        <w:t xml:space="preserve">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61021210" w:rsidR="008D289C" w:rsidRPr="00DE07CD" w:rsidRDefault="000E7C17" w:rsidP="00CE6B4F">
      <w:pPr>
        <w:jc w:val="both"/>
        <w:rPr>
          <w:b/>
        </w:rPr>
      </w:pPr>
      <w:r w:rsidRPr="00DE07CD">
        <w:rPr>
          <w:b/>
        </w:rPr>
        <w:lastRenderedPageBreak/>
        <w:t xml:space="preserve"> </w:t>
      </w:r>
      <w:r w:rsidR="008D289C" w:rsidRPr="00DE07CD">
        <w:rPr>
          <w:b/>
        </w:rPr>
        <w:t>Table of Contents</w:t>
      </w:r>
    </w:p>
    <w:p w14:paraId="6AC23228" w14:textId="77777777" w:rsidR="00D875CB" w:rsidRDefault="008D289C">
      <w:pPr>
        <w:pStyle w:val="TOC1"/>
        <w:tabs>
          <w:tab w:val="left" w:pos="480"/>
          <w:tab w:val="right" w:leader="dot" w:pos="9350"/>
        </w:tabs>
        <w:rPr>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hyperlink w:anchor="_Toc490496280" w:history="1">
        <w:r w:rsidR="00D875CB" w:rsidRPr="00E54971">
          <w:rPr>
            <w:rStyle w:val="Hyperlink"/>
            <w:noProof/>
          </w:rPr>
          <w:t>1</w:t>
        </w:r>
        <w:r w:rsidR="00D875CB">
          <w:rPr>
            <w:rFonts w:asciiTheme="minorHAnsi" w:eastAsiaTheme="minorEastAsia" w:hAnsiTheme="minorHAnsi" w:cstheme="minorBidi"/>
            <w:noProof/>
            <w:sz w:val="22"/>
            <w:szCs w:val="22"/>
          </w:rPr>
          <w:tab/>
        </w:r>
        <w:r w:rsidR="00D875CB" w:rsidRPr="00E54971">
          <w:rPr>
            <w:rStyle w:val="Hyperlink"/>
            <w:noProof/>
          </w:rPr>
          <w:t>Introduction</w:t>
        </w:r>
        <w:r w:rsidR="00D875CB">
          <w:rPr>
            <w:noProof/>
            <w:webHidden/>
          </w:rPr>
          <w:tab/>
        </w:r>
        <w:r w:rsidR="00D875CB">
          <w:rPr>
            <w:noProof/>
            <w:webHidden/>
          </w:rPr>
          <w:fldChar w:fldCharType="begin"/>
        </w:r>
        <w:r w:rsidR="00D875CB">
          <w:rPr>
            <w:noProof/>
            <w:webHidden/>
          </w:rPr>
          <w:instrText xml:space="preserve"> PAGEREF _Toc490496280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370B20F1" w14:textId="77777777" w:rsidR="00D875CB" w:rsidRDefault="00B3436F">
      <w:pPr>
        <w:pStyle w:val="TOC1"/>
        <w:tabs>
          <w:tab w:val="left" w:pos="480"/>
          <w:tab w:val="right" w:leader="dot" w:pos="9350"/>
        </w:tabs>
        <w:rPr>
          <w:rFonts w:asciiTheme="minorHAnsi" w:eastAsiaTheme="minorEastAsia" w:hAnsiTheme="minorHAnsi" w:cstheme="minorBidi"/>
          <w:noProof/>
          <w:sz w:val="22"/>
          <w:szCs w:val="22"/>
        </w:rPr>
      </w:pPr>
      <w:hyperlink w:anchor="_Toc490496281" w:history="1">
        <w:r w:rsidR="00D875CB" w:rsidRPr="00E54971">
          <w:rPr>
            <w:rStyle w:val="Hyperlink"/>
            <w:noProof/>
          </w:rPr>
          <w:t>2</w:t>
        </w:r>
        <w:r w:rsidR="00D875CB">
          <w:rPr>
            <w:rFonts w:asciiTheme="minorHAnsi" w:eastAsiaTheme="minorEastAsia" w:hAnsiTheme="minorHAnsi" w:cstheme="minorBidi"/>
            <w:noProof/>
            <w:sz w:val="22"/>
            <w:szCs w:val="22"/>
          </w:rPr>
          <w:tab/>
        </w:r>
        <w:r w:rsidR="00D875CB" w:rsidRPr="00E54971">
          <w:rPr>
            <w:rStyle w:val="Hyperlink"/>
            <w:noProof/>
          </w:rPr>
          <w:t>Scope</w:t>
        </w:r>
        <w:r w:rsidR="00D875CB">
          <w:rPr>
            <w:noProof/>
            <w:webHidden/>
          </w:rPr>
          <w:tab/>
        </w:r>
        <w:r w:rsidR="00D875CB">
          <w:rPr>
            <w:noProof/>
            <w:webHidden/>
          </w:rPr>
          <w:fldChar w:fldCharType="begin"/>
        </w:r>
        <w:r w:rsidR="00D875CB">
          <w:rPr>
            <w:noProof/>
            <w:webHidden/>
          </w:rPr>
          <w:instrText xml:space="preserve"> PAGEREF _Toc490496281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40FB936B" w14:textId="77777777" w:rsidR="00D875CB" w:rsidRDefault="00B3436F">
      <w:pPr>
        <w:pStyle w:val="TOC1"/>
        <w:tabs>
          <w:tab w:val="left" w:pos="480"/>
          <w:tab w:val="right" w:leader="dot" w:pos="9350"/>
        </w:tabs>
        <w:rPr>
          <w:rFonts w:asciiTheme="minorHAnsi" w:eastAsiaTheme="minorEastAsia" w:hAnsiTheme="minorHAnsi" w:cstheme="minorBidi"/>
          <w:noProof/>
          <w:sz w:val="22"/>
          <w:szCs w:val="22"/>
        </w:rPr>
      </w:pPr>
      <w:hyperlink w:anchor="_Toc490496282" w:history="1">
        <w:r w:rsidR="00D875CB" w:rsidRPr="00E54971">
          <w:rPr>
            <w:rStyle w:val="Hyperlink"/>
            <w:noProof/>
          </w:rPr>
          <w:t>3</w:t>
        </w:r>
        <w:r w:rsidR="00D875CB">
          <w:rPr>
            <w:rFonts w:asciiTheme="minorHAnsi" w:eastAsiaTheme="minorEastAsia" w:hAnsiTheme="minorHAnsi" w:cstheme="minorBidi"/>
            <w:noProof/>
            <w:sz w:val="22"/>
            <w:szCs w:val="22"/>
          </w:rPr>
          <w:tab/>
        </w:r>
        <w:r w:rsidR="00D875CB" w:rsidRPr="00E54971">
          <w:rPr>
            <w:rStyle w:val="Hyperlink"/>
            <w:noProof/>
          </w:rPr>
          <w:t>Metadata Format</w:t>
        </w:r>
        <w:r w:rsidR="00D875CB">
          <w:rPr>
            <w:noProof/>
            <w:webHidden/>
          </w:rPr>
          <w:tab/>
        </w:r>
        <w:r w:rsidR="00D875CB">
          <w:rPr>
            <w:noProof/>
            <w:webHidden/>
          </w:rPr>
          <w:fldChar w:fldCharType="begin"/>
        </w:r>
        <w:r w:rsidR="00D875CB">
          <w:rPr>
            <w:noProof/>
            <w:webHidden/>
          </w:rPr>
          <w:instrText xml:space="preserve"> PAGEREF _Toc490496282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0E534FDC" w14:textId="77777777" w:rsidR="00D875CB" w:rsidRDefault="00B3436F">
      <w:pPr>
        <w:pStyle w:val="TOC1"/>
        <w:tabs>
          <w:tab w:val="left" w:pos="480"/>
          <w:tab w:val="right" w:leader="dot" w:pos="9350"/>
        </w:tabs>
        <w:rPr>
          <w:rFonts w:asciiTheme="minorHAnsi" w:eastAsiaTheme="minorEastAsia" w:hAnsiTheme="minorHAnsi" w:cstheme="minorBidi"/>
          <w:noProof/>
          <w:sz w:val="22"/>
          <w:szCs w:val="22"/>
        </w:rPr>
      </w:pPr>
      <w:hyperlink w:anchor="_Toc490496283" w:history="1">
        <w:r w:rsidR="00D875CB" w:rsidRPr="00E54971">
          <w:rPr>
            <w:rStyle w:val="Hyperlink"/>
            <w:noProof/>
          </w:rPr>
          <w:t>4</w:t>
        </w:r>
        <w:r w:rsidR="00D875CB">
          <w:rPr>
            <w:rFonts w:asciiTheme="minorHAnsi" w:eastAsiaTheme="minorEastAsia" w:hAnsiTheme="minorHAnsi" w:cstheme="minorBidi"/>
            <w:noProof/>
            <w:sz w:val="22"/>
            <w:szCs w:val="22"/>
          </w:rPr>
          <w:tab/>
        </w:r>
        <w:r w:rsidR="00D875CB" w:rsidRPr="00E54971">
          <w:rPr>
            <w:rStyle w:val="Hyperlink"/>
            <w:noProof/>
          </w:rPr>
          <w:t>SDR Data Collection Topologies</w:t>
        </w:r>
        <w:r w:rsidR="00D875CB">
          <w:rPr>
            <w:noProof/>
            <w:webHidden/>
          </w:rPr>
          <w:tab/>
        </w:r>
        <w:r w:rsidR="00D875CB">
          <w:rPr>
            <w:noProof/>
            <w:webHidden/>
          </w:rPr>
          <w:fldChar w:fldCharType="begin"/>
        </w:r>
        <w:r w:rsidR="00D875CB">
          <w:rPr>
            <w:noProof/>
            <w:webHidden/>
          </w:rPr>
          <w:instrText xml:space="preserve"> PAGEREF _Toc490496283 \h </w:instrText>
        </w:r>
        <w:r w:rsidR="00D875CB">
          <w:rPr>
            <w:noProof/>
            <w:webHidden/>
          </w:rPr>
        </w:r>
        <w:r w:rsidR="00D875CB">
          <w:rPr>
            <w:noProof/>
            <w:webHidden/>
          </w:rPr>
          <w:fldChar w:fldCharType="separate"/>
        </w:r>
        <w:r w:rsidR="00D7084E">
          <w:rPr>
            <w:noProof/>
            <w:webHidden/>
          </w:rPr>
          <w:t>6</w:t>
        </w:r>
        <w:r w:rsidR="00D875CB">
          <w:rPr>
            <w:noProof/>
            <w:webHidden/>
          </w:rPr>
          <w:fldChar w:fldCharType="end"/>
        </w:r>
      </w:hyperlink>
    </w:p>
    <w:p w14:paraId="2D2B5230" w14:textId="77777777" w:rsidR="00D875CB" w:rsidRDefault="00B3436F">
      <w:pPr>
        <w:pStyle w:val="TOC2"/>
        <w:tabs>
          <w:tab w:val="left" w:pos="960"/>
          <w:tab w:val="right" w:leader="dot" w:pos="9350"/>
        </w:tabs>
        <w:rPr>
          <w:rFonts w:asciiTheme="minorHAnsi" w:eastAsiaTheme="minorEastAsia" w:hAnsiTheme="minorHAnsi" w:cstheme="minorBidi"/>
          <w:noProof/>
          <w:sz w:val="22"/>
          <w:szCs w:val="22"/>
        </w:rPr>
      </w:pPr>
      <w:hyperlink w:anchor="_Toc490496284" w:history="1">
        <w:r w:rsidR="00D875CB" w:rsidRPr="00E54971">
          <w:rPr>
            <w:rStyle w:val="Hyperlink"/>
            <w:noProof/>
          </w:rPr>
          <w:t>4.1</w:t>
        </w:r>
        <w:r w:rsidR="00D875CB">
          <w:rPr>
            <w:rFonts w:asciiTheme="minorHAnsi" w:eastAsiaTheme="minorEastAsia" w:hAnsiTheme="minorHAnsi" w:cstheme="minorBidi"/>
            <w:noProof/>
            <w:sz w:val="22"/>
            <w:szCs w:val="22"/>
          </w:rPr>
          <w:tab/>
        </w:r>
        <w:r w:rsidR="00D875CB" w:rsidRPr="00E54971">
          <w:rPr>
            <w:rStyle w:val="Hyperlink"/>
            <w:noProof/>
          </w:rPr>
          <w:t>Single Band, Single Stream, Single File / Multiple Files</w:t>
        </w:r>
        <w:r w:rsidR="00D875CB">
          <w:rPr>
            <w:noProof/>
            <w:webHidden/>
          </w:rPr>
          <w:tab/>
        </w:r>
        <w:r w:rsidR="00D875CB">
          <w:rPr>
            <w:noProof/>
            <w:webHidden/>
          </w:rPr>
          <w:fldChar w:fldCharType="begin"/>
        </w:r>
        <w:r w:rsidR="00D875CB">
          <w:rPr>
            <w:noProof/>
            <w:webHidden/>
          </w:rPr>
          <w:instrText xml:space="preserve"> PAGEREF _Toc490496284 \h </w:instrText>
        </w:r>
        <w:r w:rsidR="00D875CB">
          <w:rPr>
            <w:noProof/>
            <w:webHidden/>
          </w:rPr>
        </w:r>
        <w:r w:rsidR="00D875CB">
          <w:rPr>
            <w:noProof/>
            <w:webHidden/>
          </w:rPr>
          <w:fldChar w:fldCharType="separate"/>
        </w:r>
        <w:r w:rsidR="00D7084E">
          <w:rPr>
            <w:noProof/>
            <w:webHidden/>
          </w:rPr>
          <w:t>7</w:t>
        </w:r>
        <w:r w:rsidR="00D875CB">
          <w:rPr>
            <w:noProof/>
            <w:webHidden/>
          </w:rPr>
          <w:fldChar w:fldCharType="end"/>
        </w:r>
      </w:hyperlink>
    </w:p>
    <w:p w14:paraId="71FCB5CE" w14:textId="77777777" w:rsidR="00D875CB" w:rsidRDefault="00B3436F">
      <w:pPr>
        <w:pStyle w:val="TOC2"/>
        <w:tabs>
          <w:tab w:val="left" w:pos="960"/>
          <w:tab w:val="right" w:leader="dot" w:pos="9350"/>
        </w:tabs>
        <w:rPr>
          <w:rFonts w:asciiTheme="minorHAnsi" w:eastAsiaTheme="minorEastAsia" w:hAnsiTheme="minorHAnsi" w:cstheme="minorBidi"/>
          <w:noProof/>
          <w:sz w:val="22"/>
          <w:szCs w:val="22"/>
        </w:rPr>
      </w:pPr>
      <w:hyperlink w:anchor="_Toc490496285" w:history="1">
        <w:r w:rsidR="00D875CB" w:rsidRPr="00E54971">
          <w:rPr>
            <w:rStyle w:val="Hyperlink"/>
            <w:noProof/>
          </w:rPr>
          <w:t>4.2</w:t>
        </w:r>
        <w:r w:rsidR="00D875CB">
          <w:rPr>
            <w:rFonts w:asciiTheme="minorHAnsi" w:eastAsiaTheme="minorEastAsia" w:hAnsiTheme="minorHAnsi" w:cstheme="minorBidi"/>
            <w:noProof/>
            <w:sz w:val="22"/>
            <w:szCs w:val="22"/>
          </w:rPr>
          <w:tab/>
        </w:r>
        <w:r w:rsidR="00D875CB" w:rsidRPr="00E54971">
          <w:rPr>
            <w:rStyle w:val="Hyperlink"/>
            <w:noProof/>
          </w:rPr>
          <w:t>Multi-Band, Single Stream, Single File</w:t>
        </w:r>
        <w:r w:rsidR="00D875CB">
          <w:rPr>
            <w:noProof/>
            <w:webHidden/>
          </w:rPr>
          <w:tab/>
        </w:r>
        <w:r w:rsidR="00D875CB">
          <w:rPr>
            <w:noProof/>
            <w:webHidden/>
          </w:rPr>
          <w:fldChar w:fldCharType="begin"/>
        </w:r>
        <w:r w:rsidR="00D875CB">
          <w:rPr>
            <w:noProof/>
            <w:webHidden/>
          </w:rPr>
          <w:instrText xml:space="preserve"> PAGEREF _Toc490496285 \h </w:instrText>
        </w:r>
        <w:r w:rsidR="00D875CB">
          <w:rPr>
            <w:noProof/>
            <w:webHidden/>
          </w:rPr>
        </w:r>
        <w:r w:rsidR="00D875CB">
          <w:rPr>
            <w:noProof/>
            <w:webHidden/>
          </w:rPr>
          <w:fldChar w:fldCharType="separate"/>
        </w:r>
        <w:r w:rsidR="00D7084E">
          <w:rPr>
            <w:noProof/>
            <w:webHidden/>
          </w:rPr>
          <w:t>7</w:t>
        </w:r>
        <w:r w:rsidR="00D875CB">
          <w:rPr>
            <w:noProof/>
            <w:webHidden/>
          </w:rPr>
          <w:fldChar w:fldCharType="end"/>
        </w:r>
      </w:hyperlink>
    </w:p>
    <w:p w14:paraId="06D78CC9" w14:textId="77777777" w:rsidR="00D875CB" w:rsidRDefault="00B3436F">
      <w:pPr>
        <w:pStyle w:val="TOC2"/>
        <w:tabs>
          <w:tab w:val="left" w:pos="960"/>
          <w:tab w:val="right" w:leader="dot" w:pos="9350"/>
        </w:tabs>
        <w:rPr>
          <w:rFonts w:asciiTheme="minorHAnsi" w:eastAsiaTheme="minorEastAsia" w:hAnsiTheme="minorHAnsi" w:cstheme="minorBidi"/>
          <w:noProof/>
          <w:sz w:val="22"/>
          <w:szCs w:val="22"/>
        </w:rPr>
      </w:pPr>
      <w:hyperlink w:anchor="_Toc490496286" w:history="1">
        <w:r w:rsidR="00D875CB" w:rsidRPr="00E54971">
          <w:rPr>
            <w:rStyle w:val="Hyperlink"/>
            <w:noProof/>
          </w:rPr>
          <w:t>4.3</w:t>
        </w:r>
        <w:r w:rsidR="00D875CB">
          <w:rPr>
            <w:rFonts w:asciiTheme="minorHAnsi" w:eastAsiaTheme="minorEastAsia" w:hAnsiTheme="minorHAnsi" w:cstheme="minorBidi"/>
            <w:noProof/>
            <w:sz w:val="22"/>
            <w:szCs w:val="22"/>
          </w:rPr>
          <w:tab/>
        </w:r>
        <w:r w:rsidR="00D875CB" w:rsidRPr="00E54971">
          <w:rPr>
            <w:rStyle w:val="Hyperlink"/>
            <w:noProof/>
          </w:rPr>
          <w:t>Multi Stream, Single File</w:t>
        </w:r>
        <w:r w:rsidR="00D875CB">
          <w:rPr>
            <w:noProof/>
            <w:webHidden/>
          </w:rPr>
          <w:tab/>
        </w:r>
        <w:r w:rsidR="00D875CB">
          <w:rPr>
            <w:noProof/>
            <w:webHidden/>
          </w:rPr>
          <w:fldChar w:fldCharType="begin"/>
        </w:r>
        <w:r w:rsidR="00D875CB">
          <w:rPr>
            <w:noProof/>
            <w:webHidden/>
          </w:rPr>
          <w:instrText xml:space="preserve"> PAGEREF _Toc490496286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1640B2B2" w14:textId="77777777" w:rsidR="00D875CB" w:rsidRDefault="00B3436F">
      <w:pPr>
        <w:pStyle w:val="TOC2"/>
        <w:tabs>
          <w:tab w:val="left" w:pos="960"/>
          <w:tab w:val="right" w:leader="dot" w:pos="9350"/>
        </w:tabs>
        <w:rPr>
          <w:rFonts w:asciiTheme="minorHAnsi" w:eastAsiaTheme="minorEastAsia" w:hAnsiTheme="minorHAnsi" w:cstheme="minorBidi"/>
          <w:noProof/>
          <w:sz w:val="22"/>
          <w:szCs w:val="22"/>
        </w:rPr>
      </w:pPr>
      <w:hyperlink w:anchor="_Toc490496287" w:history="1">
        <w:r w:rsidR="00D875CB" w:rsidRPr="00E54971">
          <w:rPr>
            <w:rStyle w:val="Hyperlink"/>
            <w:noProof/>
          </w:rPr>
          <w:t>4.4</w:t>
        </w:r>
        <w:r w:rsidR="00D875CB">
          <w:rPr>
            <w:rFonts w:asciiTheme="minorHAnsi" w:eastAsiaTheme="minorEastAsia" w:hAnsiTheme="minorHAnsi" w:cstheme="minorBidi"/>
            <w:noProof/>
            <w:sz w:val="22"/>
            <w:szCs w:val="22"/>
          </w:rPr>
          <w:tab/>
        </w:r>
        <w:r w:rsidR="00D875CB" w:rsidRPr="00E54971">
          <w:rPr>
            <w:rStyle w:val="Hyperlink"/>
            <w:noProof/>
          </w:rPr>
          <w:t>Multi Stream, Single File (with Additional Data)</w:t>
        </w:r>
        <w:r w:rsidR="00D875CB">
          <w:rPr>
            <w:noProof/>
            <w:webHidden/>
          </w:rPr>
          <w:tab/>
        </w:r>
        <w:r w:rsidR="00D875CB">
          <w:rPr>
            <w:noProof/>
            <w:webHidden/>
          </w:rPr>
          <w:fldChar w:fldCharType="begin"/>
        </w:r>
        <w:r w:rsidR="00D875CB">
          <w:rPr>
            <w:noProof/>
            <w:webHidden/>
          </w:rPr>
          <w:instrText xml:space="preserve"> PAGEREF _Toc490496287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4B140891" w14:textId="77777777" w:rsidR="00D875CB" w:rsidRDefault="00B3436F">
      <w:pPr>
        <w:pStyle w:val="TOC2"/>
        <w:tabs>
          <w:tab w:val="left" w:pos="960"/>
          <w:tab w:val="right" w:leader="dot" w:pos="9350"/>
        </w:tabs>
        <w:rPr>
          <w:rFonts w:asciiTheme="minorHAnsi" w:eastAsiaTheme="minorEastAsia" w:hAnsiTheme="minorHAnsi" w:cstheme="minorBidi"/>
          <w:noProof/>
          <w:sz w:val="22"/>
          <w:szCs w:val="22"/>
        </w:rPr>
      </w:pPr>
      <w:hyperlink w:anchor="_Toc490496288" w:history="1">
        <w:r w:rsidR="00D875CB" w:rsidRPr="00E54971">
          <w:rPr>
            <w:rStyle w:val="Hyperlink"/>
            <w:noProof/>
          </w:rPr>
          <w:t>4.5</w:t>
        </w:r>
        <w:r w:rsidR="00D875CB">
          <w:rPr>
            <w:rFonts w:asciiTheme="minorHAnsi" w:eastAsiaTheme="minorEastAsia" w:hAnsiTheme="minorHAnsi" w:cstheme="minorBidi"/>
            <w:noProof/>
            <w:sz w:val="22"/>
            <w:szCs w:val="22"/>
          </w:rPr>
          <w:tab/>
        </w:r>
        <w:r w:rsidR="00D875CB" w:rsidRPr="00E54971">
          <w:rPr>
            <w:rStyle w:val="Hyperlink"/>
            <w:noProof/>
          </w:rPr>
          <w:t>Temporal Splitting of Files</w:t>
        </w:r>
        <w:r w:rsidR="00D875CB">
          <w:rPr>
            <w:noProof/>
            <w:webHidden/>
          </w:rPr>
          <w:tab/>
        </w:r>
        <w:r w:rsidR="00D875CB">
          <w:rPr>
            <w:noProof/>
            <w:webHidden/>
          </w:rPr>
          <w:fldChar w:fldCharType="begin"/>
        </w:r>
        <w:r w:rsidR="00D875CB">
          <w:rPr>
            <w:noProof/>
            <w:webHidden/>
          </w:rPr>
          <w:instrText xml:space="preserve"> PAGEREF _Toc490496288 \h </w:instrText>
        </w:r>
        <w:r w:rsidR="00D875CB">
          <w:rPr>
            <w:noProof/>
            <w:webHidden/>
          </w:rPr>
        </w:r>
        <w:r w:rsidR="00D875CB">
          <w:rPr>
            <w:noProof/>
            <w:webHidden/>
          </w:rPr>
          <w:fldChar w:fldCharType="separate"/>
        </w:r>
        <w:r w:rsidR="00D7084E">
          <w:rPr>
            <w:noProof/>
            <w:webHidden/>
          </w:rPr>
          <w:t>8</w:t>
        </w:r>
        <w:r w:rsidR="00D875CB">
          <w:rPr>
            <w:noProof/>
            <w:webHidden/>
          </w:rPr>
          <w:fldChar w:fldCharType="end"/>
        </w:r>
      </w:hyperlink>
    </w:p>
    <w:p w14:paraId="5A997B77" w14:textId="77777777" w:rsidR="00D875CB" w:rsidRDefault="00B3436F">
      <w:pPr>
        <w:pStyle w:val="TOC2"/>
        <w:tabs>
          <w:tab w:val="left" w:pos="960"/>
          <w:tab w:val="right" w:leader="dot" w:pos="9350"/>
        </w:tabs>
        <w:rPr>
          <w:rFonts w:asciiTheme="minorHAnsi" w:eastAsiaTheme="minorEastAsia" w:hAnsiTheme="minorHAnsi" w:cstheme="minorBidi"/>
          <w:noProof/>
          <w:sz w:val="22"/>
          <w:szCs w:val="22"/>
        </w:rPr>
      </w:pPr>
      <w:hyperlink w:anchor="_Toc490496289" w:history="1">
        <w:r w:rsidR="00D875CB" w:rsidRPr="00E54971">
          <w:rPr>
            <w:rStyle w:val="Hyperlink"/>
            <w:noProof/>
          </w:rPr>
          <w:t>4.6</w:t>
        </w:r>
        <w:r w:rsidR="00D875CB">
          <w:rPr>
            <w:rFonts w:asciiTheme="minorHAnsi" w:eastAsiaTheme="minorEastAsia" w:hAnsiTheme="minorHAnsi" w:cstheme="minorBidi"/>
            <w:noProof/>
            <w:sz w:val="22"/>
            <w:szCs w:val="22"/>
          </w:rPr>
          <w:tab/>
        </w:r>
        <w:r w:rsidR="00D875CB" w:rsidRPr="00E54971">
          <w:rPr>
            <w:rStyle w:val="Hyperlink"/>
            <w:noProof/>
          </w:rPr>
          <w:t>Spatial Splitting of Files</w:t>
        </w:r>
        <w:r w:rsidR="00D875CB">
          <w:rPr>
            <w:noProof/>
            <w:webHidden/>
          </w:rPr>
          <w:tab/>
        </w:r>
        <w:r w:rsidR="00D875CB">
          <w:rPr>
            <w:noProof/>
            <w:webHidden/>
          </w:rPr>
          <w:fldChar w:fldCharType="begin"/>
        </w:r>
        <w:r w:rsidR="00D875CB">
          <w:rPr>
            <w:noProof/>
            <w:webHidden/>
          </w:rPr>
          <w:instrText xml:space="preserve"> PAGEREF _Toc490496289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4D22676F" w14:textId="77777777" w:rsidR="00D875CB" w:rsidRDefault="00B3436F">
      <w:pPr>
        <w:pStyle w:val="TOC2"/>
        <w:tabs>
          <w:tab w:val="left" w:pos="960"/>
          <w:tab w:val="right" w:leader="dot" w:pos="9350"/>
        </w:tabs>
        <w:rPr>
          <w:rFonts w:asciiTheme="minorHAnsi" w:eastAsiaTheme="minorEastAsia" w:hAnsiTheme="minorHAnsi" w:cstheme="minorBidi"/>
          <w:noProof/>
          <w:sz w:val="22"/>
          <w:szCs w:val="22"/>
        </w:rPr>
      </w:pPr>
      <w:hyperlink w:anchor="_Toc490496290" w:history="1">
        <w:r w:rsidR="00D875CB" w:rsidRPr="00E54971">
          <w:rPr>
            <w:rStyle w:val="Hyperlink"/>
            <w:noProof/>
          </w:rPr>
          <w:t>4.7</w:t>
        </w:r>
        <w:r w:rsidR="00D875CB">
          <w:rPr>
            <w:rFonts w:asciiTheme="minorHAnsi" w:eastAsiaTheme="minorEastAsia" w:hAnsiTheme="minorHAnsi" w:cstheme="minorBidi"/>
            <w:noProof/>
            <w:sz w:val="22"/>
            <w:szCs w:val="22"/>
          </w:rPr>
          <w:tab/>
        </w:r>
        <w:r w:rsidR="00D875CB" w:rsidRPr="00E54971">
          <w:rPr>
            <w:rStyle w:val="Hyperlink"/>
            <w:noProof/>
          </w:rPr>
          <w:t>Spatial-Temporal Splitting of Files</w:t>
        </w:r>
        <w:r w:rsidR="00D875CB">
          <w:rPr>
            <w:noProof/>
            <w:webHidden/>
          </w:rPr>
          <w:tab/>
        </w:r>
        <w:r w:rsidR="00D875CB">
          <w:rPr>
            <w:noProof/>
            <w:webHidden/>
          </w:rPr>
          <w:fldChar w:fldCharType="begin"/>
        </w:r>
        <w:r w:rsidR="00D875CB">
          <w:rPr>
            <w:noProof/>
            <w:webHidden/>
          </w:rPr>
          <w:instrText xml:space="preserve"> PAGEREF _Toc490496290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3BE6FA0C" w14:textId="77777777" w:rsidR="00D875CB" w:rsidRDefault="00B3436F">
      <w:pPr>
        <w:pStyle w:val="TOC1"/>
        <w:tabs>
          <w:tab w:val="left" w:pos="480"/>
          <w:tab w:val="right" w:leader="dot" w:pos="9350"/>
        </w:tabs>
        <w:rPr>
          <w:rFonts w:asciiTheme="minorHAnsi" w:eastAsiaTheme="minorEastAsia" w:hAnsiTheme="minorHAnsi" w:cstheme="minorBidi"/>
          <w:noProof/>
          <w:sz w:val="22"/>
          <w:szCs w:val="22"/>
        </w:rPr>
      </w:pPr>
      <w:hyperlink w:anchor="_Toc490496291" w:history="1">
        <w:r w:rsidR="00D875CB" w:rsidRPr="00E54971">
          <w:rPr>
            <w:rStyle w:val="Hyperlink"/>
            <w:noProof/>
          </w:rPr>
          <w:t>5</w:t>
        </w:r>
        <w:r w:rsidR="00D875CB">
          <w:rPr>
            <w:rFonts w:asciiTheme="minorHAnsi" w:eastAsiaTheme="minorEastAsia" w:hAnsiTheme="minorHAnsi" w:cstheme="minorBidi"/>
            <w:noProof/>
            <w:sz w:val="22"/>
            <w:szCs w:val="22"/>
          </w:rPr>
          <w:tab/>
        </w:r>
        <w:r w:rsidR="00D875CB" w:rsidRPr="00E54971">
          <w:rPr>
            <w:rStyle w:val="Hyperlink"/>
            <w:noProof/>
          </w:rPr>
          <w:t>Metadata File Naming and Association Mechanisms</w:t>
        </w:r>
        <w:r w:rsidR="00D875CB">
          <w:rPr>
            <w:noProof/>
            <w:webHidden/>
          </w:rPr>
          <w:tab/>
        </w:r>
        <w:r w:rsidR="00D875CB">
          <w:rPr>
            <w:noProof/>
            <w:webHidden/>
          </w:rPr>
          <w:fldChar w:fldCharType="begin"/>
        </w:r>
        <w:r w:rsidR="00D875CB">
          <w:rPr>
            <w:noProof/>
            <w:webHidden/>
          </w:rPr>
          <w:instrText xml:space="preserve"> PAGEREF _Toc490496291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27136757" w14:textId="77777777" w:rsidR="00D875CB" w:rsidRDefault="00B3436F">
      <w:pPr>
        <w:pStyle w:val="TOC1"/>
        <w:tabs>
          <w:tab w:val="left" w:pos="480"/>
          <w:tab w:val="right" w:leader="dot" w:pos="9350"/>
        </w:tabs>
        <w:rPr>
          <w:rFonts w:asciiTheme="minorHAnsi" w:eastAsiaTheme="minorEastAsia" w:hAnsiTheme="minorHAnsi" w:cstheme="minorBidi"/>
          <w:noProof/>
          <w:sz w:val="22"/>
          <w:szCs w:val="22"/>
        </w:rPr>
      </w:pPr>
      <w:hyperlink w:anchor="_Toc490496292" w:history="1">
        <w:r w:rsidR="00D875CB" w:rsidRPr="00E54971">
          <w:rPr>
            <w:rStyle w:val="Hyperlink"/>
            <w:noProof/>
          </w:rPr>
          <w:t>6</w:t>
        </w:r>
        <w:r w:rsidR="00D875CB">
          <w:rPr>
            <w:rFonts w:asciiTheme="minorHAnsi" w:eastAsiaTheme="minorEastAsia" w:hAnsiTheme="minorHAnsi" w:cstheme="minorBidi"/>
            <w:noProof/>
            <w:sz w:val="22"/>
            <w:szCs w:val="22"/>
          </w:rPr>
          <w:tab/>
        </w:r>
        <w:r w:rsidR="00D875CB" w:rsidRPr="00E54971">
          <w:rPr>
            <w:rStyle w:val="Hyperlink"/>
            <w:noProof/>
          </w:rPr>
          <w:t>Domain Model</w:t>
        </w:r>
        <w:r w:rsidR="00D875CB">
          <w:rPr>
            <w:noProof/>
            <w:webHidden/>
          </w:rPr>
          <w:tab/>
        </w:r>
        <w:r w:rsidR="00D875CB">
          <w:rPr>
            <w:noProof/>
            <w:webHidden/>
          </w:rPr>
          <w:fldChar w:fldCharType="begin"/>
        </w:r>
        <w:r w:rsidR="00D875CB">
          <w:rPr>
            <w:noProof/>
            <w:webHidden/>
          </w:rPr>
          <w:instrText xml:space="preserve"> PAGEREF _Toc490496292 \h </w:instrText>
        </w:r>
        <w:r w:rsidR="00D875CB">
          <w:rPr>
            <w:noProof/>
            <w:webHidden/>
          </w:rPr>
        </w:r>
        <w:r w:rsidR="00D875CB">
          <w:rPr>
            <w:noProof/>
            <w:webHidden/>
          </w:rPr>
          <w:fldChar w:fldCharType="separate"/>
        </w:r>
        <w:r w:rsidR="00D7084E">
          <w:rPr>
            <w:noProof/>
            <w:webHidden/>
          </w:rPr>
          <w:t>9</w:t>
        </w:r>
        <w:r w:rsidR="00D875CB">
          <w:rPr>
            <w:noProof/>
            <w:webHidden/>
          </w:rPr>
          <w:fldChar w:fldCharType="end"/>
        </w:r>
      </w:hyperlink>
    </w:p>
    <w:p w14:paraId="2E704B4D"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"_Toc490496293" </w:instrText>
      </w:r>
      <w:r>
        <w:fldChar w:fldCharType="separate"/>
      </w:r>
      <w:r w:rsidR="00D875CB" w:rsidRPr="00E54971">
        <w:rPr>
          <w:rStyle w:val="Hyperlink"/>
          <w:noProof/>
        </w:rPr>
        <w:t>6.1</w:t>
      </w:r>
      <w:r w:rsidR="00D875CB">
        <w:rPr>
          <w:rFonts w:asciiTheme="minorHAnsi" w:eastAsiaTheme="minorEastAsia" w:hAnsiTheme="minorHAnsi" w:cstheme="minorBidi"/>
          <w:noProof/>
          <w:sz w:val="22"/>
          <w:szCs w:val="22"/>
        </w:rPr>
        <w:tab/>
      </w:r>
      <w:r w:rsidR="00D875CB" w:rsidRPr="00E54971">
        <w:rPr>
          <w:rStyle w:val="Hyperlink"/>
          <w:noProof/>
        </w:rPr>
        <w:t>Architecture</w:t>
      </w:r>
      <w:r w:rsidR="00D875CB">
        <w:rPr>
          <w:noProof/>
          <w:webHidden/>
        </w:rPr>
        <w:tab/>
      </w:r>
      <w:r w:rsidR="00D875CB">
        <w:rPr>
          <w:noProof/>
          <w:webHidden/>
        </w:rPr>
        <w:fldChar w:fldCharType="begin"/>
      </w:r>
      <w:r w:rsidR="00D875CB">
        <w:rPr>
          <w:noProof/>
          <w:webHidden/>
        </w:rPr>
        <w:instrText xml:space="preserve"> PAGEREF _Toc490496293 \h </w:instrText>
      </w:r>
      <w:r w:rsidR="00D875CB">
        <w:rPr>
          <w:noProof/>
          <w:webHidden/>
        </w:rPr>
      </w:r>
      <w:r w:rsidR="00D875CB">
        <w:rPr>
          <w:noProof/>
          <w:webHidden/>
        </w:rPr>
        <w:fldChar w:fldCharType="separate"/>
      </w:r>
      <w:ins w:id="0" w:author="Microsoft Office User" w:date="2017-09-10T04:42:00Z">
        <w:r w:rsidR="00D7084E">
          <w:rPr>
            <w:noProof/>
            <w:webHidden/>
          </w:rPr>
          <w:t>10</w:t>
        </w:r>
      </w:ins>
      <w:del w:id="1" w:author="Microsoft Office User" w:date="2017-09-10T04:40:00Z">
        <w:r w:rsidR="00D875CB" w:rsidDel="00841E44">
          <w:rPr>
            <w:noProof/>
            <w:webHidden/>
          </w:rPr>
          <w:delText>11</w:delText>
        </w:r>
      </w:del>
      <w:r w:rsidR="00D875CB">
        <w:rPr>
          <w:noProof/>
          <w:webHidden/>
        </w:rPr>
        <w:fldChar w:fldCharType="end"/>
      </w:r>
      <w:r>
        <w:rPr>
          <w:noProof/>
        </w:rPr>
        <w:fldChar w:fldCharType="end"/>
      </w:r>
    </w:p>
    <w:p w14:paraId="25058285"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"_Toc490496294" </w:instrText>
      </w:r>
      <w:r>
        <w:fldChar w:fldCharType="separate"/>
      </w:r>
      <w:r w:rsidR="00D875CB" w:rsidRPr="00E54971">
        <w:rPr>
          <w:rStyle w:val="Hyperlink"/>
          <w:noProof/>
        </w:rPr>
        <w:t>6.2</w:t>
      </w:r>
      <w:r w:rsidR="00D875CB">
        <w:rPr>
          <w:rFonts w:asciiTheme="minorHAnsi" w:eastAsiaTheme="minorEastAsia" w:hAnsiTheme="minorHAnsi" w:cstheme="minorBidi"/>
          <w:noProof/>
          <w:sz w:val="22"/>
          <w:szCs w:val="22"/>
        </w:rPr>
        <w:tab/>
      </w:r>
      <w:r w:rsidR="00D875CB" w:rsidRPr="00E54971">
        <w:rPr>
          <w:rStyle w:val="Hyperlink"/>
          <w:noProof/>
        </w:rPr>
        <w:t>Core classes</w:t>
      </w:r>
      <w:r w:rsidR="00D875CB">
        <w:rPr>
          <w:noProof/>
          <w:webHidden/>
        </w:rPr>
        <w:tab/>
      </w:r>
      <w:r w:rsidR="00D875CB">
        <w:rPr>
          <w:noProof/>
          <w:webHidden/>
        </w:rPr>
        <w:fldChar w:fldCharType="begin"/>
      </w:r>
      <w:r w:rsidR="00D875CB">
        <w:rPr>
          <w:noProof/>
          <w:webHidden/>
        </w:rPr>
        <w:instrText xml:space="preserve"> PAGEREF _Toc490496294 \h </w:instrText>
      </w:r>
      <w:r w:rsidR="00D875CB">
        <w:rPr>
          <w:noProof/>
          <w:webHidden/>
        </w:rPr>
      </w:r>
      <w:r w:rsidR="00D875CB">
        <w:rPr>
          <w:noProof/>
          <w:webHidden/>
        </w:rPr>
        <w:fldChar w:fldCharType="separate"/>
      </w:r>
      <w:ins w:id="2" w:author="Microsoft Office User" w:date="2017-09-10T04:42:00Z">
        <w:r w:rsidR="00D7084E">
          <w:rPr>
            <w:noProof/>
            <w:webHidden/>
          </w:rPr>
          <w:t>11</w:t>
        </w:r>
      </w:ins>
      <w:del w:id="3" w:author="Microsoft Office User" w:date="2017-09-10T04:40:00Z">
        <w:r w:rsidR="00D875CB" w:rsidDel="00841E44">
          <w:rPr>
            <w:noProof/>
            <w:webHidden/>
          </w:rPr>
          <w:delText>12</w:delText>
        </w:r>
      </w:del>
      <w:r w:rsidR="00D875CB">
        <w:rPr>
          <w:noProof/>
          <w:webHidden/>
        </w:rPr>
        <w:fldChar w:fldCharType="end"/>
      </w:r>
      <w:r>
        <w:rPr>
          <w:noProof/>
        </w:rPr>
        <w:fldChar w:fldCharType="end"/>
      </w:r>
    </w:p>
    <w:p w14:paraId="5F6CEEF9"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"_Toc490496295" </w:instrText>
      </w:r>
      <w:r>
        <w:fldChar w:fldCharType="separate"/>
      </w:r>
      <w:r w:rsidR="00D875CB" w:rsidRPr="00E54971">
        <w:rPr>
          <w:rStyle w:val="Hyperlink"/>
          <w:noProof/>
        </w:rPr>
        <w:t>6.2.1</w:t>
      </w:r>
      <w:r w:rsidR="00D875CB">
        <w:rPr>
          <w:rFonts w:asciiTheme="minorHAnsi" w:eastAsiaTheme="minorEastAsia" w:hAnsiTheme="minorHAnsi" w:cstheme="minorBidi"/>
          <w:noProof/>
          <w:sz w:val="22"/>
          <w:szCs w:val="22"/>
        </w:rPr>
        <w:tab/>
      </w:r>
      <w:r w:rsidR="00D875CB" w:rsidRPr="00E54971">
        <w:rPr>
          <w:rStyle w:val="Hyperlink"/>
          <w:noProof/>
        </w:rPr>
        <w:t>Session object</w:t>
      </w:r>
      <w:r w:rsidR="00D875CB">
        <w:rPr>
          <w:noProof/>
          <w:webHidden/>
        </w:rPr>
        <w:tab/>
      </w:r>
      <w:r w:rsidR="00D875CB">
        <w:rPr>
          <w:noProof/>
          <w:webHidden/>
        </w:rPr>
        <w:fldChar w:fldCharType="begin"/>
      </w:r>
      <w:r w:rsidR="00D875CB">
        <w:rPr>
          <w:noProof/>
          <w:webHidden/>
        </w:rPr>
        <w:instrText xml:space="preserve"> PAGEREF _Toc490496295 \h </w:instrText>
      </w:r>
      <w:r w:rsidR="00D875CB">
        <w:rPr>
          <w:noProof/>
          <w:webHidden/>
        </w:rPr>
      </w:r>
      <w:r w:rsidR="00D875CB">
        <w:rPr>
          <w:noProof/>
          <w:webHidden/>
        </w:rPr>
        <w:fldChar w:fldCharType="separate"/>
      </w:r>
      <w:ins w:id="4" w:author="Microsoft Office User" w:date="2017-09-10T04:42:00Z">
        <w:r w:rsidR="00D7084E">
          <w:rPr>
            <w:noProof/>
            <w:webHidden/>
          </w:rPr>
          <w:t>11</w:t>
        </w:r>
      </w:ins>
      <w:del w:id="5" w:author="Microsoft Office User" w:date="2017-09-10T04:40:00Z">
        <w:r w:rsidR="00D875CB" w:rsidDel="00841E44">
          <w:rPr>
            <w:noProof/>
            <w:webHidden/>
          </w:rPr>
          <w:delText>12</w:delText>
        </w:r>
      </w:del>
      <w:r w:rsidR="00D875CB">
        <w:rPr>
          <w:noProof/>
          <w:webHidden/>
        </w:rPr>
        <w:fldChar w:fldCharType="end"/>
      </w:r>
      <w:r>
        <w:rPr>
          <w:noProof/>
        </w:rPr>
        <w:fldChar w:fldCharType="end"/>
      </w:r>
    </w:p>
    <w:p w14:paraId="7118AB4F"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"_Toc490496296" </w:instrText>
      </w:r>
      <w:r>
        <w:fldChar w:fldCharType="separate"/>
      </w:r>
      <w:r w:rsidR="00D875CB" w:rsidRPr="00E54971">
        <w:rPr>
          <w:rStyle w:val="Hyperlink"/>
          <w:noProof/>
        </w:rPr>
        <w:t>6.2.2</w:t>
      </w:r>
      <w:r w:rsidR="00D875CB">
        <w:rPr>
          <w:rFonts w:asciiTheme="minorHAnsi" w:eastAsiaTheme="minorEastAsia" w:hAnsiTheme="minorHAnsi" w:cstheme="minorBidi"/>
          <w:noProof/>
          <w:sz w:val="22"/>
          <w:szCs w:val="22"/>
        </w:rPr>
        <w:tab/>
      </w:r>
      <w:r w:rsidR="00D875CB" w:rsidRPr="00E54971">
        <w:rPr>
          <w:rStyle w:val="Hyperlink"/>
          <w:noProof/>
        </w:rPr>
        <w:t>System object</w:t>
      </w:r>
      <w:r w:rsidR="00D875CB">
        <w:rPr>
          <w:noProof/>
          <w:webHidden/>
        </w:rPr>
        <w:tab/>
      </w:r>
      <w:r w:rsidR="00D875CB">
        <w:rPr>
          <w:noProof/>
          <w:webHidden/>
        </w:rPr>
        <w:fldChar w:fldCharType="begin"/>
      </w:r>
      <w:r w:rsidR="00D875CB">
        <w:rPr>
          <w:noProof/>
          <w:webHidden/>
        </w:rPr>
        <w:instrText xml:space="preserve"> PAGEREF _Toc490496296 \h </w:instrText>
      </w:r>
      <w:r w:rsidR="00D875CB">
        <w:rPr>
          <w:noProof/>
          <w:webHidden/>
        </w:rPr>
      </w:r>
      <w:r w:rsidR="00D875CB">
        <w:rPr>
          <w:noProof/>
          <w:webHidden/>
        </w:rPr>
        <w:fldChar w:fldCharType="separate"/>
      </w:r>
      <w:ins w:id="6" w:author="Microsoft Office User" w:date="2017-09-10T04:42:00Z">
        <w:r w:rsidR="00D7084E">
          <w:rPr>
            <w:noProof/>
            <w:webHidden/>
          </w:rPr>
          <w:t>12</w:t>
        </w:r>
      </w:ins>
      <w:del w:id="7" w:author="Microsoft Office User" w:date="2017-09-10T04:40:00Z">
        <w:r w:rsidR="00D875CB" w:rsidDel="00841E44">
          <w:rPr>
            <w:noProof/>
            <w:webHidden/>
          </w:rPr>
          <w:delText>13</w:delText>
        </w:r>
      </w:del>
      <w:r w:rsidR="00D875CB">
        <w:rPr>
          <w:noProof/>
          <w:webHidden/>
        </w:rPr>
        <w:fldChar w:fldCharType="end"/>
      </w:r>
      <w:r>
        <w:rPr>
          <w:noProof/>
        </w:rPr>
        <w:fldChar w:fldCharType="end"/>
      </w:r>
    </w:p>
    <w:p w14:paraId="5A70E24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"_Toc490496297" </w:instrText>
      </w:r>
      <w:r>
        <w:fldChar w:fldCharType="separate"/>
      </w:r>
      <w:r w:rsidR="00D875CB" w:rsidRPr="00E54971">
        <w:rPr>
          <w:rStyle w:val="Hyperlink"/>
          <w:noProof/>
        </w:rPr>
        <w:t>6.2.3</w:t>
      </w:r>
      <w:r w:rsidR="00D875CB">
        <w:rPr>
          <w:rFonts w:asciiTheme="minorHAnsi" w:eastAsiaTheme="minorEastAsia" w:hAnsiTheme="minorHAnsi" w:cstheme="minorBidi"/>
          <w:noProof/>
          <w:sz w:val="22"/>
          <w:szCs w:val="22"/>
        </w:rPr>
        <w:tab/>
      </w:r>
      <w:r w:rsidR="00D875CB" w:rsidRPr="00E54971">
        <w:rPr>
          <w:rStyle w:val="Hyperlink"/>
          <w:noProof/>
        </w:rPr>
        <w:t>Cluster object</w:t>
      </w:r>
      <w:r w:rsidR="00D875CB">
        <w:rPr>
          <w:noProof/>
          <w:webHidden/>
        </w:rPr>
        <w:tab/>
      </w:r>
      <w:r w:rsidR="00D875CB">
        <w:rPr>
          <w:noProof/>
          <w:webHidden/>
        </w:rPr>
        <w:fldChar w:fldCharType="begin"/>
      </w:r>
      <w:r w:rsidR="00D875CB">
        <w:rPr>
          <w:noProof/>
          <w:webHidden/>
        </w:rPr>
        <w:instrText xml:space="preserve"> PAGEREF _Toc490496297 \h </w:instrText>
      </w:r>
      <w:r w:rsidR="00D875CB">
        <w:rPr>
          <w:noProof/>
          <w:webHidden/>
        </w:rPr>
      </w:r>
      <w:r w:rsidR="00D875CB">
        <w:rPr>
          <w:noProof/>
          <w:webHidden/>
        </w:rPr>
        <w:fldChar w:fldCharType="separate"/>
      </w:r>
      <w:ins w:id="8" w:author="Microsoft Office User" w:date="2017-09-10T04:42:00Z">
        <w:r w:rsidR="00D7084E">
          <w:rPr>
            <w:noProof/>
            <w:webHidden/>
          </w:rPr>
          <w:t>12</w:t>
        </w:r>
      </w:ins>
      <w:del w:id="9" w:author="Microsoft Office User" w:date="2017-09-10T04:40:00Z">
        <w:r w:rsidR="00D875CB" w:rsidDel="00841E44">
          <w:rPr>
            <w:noProof/>
            <w:webHidden/>
          </w:rPr>
          <w:delText>13</w:delText>
        </w:r>
      </w:del>
      <w:r w:rsidR="00D875CB">
        <w:rPr>
          <w:noProof/>
          <w:webHidden/>
        </w:rPr>
        <w:fldChar w:fldCharType="end"/>
      </w:r>
      <w:r>
        <w:rPr>
          <w:noProof/>
        </w:rPr>
        <w:fldChar w:fldCharType="end"/>
      </w:r>
    </w:p>
    <w:p w14:paraId="37A5528D"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"_Toc490496298" </w:instrText>
      </w:r>
      <w:r>
        <w:fldChar w:fldCharType="separate"/>
      </w:r>
      <w:r w:rsidR="00D875CB" w:rsidRPr="00E54971">
        <w:rPr>
          <w:rStyle w:val="Hyperlink"/>
          <w:noProof/>
        </w:rPr>
        <w:t>6.2.4</w:t>
      </w:r>
      <w:r w:rsidR="00D875CB">
        <w:rPr>
          <w:rFonts w:asciiTheme="minorHAnsi" w:eastAsiaTheme="minorEastAsia" w:hAnsiTheme="minorHAnsi" w:cstheme="minorBidi"/>
          <w:noProof/>
          <w:sz w:val="22"/>
          <w:szCs w:val="22"/>
        </w:rPr>
        <w:tab/>
      </w:r>
      <w:r w:rsidR="00D875CB" w:rsidRPr="00E54971">
        <w:rPr>
          <w:rStyle w:val="Hyperlink"/>
          <w:noProof/>
        </w:rPr>
        <w:t>Source Object</w:t>
      </w:r>
      <w:r w:rsidR="00D875CB">
        <w:rPr>
          <w:noProof/>
          <w:webHidden/>
        </w:rPr>
        <w:tab/>
      </w:r>
      <w:r w:rsidR="00D875CB">
        <w:rPr>
          <w:noProof/>
          <w:webHidden/>
        </w:rPr>
        <w:fldChar w:fldCharType="begin"/>
      </w:r>
      <w:r w:rsidR="00D875CB">
        <w:rPr>
          <w:noProof/>
          <w:webHidden/>
        </w:rPr>
        <w:instrText xml:space="preserve"> PAGEREF _Toc490496298 \h </w:instrText>
      </w:r>
      <w:r w:rsidR="00D875CB">
        <w:rPr>
          <w:noProof/>
          <w:webHidden/>
        </w:rPr>
      </w:r>
      <w:r w:rsidR="00D875CB">
        <w:rPr>
          <w:noProof/>
          <w:webHidden/>
        </w:rPr>
        <w:fldChar w:fldCharType="separate"/>
      </w:r>
      <w:ins w:id="10" w:author="Microsoft Office User" w:date="2017-09-10T04:42:00Z">
        <w:r w:rsidR="00D7084E">
          <w:rPr>
            <w:noProof/>
            <w:webHidden/>
          </w:rPr>
          <w:t>13</w:t>
        </w:r>
      </w:ins>
      <w:del w:id="11" w:author="Microsoft Office User" w:date="2017-09-10T04:40:00Z">
        <w:r w:rsidR="00D875CB" w:rsidDel="00841E44">
          <w:rPr>
            <w:noProof/>
            <w:webHidden/>
          </w:rPr>
          <w:delText>14</w:delText>
        </w:r>
      </w:del>
      <w:r w:rsidR="00D875CB">
        <w:rPr>
          <w:noProof/>
          <w:webHidden/>
        </w:rPr>
        <w:fldChar w:fldCharType="end"/>
      </w:r>
      <w:r>
        <w:rPr>
          <w:noProof/>
        </w:rPr>
        <w:fldChar w:fldCharType="end"/>
      </w:r>
    </w:p>
    <w:p w14:paraId="5C5CAAC3"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"_Toc490496299" </w:instrText>
      </w:r>
      <w:r>
        <w:fldChar w:fldCharType="separate"/>
      </w:r>
      <w:r w:rsidR="00D875CB" w:rsidRPr="00E54971">
        <w:rPr>
          <w:rStyle w:val="Hyperlink"/>
          <w:noProof/>
        </w:rPr>
        <w:t>6.2.5</w:t>
      </w:r>
      <w:r w:rsidR="00D875CB">
        <w:rPr>
          <w:rFonts w:asciiTheme="minorHAnsi" w:eastAsiaTheme="minorEastAsia" w:hAnsiTheme="minorHAnsi" w:cstheme="minorBidi"/>
          <w:noProof/>
          <w:sz w:val="22"/>
          <w:szCs w:val="22"/>
        </w:rPr>
        <w:tab/>
      </w:r>
      <w:r w:rsidR="00D875CB" w:rsidRPr="00E54971">
        <w:rPr>
          <w:rStyle w:val="Hyperlink"/>
          <w:noProof/>
        </w:rPr>
        <w:t>Band object</w:t>
      </w:r>
      <w:r w:rsidR="00D875CB">
        <w:rPr>
          <w:noProof/>
          <w:webHidden/>
        </w:rPr>
        <w:tab/>
      </w:r>
      <w:r w:rsidR="00D875CB">
        <w:rPr>
          <w:noProof/>
          <w:webHidden/>
        </w:rPr>
        <w:fldChar w:fldCharType="begin"/>
      </w:r>
      <w:r w:rsidR="00D875CB">
        <w:rPr>
          <w:noProof/>
          <w:webHidden/>
        </w:rPr>
        <w:instrText xml:space="preserve"> PAGEREF _Toc490496299 \h </w:instrText>
      </w:r>
      <w:r w:rsidR="00D875CB">
        <w:rPr>
          <w:noProof/>
          <w:webHidden/>
        </w:rPr>
      </w:r>
      <w:r w:rsidR="00D875CB">
        <w:rPr>
          <w:noProof/>
          <w:webHidden/>
        </w:rPr>
        <w:fldChar w:fldCharType="separate"/>
      </w:r>
      <w:ins w:id="12" w:author="Microsoft Office User" w:date="2017-09-10T04:42:00Z">
        <w:r w:rsidR="00D7084E">
          <w:rPr>
            <w:noProof/>
            <w:webHidden/>
          </w:rPr>
          <w:t>14</w:t>
        </w:r>
      </w:ins>
      <w:del w:id="13" w:author="Microsoft Office User" w:date="2017-09-10T04:40:00Z">
        <w:r w:rsidR="00D875CB" w:rsidDel="00841E44">
          <w:rPr>
            <w:noProof/>
            <w:webHidden/>
          </w:rPr>
          <w:delText>15</w:delText>
        </w:r>
      </w:del>
      <w:r w:rsidR="00D875CB">
        <w:rPr>
          <w:noProof/>
          <w:webHidden/>
        </w:rPr>
        <w:fldChar w:fldCharType="end"/>
      </w:r>
      <w:r>
        <w:rPr>
          <w:noProof/>
        </w:rPr>
        <w:fldChar w:fldCharType="end"/>
      </w:r>
    </w:p>
    <w:p w14:paraId="6A0FD5E0"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"_Toc490496300" </w:instrText>
      </w:r>
      <w:r>
        <w:fldChar w:fldCharType="separate"/>
      </w:r>
      <w:r w:rsidR="00D875CB" w:rsidRPr="00E54971">
        <w:rPr>
          <w:rStyle w:val="Hyperlink"/>
          <w:noProof/>
        </w:rPr>
        <w:t>6.2.6</w:t>
      </w:r>
      <w:r w:rsidR="00D875CB">
        <w:rPr>
          <w:rFonts w:asciiTheme="minorHAnsi" w:eastAsiaTheme="minorEastAsia" w:hAnsiTheme="minorHAnsi" w:cstheme="minorBidi"/>
          <w:noProof/>
          <w:sz w:val="22"/>
          <w:szCs w:val="22"/>
        </w:rPr>
        <w:tab/>
      </w:r>
      <w:r w:rsidR="00D875CB" w:rsidRPr="00E54971">
        <w:rPr>
          <w:rStyle w:val="Hyperlink"/>
          <w:noProof/>
        </w:rPr>
        <w:t>Stream object</w:t>
      </w:r>
      <w:r w:rsidR="00D875CB">
        <w:rPr>
          <w:noProof/>
          <w:webHidden/>
        </w:rPr>
        <w:tab/>
      </w:r>
      <w:r w:rsidR="00D875CB">
        <w:rPr>
          <w:noProof/>
          <w:webHidden/>
        </w:rPr>
        <w:fldChar w:fldCharType="begin"/>
      </w:r>
      <w:r w:rsidR="00D875CB">
        <w:rPr>
          <w:noProof/>
          <w:webHidden/>
        </w:rPr>
        <w:instrText xml:space="preserve"> PAGEREF _Toc490496300 \h </w:instrText>
      </w:r>
      <w:r w:rsidR="00D875CB">
        <w:rPr>
          <w:noProof/>
          <w:webHidden/>
        </w:rPr>
      </w:r>
      <w:r w:rsidR="00D875CB">
        <w:rPr>
          <w:noProof/>
          <w:webHidden/>
        </w:rPr>
        <w:fldChar w:fldCharType="separate"/>
      </w:r>
      <w:ins w:id="14" w:author="Microsoft Office User" w:date="2017-09-10T04:42:00Z">
        <w:r w:rsidR="00D7084E">
          <w:rPr>
            <w:noProof/>
            <w:webHidden/>
          </w:rPr>
          <w:t>14</w:t>
        </w:r>
      </w:ins>
      <w:del w:id="15" w:author="Microsoft Office User" w:date="2017-09-10T04:40:00Z">
        <w:r w:rsidR="00D875CB" w:rsidDel="00841E44">
          <w:rPr>
            <w:noProof/>
            <w:webHidden/>
          </w:rPr>
          <w:delText>15</w:delText>
        </w:r>
      </w:del>
      <w:r w:rsidR="00D875CB">
        <w:rPr>
          <w:noProof/>
          <w:webHidden/>
        </w:rPr>
        <w:fldChar w:fldCharType="end"/>
      </w:r>
      <w:r>
        <w:rPr>
          <w:noProof/>
        </w:rPr>
        <w:fldChar w:fldCharType="end"/>
      </w:r>
    </w:p>
    <w:p w14:paraId="7C8CE6CF"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"_Toc490496301" </w:instrText>
      </w:r>
      <w:r>
        <w:fldChar w:fldCharType="separate"/>
      </w:r>
      <w:r w:rsidR="00D875CB" w:rsidRPr="00E54971">
        <w:rPr>
          <w:rStyle w:val="Hyperlink"/>
          <w:noProof/>
        </w:rPr>
        <w:t>6.2.7</w:t>
      </w:r>
      <w:r w:rsidR="00D875CB">
        <w:rPr>
          <w:rFonts w:asciiTheme="minorHAnsi" w:eastAsiaTheme="minorEastAsia" w:hAnsiTheme="minorHAnsi" w:cstheme="minorBidi"/>
          <w:noProof/>
          <w:sz w:val="22"/>
          <w:szCs w:val="22"/>
        </w:rPr>
        <w:tab/>
      </w:r>
      <w:r w:rsidR="00D875CB" w:rsidRPr="00E54971">
        <w:rPr>
          <w:rStyle w:val="Hyperlink"/>
          <w:noProof/>
        </w:rPr>
        <w:t>Lump object</w:t>
      </w:r>
      <w:r w:rsidR="00D875CB">
        <w:rPr>
          <w:noProof/>
          <w:webHidden/>
        </w:rPr>
        <w:tab/>
      </w:r>
      <w:r w:rsidR="00D875CB">
        <w:rPr>
          <w:noProof/>
          <w:webHidden/>
        </w:rPr>
        <w:fldChar w:fldCharType="begin"/>
      </w:r>
      <w:r w:rsidR="00D875CB">
        <w:rPr>
          <w:noProof/>
          <w:webHidden/>
        </w:rPr>
        <w:instrText xml:space="preserve"> PAGEREF _Toc490496301 \h </w:instrText>
      </w:r>
      <w:r w:rsidR="00D875CB">
        <w:rPr>
          <w:noProof/>
          <w:webHidden/>
        </w:rPr>
      </w:r>
      <w:r w:rsidR="00D875CB">
        <w:rPr>
          <w:noProof/>
          <w:webHidden/>
        </w:rPr>
        <w:fldChar w:fldCharType="separate"/>
      </w:r>
      <w:ins w:id="16" w:author="Microsoft Office User" w:date="2017-09-10T04:42:00Z">
        <w:r w:rsidR="00D7084E">
          <w:rPr>
            <w:noProof/>
            <w:webHidden/>
          </w:rPr>
          <w:t>17</w:t>
        </w:r>
      </w:ins>
      <w:del w:id="17" w:author="Microsoft Office User" w:date="2017-09-10T04:40:00Z">
        <w:r w:rsidR="00D875CB" w:rsidDel="00841E44">
          <w:rPr>
            <w:noProof/>
            <w:webHidden/>
          </w:rPr>
          <w:delText>18</w:delText>
        </w:r>
      </w:del>
      <w:r w:rsidR="00D875CB">
        <w:rPr>
          <w:noProof/>
          <w:webHidden/>
        </w:rPr>
        <w:fldChar w:fldCharType="end"/>
      </w:r>
      <w:r>
        <w:rPr>
          <w:noProof/>
        </w:rPr>
        <w:fldChar w:fldCharType="end"/>
      </w:r>
    </w:p>
    <w:p w14:paraId="447F9DBE"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"_Toc490496302" </w:instrText>
      </w:r>
      <w:r>
        <w:fldChar w:fldCharType="separate"/>
      </w:r>
      <w:r w:rsidR="00D875CB" w:rsidRPr="00E54971">
        <w:rPr>
          <w:rStyle w:val="Hyperlink"/>
          <w:noProof/>
        </w:rPr>
        <w:t>6.2.8</w:t>
      </w:r>
      <w:r w:rsidR="00D875CB">
        <w:rPr>
          <w:rFonts w:asciiTheme="minorHAnsi" w:eastAsiaTheme="minorEastAsia" w:hAnsiTheme="minorHAnsi" w:cstheme="minorBidi"/>
          <w:noProof/>
          <w:sz w:val="22"/>
          <w:szCs w:val="22"/>
        </w:rPr>
        <w:tab/>
      </w:r>
      <w:r w:rsidR="00D875CB" w:rsidRPr="00E54971">
        <w:rPr>
          <w:rStyle w:val="Hyperlink"/>
          <w:noProof/>
        </w:rPr>
        <w:t>Chunk object</w:t>
      </w:r>
      <w:r w:rsidR="00D875CB">
        <w:rPr>
          <w:noProof/>
          <w:webHidden/>
        </w:rPr>
        <w:tab/>
      </w:r>
      <w:r w:rsidR="00D875CB">
        <w:rPr>
          <w:noProof/>
          <w:webHidden/>
        </w:rPr>
        <w:fldChar w:fldCharType="begin"/>
      </w:r>
      <w:r w:rsidR="00D875CB">
        <w:rPr>
          <w:noProof/>
          <w:webHidden/>
        </w:rPr>
        <w:instrText xml:space="preserve"> PAGEREF _Toc490496302 \h </w:instrText>
      </w:r>
      <w:r w:rsidR="00D875CB">
        <w:rPr>
          <w:noProof/>
          <w:webHidden/>
        </w:rPr>
      </w:r>
      <w:r w:rsidR="00D875CB">
        <w:rPr>
          <w:noProof/>
          <w:webHidden/>
        </w:rPr>
        <w:fldChar w:fldCharType="separate"/>
      </w:r>
      <w:ins w:id="18" w:author="Microsoft Office User" w:date="2017-09-10T04:42:00Z">
        <w:r w:rsidR="00D7084E">
          <w:rPr>
            <w:noProof/>
            <w:webHidden/>
          </w:rPr>
          <w:t>18</w:t>
        </w:r>
      </w:ins>
      <w:del w:id="19" w:author="Microsoft Office User" w:date="2017-09-10T04:40:00Z">
        <w:r w:rsidR="00D875CB" w:rsidDel="00841E44">
          <w:rPr>
            <w:noProof/>
            <w:webHidden/>
          </w:rPr>
          <w:delText>19</w:delText>
        </w:r>
      </w:del>
      <w:r w:rsidR="00D875CB">
        <w:rPr>
          <w:noProof/>
          <w:webHidden/>
        </w:rPr>
        <w:fldChar w:fldCharType="end"/>
      </w:r>
      <w:r>
        <w:rPr>
          <w:noProof/>
        </w:rPr>
        <w:fldChar w:fldCharType="end"/>
      </w:r>
    </w:p>
    <w:p w14:paraId="6ED35651"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"_Toc490496303" </w:instrText>
      </w:r>
      <w:r>
        <w:fldChar w:fldCharType="separate"/>
      </w:r>
      <w:r w:rsidR="00D875CB" w:rsidRPr="00E54971">
        <w:rPr>
          <w:rStyle w:val="Hyperlink"/>
          <w:noProof/>
        </w:rPr>
        <w:t>6.2.9</w:t>
      </w:r>
      <w:r w:rsidR="00D875CB">
        <w:rPr>
          <w:rFonts w:asciiTheme="minorHAnsi" w:eastAsiaTheme="minorEastAsia" w:hAnsiTheme="minorHAnsi" w:cstheme="minorBidi"/>
          <w:noProof/>
          <w:sz w:val="22"/>
          <w:szCs w:val="22"/>
        </w:rPr>
        <w:tab/>
      </w:r>
      <w:r w:rsidR="00D875CB" w:rsidRPr="00E54971">
        <w:rPr>
          <w:rStyle w:val="Hyperlink"/>
          <w:noProof/>
        </w:rPr>
        <w:t>Block object</w:t>
      </w:r>
      <w:r w:rsidR="00D875CB">
        <w:rPr>
          <w:noProof/>
          <w:webHidden/>
        </w:rPr>
        <w:tab/>
      </w:r>
      <w:r w:rsidR="00D875CB">
        <w:rPr>
          <w:noProof/>
          <w:webHidden/>
        </w:rPr>
        <w:fldChar w:fldCharType="begin"/>
      </w:r>
      <w:r w:rsidR="00D875CB">
        <w:rPr>
          <w:noProof/>
          <w:webHidden/>
        </w:rPr>
        <w:instrText xml:space="preserve"> PAGEREF _Toc490496303 \h </w:instrText>
      </w:r>
      <w:r w:rsidR="00D875CB">
        <w:rPr>
          <w:noProof/>
          <w:webHidden/>
        </w:rPr>
      </w:r>
      <w:r w:rsidR="00D875CB">
        <w:rPr>
          <w:noProof/>
          <w:webHidden/>
        </w:rPr>
        <w:fldChar w:fldCharType="separate"/>
      </w:r>
      <w:ins w:id="20" w:author="Microsoft Office User" w:date="2017-09-10T04:42:00Z">
        <w:r w:rsidR="00D7084E">
          <w:rPr>
            <w:noProof/>
            <w:webHidden/>
          </w:rPr>
          <w:t>19</w:t>
        </w:r>
      </w:ins>
      <w:del w:id="21" w:author="Microsoft Office User" w:date="2017-09-10T04:40:00Z">
        <w:r w:rsidR="00D875CB" w:rsidDel="00841E44">
          <w:rPr>
            <w:noProof/>
            <w:webHidden/>
          </w:rPr>
          <w:delText>20</w:delText>
        </w:r>
      </w:del>
      <w:r w:rsidR="00D875CB">
        <w:rPr>
          <w:noProof/>
          <w:webHidden/>
        </w:rPr>
        <w:fldChar w:fldCharType="end"/>
      </w:r>
      <w:r>
        <w:rPr>
          <w:noProof/>
        </w:rPr>
        <w:fldChar w:fldCharType="end"/>
      </w:r>
    </w:p>
    <w:p w14:paraId="3CA34887"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"_Toc490496304" </w:instrText>
      </w:r>
      <w:r>
        <w:fldChar w:fldCharType="separate"/>
      </w:r>
      <w:r w:rsidR="00D875CB" w:rsidRPr="00E54971">
        <w:rPr>
          <w:rStyle w:val="Hyperlink"/>
          <w:noProof/>
        </w:rPr>
        <w:t>6.2.10</w:t>
      </w:r>
      <w:r w:rsidR="00D875CB">
        <w:rPr>
          <w:rFonts w:asciiTheme="minorHAnsi" w:eastAsiaTheme="minorEastAsia" w:hAnsiTheme="minorHAnsi" w:cstheme="minorBidi"/>
          <w:noProof/>
          <w:sz w:val="22"/>
          <w:szCs w:val="22"/>
        </w:rPr>
        <w:tab/>
      </w:r>
      <w:r w:rsidR="00D875CB" w:rsidRPr="00E54971">
        <w:rPr>
          <w:rStyle w:val="Hyperlink"/>
          <w:noProof/>
        </w:rPr>
        <w:t>Lane object</w:t>
      </w:r>
      <w:r w:rsidR="00D875CB">
        <w:rPr>
          <w:noProof/>
          <w:webHidden/>
        </w:rPr>
        <w:tab/>
      </w:r>
      <w:r w:rsidR="00D875CB">
        <w:rPr>
          <w:noProof/>
          <w:webHidden/>
        </w:rPr>
        <w:fldChar w:fldCharType="begin"/>
      </w:r>
      <w:r w:rsidR="00D875CB">
        <w:rPr>
          <w:noProof/>
          <w:webHidden/>
        </w:rPr>
        <w:instrText xml:space="preserve"> PAGEREF _Toc490496304 \h </w:instrText>
      </w:r>
      <w:r w:rsidR="00D875CB">
        <w:rPr>
          <w:noProof/>
          <w:webHidden/>
        </w:rPr>
      </w:r>
      <w:r w:rsidR="00D875CB">
        <w:rPr>
          <w:noProof/>
          <w:webHidden/>
        </w:rPr>
        <w:fldChar w:fldCharType="separate"/>
      </w:r>
      <w:ins w:id="22" w:author="Microsoft Office User" w:date="2017-09-10T04:42:00Z">
        <w:r w:rsidR="00D7084E">
          <w:rPr>
            <w:noProof/>
            <w:webHidden/>
          </w:rPr>
          <w:t>20</w:t>
        </w:r>
      </w:ins>
      <w:del w:id="23" w:author="Microsoft Office User" w:date="2017-09-10T04:40:00Z">
        <w:r w:rsidR="00D875CB" w:rsidDel="00841E44">
          <w:rPr>
            <w:noProof/>
            <w:webHidden/>
          </w:rPr>
          <w:delText>21</w:delText>
        </w:r>
      </w:del>
      <w:r w:rsidR="00D875CB">
        <w:rPr>
          <w:noProof/>
          <w:webHidden/>
        </w:rPr>
        <w:fldChar w:fldCharType="end"/>
      </w:r>
      <w:r>
        <w:rPr>
          <w:noProof/>
        </w:rPr>
        <w:fldChar w:fldCharType="end"/>
      </w:r>
    </w:p>
    <w:p w14:paraId="5F223A7C"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"_Toc490496305" </w:instrText>
      </w:r>
      <w:r>
        <w:fldChar w:fldCharType="separate"/>
      </w:r>
      <w:r w:rsidR="00D875CB" w:rsidRPr="00E54971">
        <w:rPr>
          <w:rStyle w:val="Hyperlink"/>
          <w:noProof/>
        </w:rPr>
        <w:t>6.2.11</w:t>
      </w:r>
      <w:r w:rsidR="00D875CB">
        <w:rPr>
          <w:rFonts w:asciiTheme="minorHAnsi" w:eastAsiaTheme="minorEastAsia" w:hAnsiTheme="minorHAnsi" w:cstheme="minorBidi"/>
          <w:noProof/>
          <w:sz w:val="22"/>
          <w:szCs w:val="22"/>
        </w:rPr>
        <w:tab/>
      </w:r>
      <w:r w:rsidR="00D875CB" w:rsidRPr="00E54971">
        <w:rPr>
          <w:rStyle w:val="Hyperlink"/>
          <w:noProof/>
        </w:rPr>
        <w:t>File object</w:t>
      </w:r>
      <w:r w:rsidR="00D875CB">
        <w:rPr>
          <w:noProof/>
          <w:webHidden/>
        </w:rPr>
        <w:tab/>
      </w:r>
      <w:r w:rsidR="00D875CB">
        <w:rPr>
          <w:noProof/>
          <w:webHidden/>
        </w:rPr>
        <w:fldChar w:fldCharType="begin"/>
      </w:r>
      <w:r w:rsidR="00D875CB">
        <w:rPr>
          <w:noProof/>
          <w:webHidden/>
        </w:rPr>
        <w:instrText xml:space="preserve"> PAGEREF _Toc490496305 \h </w:instrText>
      </w:r>
      <w:r w:rsidR="00D875CB">
        <w:rPr>
          <w:noProof/>
          <w:webHidden/>
        </w:rPr>
      </w:r>
      <w:r w:rsidR="00D875CB">
        <w:rPr>
          <w:noProof/>
          <w:webHidden/>
        </w:rPr>
        <w:fldChar w:fldCharType="separate"/>
      </w:r>
      <w:ins w:id="24" w:author="Microsoft Office User" w:date="2017-09-10T04:42:00Z">
        <w:r w:rsidR="00D7084E">
          <w:rPr>
            <w:noProof/>
            <w:webHidden/>
          </w:rPr>
          <w:t>21</w:t>
        </w:r>
      </w:ins>
      <w:del w:id="25" w:author="Microsoft Office User" w:date="2017-09-10T04:40:00Z">
        <w:r w:rsidR="00D875CB" w:rsidDel="00841E44">
          <w:rPr>
            <w:noProof/>
            <w:webHidden/>
          </w:rPr>
          <w:delText>22</w:delText>
        </w:r>
      </w:del>
      <w:r w:rsidR="00D875CB">
        <w:rPr>
          <w:noProof/>
          <w:webHidden/>
        </w:rPr>
        <w:fldChar w:fldCharType="end"/>
      </w:r>
      <w:r>
        <w:rPr>
          <w:noProof/>
        </w:rPr>
        <w:fldChar w:fldCharType="end"/>
      </w:r>
    </w:p>
    <w:p w14:paraId="3F2A7FEA" w14:textId="77777777" w:rsidR="00D875CB" w:rsidRDefault="00841E44">
      <w:pPr>
        <w:pStyle w:val="TOC3"/>
        <w:tabs>
          <w:tab w:val="left" w:pos="1440"/>
          <w:tab w:val="right" w:leader="dot" w:pos="9350"/>
        </w:tabs>
        <w:rPr>
          <w:rFonts w:asciiTheme="minorHAnsi" w:eastAsiaTheme="minorEastAsia" w:hAnsiTheme="minorHAnsi" w:cstheme="minorBidi"/>
          <w:noProof/>
          <w:sz w:val="22"/>
          <w:szCs w:val="22"/>
        </w:rPr>
      </w:pPr>
      <w:r>
        <w:fldChar w:fldCharType="begin"/>
      </w:r>
      <w:r>
        <w:instrText xml:space="preserve"> HYPERLINK \l "_Toc490496306" </w:instrText>
      </w:r>
      <w:r>
        <w:fldChar w:fldCharType="separate"/>
      </w:r>
      <w:r w:rsidR="00D875CB" w:rsidRPr="00E54971">
        <w:rPr>
          <w:rStyle w:val="Hyperlink"/>
          <w:noProof/>
        </w:rPr>
        <w:t>6.2.12</w:t>
      </w:r>
      <w:r w:rsidR="00D875CB">
        <w:rPr>
          <w:rFonts w:asciiTheme="minorHAnsi" w:eastAsiaTheme="minorEastAsia" w:hAnsiTheme="minorHAnsi" w:cstheme="minorBidi"/>
          <w:noProof/>
          <w:sz w:val="22"/>
          <w:szCs w:val="22"/>
        </w:rPr>
        <w:tab/>
      </w:r>
      <w:r w:rsidR="00D875CB" w:rsidRPr="00E54971">
        <w:rPr>
          <w:rStyle w:val="Hyperlink"/>
          <w:noProof/>
        </w:rPr>
        <w:t>FileSet Object</w:t>
      </w:r>
      <w:r w:rsidR="00D875CB">
        <w:rPr>
          <w:noProof/>
          <w:webHidden/>
        </w:rPr>
        <w:tab/>
      </w:r>
      <w:r w:rsidR="00D875CB">
        <w:rPr>
          <w:noProof/>
          <w:webHidden/>
        </w:rPr>
        <w:fldChar w:fldCharType="begin"/>
      </w:r>
      <w:r w:rsidR="00D875CB">
        <w:rPr>
          <w:noProof/>
          <w:webHidden/>
        </w:rPr>
        <w:instrText xml:space="preserve"> PAGEREF _Toc490496306 \h </w:instrText>
      </w:r>
      <w:r w:rsidR="00D875CB">
        <w:rPr>
          <w:noProof/>
          <w:webHidden/>
        </w:rPr>
      </w:r>
      <w:r w:rsidR="00D875CB">
        <w:rPr>
          <w:noProof/>
          <w:webHidden/>
        </w:rPr>
        <w:fldChar w:fldCharType="separate"/>
      </w:r>
      <w:ins w:id="26" w:author="Microsoft Office User" w:date="2017-09-10T04:42:00Z">
        <w:r w:rsidR="00D7084E">
          <w:rPr>
            <w:noProof/>
            <w:webHidden/>
          </w:rPr>
          <w:t>22</w:t>
        </w:r>
      </w:ins>
      <w:del w:id="27"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5C79F7D1" w14:textId="77777777" w:rsidR="00D875CB" w:rsidRDefault="00841E44">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"_Toc490496307" </w:instrText>
      </w:r>
      <w:r>
        <w:fldChar w:fldCharType="separate"/>
      </w:r>
      <w:r w:rsidR="00D875CB" w:rsidRPr="00E54971">
        <w:rPr>
          <w:rStyle w:val="Hyperlink"/>
          <w:noProof/>
        </w:rPr>
        <w:t>6.3</w:t>
      </w:r>
      <w:r w:rsidR="00D875CB">
        <w:rPr>
          <w:rFonts w:asciiTheme="minorHAnsi" w:eastAsiaTheme="minorEastAsia" w:hAnsiTheme="minorHAnsi" w:cstheme="minorBidi"/>
          <w:noProof/>
          <w:sz w:val="22"/>
          <w:szCs w:val="22"/>
        </w:rPr>
        <w:tab/>
      </w:r>
      <w:r w:rsidR="00D875CB" w:rsidRPr="00E54971">
        <w:rPr>
          <w:rStyle w:val="Hyperlink"/>
          <w:noProof/>
        </w:rPr>
        <w:t>Foundation Classes</w:t>
      </w:r>
      <w:r w:rsidR="00D875CB">
        <w:rPr>
          <w:noProof/>
          <w:webHidden/>
        </w:rPr>
        <w:tab/>
      </w:r>
      <w:r w:rsidR="00D875CB">
        <w:rPr>
          <w:noProof/>
          <w:webHidden/>
        </w:rPr>
        <w:fldChar w:fldCharType="begin"/>
      </w:r>
      <w:r w:rsidR="00D875CB">
        <w:rPr>
          <w:noProof/>
          <w:webHidden/>
        </w:rPr>
        <w:instrText xml:space="preserve"> PAGEREF _Toc490496307 \h </w:instrText>
      </w:r>
      <w:r w:rsidR="00D875CB">
        <w:rPr>
          <w:noProof/>
          <w:webHidden/>
        </w:rPr>
      </w:r>
      <w:r w:rsidR="00D875CB">
        <w:rPr>
          <w:noProof/>
          <w:webHidden/>
        </w:rPr>
        <w:fldChar w:fldCharType="separate"/>
      </w:r>
      <w:ins w:id="28" w:author="Microsoft Office User" w:date="2017-09-10T04:42:00Z">
        <w:r w:rsidR="00D7084E">
          <w:rPr>
            <w:noProof/>
            <w:webHidden/>
          </w:rPr>
          <w:t>22</w:t>
        </w:r>
      </w:ins>
      <w:del w:id="29"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4E24F586"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"_Toc490496308" </w:instrText>
      </w:r>
      <w:r>
        <w:fldChar w:fldCharType="separate"/>
      </w:r>
      <w:r w:rsidR="00D875CB" w:rsidRPr="00E54971">
        <w:rPr>
          <w:rStyle w:val="Hyperlink"/>
          <w:noProof/>
        </w:rPr>
        <w:t>6.3.1</w:t>
      </w:r>
      <w:r w:rsidR="00D875CB">
        <w:rPr>
          <w:rFonts w:asciiTheme="minorHAnsi" w:eastAsiaTheme="minorEastAsia" w:hAnsiTheme="minorHAnsi" w:cstheme="minorBidi"/>
          <w:noProof/>
          <w:sz w:val="22"/>
          <w:szCs w:val="22"/>
        </w:rPr>
        <w:tab/>
      </w:r>
      <w:r w:rsidR="00D875CB" w:rsidRPr="00E54971">
        <w:rPr>
          <w:rStyle w:val="Hyperlink"/>
          <w:noProof/>
        </w:rPr>
        <w:t>URI</w:t>
      </w:r>
      <w:r w:rsidR="00D875CB">
        <w:rPr>
          <w:noProof/>
          <w:webHidden/>
        </w:rPr>
        <w:tab/>
      </w:r>
      <w:r w:rsidR="00D875CB">
        <w:rPr>
          <w:noProof/>
          <w:webHidden/>
        </w:rPr>
        <w:fldChar w:fldCharType="begin"/>
      </w:r>
      <w:r w:rsidR="00D875CB">
        <w:rPr>
          <w:noProof/>
          <w:webHidden/>
        </w:rPr>
        <w:instrText xml:space="preserve"> PAGEREF _Toc490496308 \h </w:instrText>
      </w:r>
      <w:r w:rsidR="00D875CB">
        <w:rPr>
          <w:noProof/>
          <w:webHidden/>
        </w:rPr>
      </w:r>
      <w:r w:rsidR="00D875CB">
        <w:rPr>
          <w:noProof/>
          <w:webHidden/>
        </w:rPr>
        <w:fldChar w:fldCharType="separate"/>
      </w:r>
      <w:ins w:id="30" w:author="Microsoft Office User" w:date="2017-09-10T04:42:00Z">
        <w:r w:rsidR="00D7084E">
          <w:rPr>
            <w:noProof/>
            <w:webHidden/>
          </w:rPr>
          <w:t>22</w:t>
        </w:r>
      </w:ins>
      <w:del w:id="31"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7AEC056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"_Toc490496309" </w:instrText>
      </w:r>
      <w:r>
        <w:fldChar w:fldCharType="separate"/>
      </w:r>
      <w:r w:rsidR="00D875CB" w:rsidRPr="00E54971">
        <w:rPr>
          <w:rStyle w:val="Hyperlink"/>
          <w:noProof/>
        </w:rPr>
        <w:t>6.3.2</w:t>
      </w:r>
      <w:r w:rsidR="00D875CB">
        <w:rPr>
          <w:rFonts w:asciiTheme="minorHAnsi" w:eastAsiaTheme="minorEastAsia" w:hAnsiTheme="minorHAnsi" w:cstheme="minorBidi"/>
          <w:noProof/>
          <w:sz w:val="22"/>
          <w:szCs w:val="22"/>
        </w:rPr>
        <w:tab/>
      </w:r>
      <w:r w:rsidR="00D875CB" w:rsidRPr="00E54971">
        <w:rPr>
          <w:rStyle w:val="Hyperlink"/>
          <w:noProof/>
        </w:rPr>
        <w:t>DateTime</w:t>
      </w:r>
      <w:r w:rsidR="00D875CB">
        <w:rPr>
          <w:noProof/>
          <w:webHidden/>
        </w:rPr>
        <w:tab/>
      </w:r>
      <w:r w:rsidR="00D875CB">
        <w:rPr>
          <w:noProof/>
          <w:webHidden/>
        </w:rPr>
        <w:fldChar w:fldCharType="begin"/>
      </w:r>
      <w:r w:rsidR="00D875CB">
        <w:rPr>
          <w:noProof/>
          <w:webHidden/>
        </w:rPr>
        <w:instrText xml:space="preserve"> PAGEREF _Toc490496309 \h </w:instrText>
      </w:r>
      <w:r w:rsidR="00D875CB">
        <w:rPr>
          <w:noProof/>
          <w:webHidden/>
        </w:rPr>
      </w:r>
      <w:r w:rsidR="00D875CB">
        <w:rPr>
          <w:noProof/>
          <w:webHidden/>
        </w:rPr>
        <w:fldChar w:fldCharType="separate"/>
      </w:r>
      <w:ins w:id="32" w:author="Microsoft Office User" w:date="2017-09-10T04:42:00Z">
        <w:r w:rsidR="00D7084E">
          <w:rPr>
            <w:noProof/>
            <w:webHidden/>
          </w:rPr>
          <w:t>22</w:t>
        </w:r>
      </w:ins>
      <w:del w:id="33"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4B97ED3A"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"_Toc490496310" </w:instrText>
      </w:r>
      <w:r>
        <w:fldChar w:fldCharType="separate"/>
      </w:r>
      <w:r w:rsidR="00D875CB" w:rsidRPr="00E54971">
        <w:rPr>
          <w:rStyle w:val="Hyperlink"/>
          <w:noProof/>
        </w:rPr>
        <w:t>6.3.3</w:t>
      </w:r>
      <w:r w:rsidR="00D875CB">
        <w:rPr>
          <w:rFonts w:asciiTheme="minorHAnsi" w:eastAsiaTheme="minorEastAsia" w:hAnsiTheme="minorHAnsi" w:cstheme="minorBidi"/>
          <w:noProof/>
          <w:sz w:val="22"/>
          <w:szCs w:val="22"/>
        </w:rPr>
        <w:tab/>
      </w:r>
      <w:r w:rsidR="00D875CB" w:rsidRPr="00E54971">
        <w:rPr>
          <w:rStyle w:val="Hyperlink"/>
          <w:noProof/>
        </w:rPr>
        <w:t>Frequency</w:t>
      </w:r>
      <w:r w:rsidR="00D875CB">
        <w:rPr>
          <w:noProof/>
          <w:webHidden/>
        </w:rPr>
        <w:tab/>
      </w:r>
      <w:r w:rsidR="00D875CB">
        <w:rPr>
          <w:noProof/>
          <w:webHidden/>
        </w:rPr>
        <w:fldChar w:fldCharType="begin"/>
      </w:r>
      <w:r w:rsidR="00D875CB">
        <w:rPr>
          <w:noProof/>
          <w:webHidden/>
        </w:rPr>
        <w:instrText xml:space="preserve"> PAGEREF _Toc490496310 \h </w:instrText>
      </w:r>
      <w:r w:rsidR="00D875CB">
        <w:rPr>
          <w:noProof/>
          <w:webHidden/>
        </w:rPr>
      </w:r>
      <w:r w:rsidR="00D875CB">
        <w:rPr>
          <w:noProof/>
          <w:webHidden/>
        </w:rPr>
        <w:fldChar w:fldCharType="separate"/>
      </w:r>
      <w:ins w:id="34" w:author="Microsoft Office User" w:date="2017-09-10T04:42:00Z">
        <w:r w:rsidR="00D7084E">
          <w:rPr>
            <w:noProof/>
            <w:webHidden/>
          </w:rPr>
          <w:t>22</w:t>
        </w:r>
      </w:ins>
      <w:del w:id="35"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1E749587"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"_Toc490496311" </w:instrText>
      </w:r>
      <w:r>
        <w:fldChar w:fldCharType="separate"/>
      </w:r>
      <w:r w:rsidR="00D875CB" w:rsidRPr="00E54971">
        <w:rPr>
          <w:rStyle w:val="Hyperlink"/>
          <w:noProof/>
        </w:rPr>
        <w:t>6.3.4</w:t>
      </w:r>
      <w:r w:rsidR="00D875CB">
        <w:rPr>
          <w:rFonts w:asciiTheme="minorHAnsi" w:eastAsiaTheme="minorEastAsia" w:hAnsiTheme="minorHAnsi" w:cstheme="minorBidi"/>
          <w:noProof/>
          <w:sz w:val="22"/>
          <w:szCs w:val="22"/>
        </w:rPr>
        <w:tab/>
      </w:r>
      <w:r w:rsidR="00D875CB" w:rsidRPr="00E54971">
        <w:rPr>
          <w:rStyle w:val="Hyperlink"/>
          <w:noProof/>
        </w:rPr>
        <w:t>Duration</w:t>
      </w:r>
      <w:r w:rsidR="00D875CB">
        <w:rPr>
          <w:noProof/>
          <w:webHidden/>
        </w:rPr>
        <w:tab/>
      </w:r>
      <w:r w:rsidR="00D875CB">
        <w:rPr>
          <w:noProof/>
          <w:webHidden/>
        </w:rPr>
        <w:fldChar w:fldCharType="begin"/>
      </w:r>
      <w:r w:rsidR="00D875CB">
        <w:rPr>
          <w:noProof/>
          <w:webHidden/>
        </w:rPr>
        <w:instrText xml:space="preserve"> PAGEREF _Toc490496311 \h </w:instrText>
      </w:r>
      <w:r w:rsidR="00D875CB">
        <w:rPr>
          <w:noProof/>
          <w:webHidden/>
        </w:rPr>
      </w:r>
      <w:r w:rsidR="00D875CB">
        <w:rPr>
          <w:noProof/>
          <w:webHidden/>
        </w:rPr>
        <w:fldChar w:fldCharType="separate"/>
      </w:r>
      <w:ins w:id="36" w:author="Microsoft Office User" w:date="2017-09-10T04:42:00Z">
        <w:r w:rsidR="00D7084E">
          <w:rPr>
            <w:noProof/>
            <w:webHidden/>
          </w:rPr>
          <w:t>22</w:t>
        </w:r>
      </w:ins>
      <w:del w:id="37" w:author="Microsoft Office User" w:date="2017-09-10T04:40:00Z">
        <w:r w:rsidR="00D875CB" w:rsidDel="00841E44">
          <w:rPr>
            <w:noProof/>
            <w:webHidden/>
          </w:rPr>
          <w:delText>23</w:delText>
        </w:r>
      </w:del>
      <w:r w:rsidR="00D875CB">
        <w:rPr>
          <w:noProof/>
          <w:webHidden/>
        </w:rPr>
        <w:fldChar w:fldCharType="end"/>
      </w:r>
      <w:r>
        <w:rPr>
          <w:noProof/>
        </w:rPr>
        <w:fldChar w:fldCharType="end"/>
      </w:r>
    </w:p>
    <w:p w14:paraId="79990C25"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"_Toc490496312" </w:instrText>
      </w:r>
      <w:r>
        <w:fldChar w:fldCharType="separate"/>
      </w:r>
      <w:r w:rsidR="00D875CB" w:rsidRPr="00E54971">
        <w:rPr>
          <w:rStyle w:val="Hyperlink"/>
          <w:noProof/>
        </w:rPr>
        <w:t>6.3.5</w:t>
      </w:r>
      <w:r w:rsidR="00D875CB">
        <w:rPr>
          <w:rFonts w:asciiTheme="minorHAnsi" w:eastAsiaTheme="minorEastAsia" w:hAnsiTheme="minorHAnsi" w:cstheme="minorBidi"/>
          <w:noProof/>
          <w:sz w:val="22"/>
          <w:szCs w:val="22"/>
        </w:rPr>
        <w:tab/>
      </w:r>
      <w:r w:rsidR="00D875CB" w:rsidRPr="00E54971">
        <w:rPr>
          <w:rStyle w:val="Hyperlink"/>
          <w:noProof/>
        </w:rPr>
        <w:t>Position</w:t>
      </w:r>
      <w:r w:rsidR="00D875CB">
        <w:rPr>
          <w:noProof/>
          <w:webHidden/>
        </w:rPr>
        <w:tab/>
      </w:r>
      <w:r w:rsidR="00D875CB">
        <w:rPr>
          <w:noProof/>
          <w:webHidden/>
        </w:rPr>
        <w:fldChar w:fldCharType="begin"/>
      </w:r>
      <w:r w:rsidR="00D875CB">
        <w:rPr>
          <w:noProof/>
          <w:webHidden/>
        </w:rPr>
        <w:instrText xml:space="preserve"> PAGEREF _Toc490496312 \h </w:instrText>
      </w:r>
      <w:r w:rsidR="00D875CB">
        <w:rPr>
          <w:noProof/>
          <w:webHidden/>
        </w:rPr>
      </w:r>
      <w:r w:rsidR="00D875CB">
        <w:rPr>
          <w:noProof/>
          <w:webHidden/>
        </w:rPr>
        <w:fldChar w:fldCharType="separate"/>
      </w:r>
      <w:ins w:id="38" w:author="Microsoft Office User" w:date="2017-09-10T04:42:00Z">
        <w:r w:rsidR="00D7084E">
          <w:rPr>
            <w:noProof/>
            <w:webHidden/>
          </w:rPr>
          <w:t>23</w:t>
        </w:r>
      </w:ins>
      <w:del w:id="39" w:author="Microsoft Office User" w:date="2017-09-10T04:40:00Z">
        <w:r w:rsidR="00D875CB" w:rsidDel="00841E44">
          <w:rPr>
            <w:noProof/>
            <w:webHidden/>
          </w:rPr>
          <w:delText>24</w:delText>
        </w:r>
      </w:del>
      <w:r w:rsidR="00D875CB">
        <w:rPr>
          <w:noProof/>
          <w:webHidden/>
        </w:rPr>
        <w:fldChar w:fldCharType="end"/>
      </w:r>
      <w:r>
        <w:rPr>
          <w:noProof/>
        </w:rPr>
        <w:fldChar w:fldCharType="end"/>
      </w:r>
    </w:p>
    <w:p w14:paraId="7F73D8CE"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"_Toc490496313" </w:instrText>
      </w:r>
      <w:r>
        <w:fldChar w:fldCharType="separate"/>
      </w:r>
      <w:r w:rsidR="00D875CB" w:rsidRPr="00E54971">
        <w:rPr>
          <w:rStyle w:val="Hyperlink"/>
          <w:noProof/>
        </w:rPr>
        <w:t>6.3.6</w:t>
      </w:r>
      <w:r w:rsidR="00D875CB">
        <w:rPr>
          <w:rFonts w:asciiTheme="minorHAnsi" w:eastAsiaTheme="minorEastAsia" w:hAnsiTheme="minorHAnsi" w:cstheme="minorBidi"/>
          <w:noProof/>
          <w:sz w:val="22"/>
          <w:szCs w:val="22"/>
        </w:rPr>
        <w:tab/>
      </w:r>
      <w:r w:rsidR="00D875CB" w:rsidRPr="00E54971">
        <w:rPr>
          <w:rStyle w:val="Hyperlink"/>
          <w:noProof/>
        </w:rPr>
        <w:t>Origin</w:t>
      </w:r>
      <w:r w:rsidR="00D875CB">
        <w:rPr>
          <w:noProof/>
          <w:webHidden/>
        </w:rPr>
        <w:tab/>
      </w:r>
      <w:r w:rsidR="00D875CB">
        <w:rPr>
          <w:noProof/>
          <w:webHidden/>
        </w:rPr>
        <w:fldChar w:fldCharType="begin"/>
      </w:r>
      <w:r w:rsidR="00D875CB">
        <w:rPr>
          <w:noProof/>
          <w:webHidden/>
        </w:rPr>
        <w:instrText xml:space="preserve"> PAGEREF _Toc490496313 \h </w:instrText>
      </w:r>
      <w:r w:rsidR="00D875CB">
        <w:rPr>
          <w:noProof/>
          <w:webHidden/>
        </w:rPr>
      </w:r>
      <w:r w:rsidR="00D875CB">
        <w:rPr>
          <w:noProof/>
          <w:webHidden/>
        </w:rPr>
        <w:fldChar w:fldCharType="separate"/>
      </w:r>
      <w:ins w:id="40" w:author="Microsoft Office User" w:date="2017-09-10T04:42:00Z">
        <w:r w:rsidR="00D7084E">
          <w:rPr>
            <w:noProof/>
            <w:webHidden/>
          </w:rPr>
          <w:t>23</w:t>
        </w:r>
      </w:ins>
      <w:del w:id="41" w:author="Microsoft Office User" w:date="2017-09-10T04:40:00Z">
        <w:r w:rsidR="00D875CB" w:rsidDel="00841E44">
          <w:rPr>
            <w:noProof/>
            <w:webHidden/>
          </w:rPr>
          <w:delText>24</w:delText>
        </w:r>
      </w:del>
      <w:r w:rsidR="00D875CB">
        <w:rPr>
          <w:noProof/>
          <w:webHidden/>
        </w:rPr>
        <w:fldChar w:fldCharType="end"/>
      </w:r>
      <w:r>
        <w:rPr>
          <w:noProof/>
        </w:rPr>
        <w:fldChar w:fldCharType="end"/>
      </w:r>
    </w:p>
    <w:p w14:paraId="1A51504C" w14:textId="77777777" w:rsidR="00D875CB" w:rsidRDefault="00841E44">
      <w:pPr>
        <w:pStyle w:val="TOC3"/>
        <w:tabs>
          <w:tab w:val="left" w:pos="1200"/>
          <w:tab w:val="right" w:leader="dot" w:pos="9350"/>
        </w:tabs>
        <w:rPr>
          <w:rFonts w:asciiTheme="minorHAnsi" w:eastAsiaTheme="minorEastAsia" w:hAnsiTheme="minorHAnsi" w:cstheme="minorBidi"/>
          <w:noProof/>
          <w:sz w:val="22"/>
          <w:szCs w:val="22"/>
        </w:rPr>
      </w:pPr>
      <w:r>
        <w:fldChar w:fldCharType="begin"/>
      </w:r>
      <w:r>
        <w:instrText xml:space="preserve"> HYPERLINK \l "_Toc490496314" </w:instrText>
      </w:r>
      <w:r>
        <w:fldChar w:fldCharType="separate"/>
      </w:r>
      <w:r w:rsidR="00D875CB" w:rsidRPr="00E54971">
        <w:rPr>
          <w:rStyle w:val="Hyperlink"/>
          <w:noProof/>
        </w:rPr>
        <w:t>6.3.7</w:t>
      </w:r>
      <w:r w:rsidR="00D875CB">
        <w:rPr>
          <w:rFonts w:asciiTheme="minorHAnsi" w:eastAsiaTheme="minorEastAsia" w:hAnsiTheme="minorHAnsi" w:cstheme="minorBidi"/>
          <w:noProof/>
          <w:sz w:val="22"/>
          <w:szCs w:val="22"/>
        </w:rPr>
        <w:tab/>
      </w:r>
      <w:r w:rsidR="00D875CB" w:rsidRPr="00E54971">
        <w:rPr>
          <w:rStyle w:val="Hyperlink"/>
          <w:noProof/>
        </w:rPr>
        <w:t>Orientation</w:t>
      </w:r>
      <w:r w:rsidR="00D875CB">
        <w:rPr>
          <w:noProof/>
          <w:webHidden/>
        </w:rPr>
        <w:tab/>
      </w:r>
      <w:r w:rsidR="00D875CB">
        <w:rPr>
          <w:noProof/>
          <w:webHidden/>
        </w:rPr>
        <w:fldChar w:fldCharType="begin"/>
      </w:r>
      <w:r w:rsidR="00D875CB">
        <w:rPr>
          <w:noProof/>
          <w:webHidden/>
        </w:rPr>
        <w:instrText xml:space="preserve"> PAGEREF _Toc490496314 \h </w:instrText>
      </w:r>
      <w:r w:rsidR="00D875CB">
        <w:rPr>
          <w:noProof/>
          <w:webHidden/>
        </w:rPr>
      </w:r>
      <w:r w:rsidR="00D875CB">
        <w:rPr>
          <w:noProof/>
          <w:webHidden/>
        </w:rPr>
        <w:fldChar w:fldCharType="separate"/>
      </w:r>
      <w:ins w:id="42" w:author="Microsoft Office User" w:date="2017-09-10T04:42:00Z">
        <w:r w:rsidR="00D7084E">
          <w:rPr>
            <w:noProof/>
            <w:webHidden/>
          </w:rPr>
          <w:t>24</w:t>
        </w:r>
      </w:ins>
      <w:del w:id="43" w:author="Microsoft Office User" w:date="2017-09-10T04:40:00Z">
        <w:r w:rsidR="00D875CB" w:rsidDel="00841E44">
          <w:rPr>
            <w:noProof/>
            <w:webHidden/>
          </w:rPr>
          <w:delText>25</w:delText>
        </w:r>
      </w:del>
      <w:r w:rsidR="00D875CB">
        <w:rPr>
          <w:noProof/>
          <w:webHidden/>
        </w:rPr>
        <w:fldChar w:fldCharType="end"/>
      </w:r>
      <w:r>
        <w:rPr>
          <w:noProof/>
        </w:rPr>
        <w:fldChar w:fldCharType="end"/>
      </w:r>
    </w:p>
    <w:p w14:paraId="3C823805" w14:textId="77777777" w:rsidR="00D875CB" w:rsidRDefault="00841E44">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HYPERLINK \l "_Toc490496315" </w:instrText>
      </w:r>
      <w:r>
        <w:fldChar w:fldCharType="separate"/>
      </w:r>
      <w:r w:rsidR="00D875CB" w:rsidRPr="00E54971">
        <w:rPr>
          <w:rStyle w:val="Hyperlink"/>
          <w:noProof/>
        </w:rPr>
        <w:t>7</w:t>
      </w:r>
      <w:r w:rsidR="00D875CB">
        <w:rPr>
          <w:rFonts w:asciiTheme="minorHAnsi" w:eastAsiaTheme="minorEastAsia" w:hAnsiTheme="minorHAnsi" w:cstheme="minorBidi"/>
          <w:noProof/>
          <w:sz w:val="22"/>
          <w:szCs w:val="22"/>
        </w:rPr>
        <w:tab/>
      </w:r>
      <w:r w:rsidR="00D875CB" w:rsidRPr="00E54971">
        <w:rPr>
          <w:rStyle w:val="Hyperlink"/>
          <w:noProof/>
        </w:rPr>
        <w:t>Appendix:</w:t>
      </w:r>
      <w:r w:rsidR="00D875CB">
        <w:rPr>
          <w:noProof/>
          <w:webHidden/>
        </w:rPr>
        <w:tab/>
      </w:r>
      <w:r w:rsidR="00D875CB">
        <w:rPr>
          <w:noProof/>
          <w:webHidden/>
        </w:rPr>
        <w:fldChar w:fldCharType="begin"/>
      </w:r>
      <w:r w:rsidR="00D875CB">
        <w:rPr>
          <w:noProof/>
          <w:webHidden/>
        </w:rPr>
        <w:instrText xml:space="preserve"> PAGEREF _Toc490496315 \h </w:instrText>
      </w:r>
      <w:r w:rsidR="00D875CB">
        <w:rPr>
          <w:noProof/>
          <w:webHidden/>
        </w:rPr>
      </w:r>
      <w:r w:rsidR="00D875CB">
        <w:rPr>
          <w:noProof/>
          <w:webHidden/>
        </w:rPr>
        <w:fldChar w:fldCharType="separate"/>
      </w:r>
      <w:ins w:id="44" w:author="Microsoft Office User" w:date="2017-09-10T04:42:00Z">
        <w:r w:rsidR="00D7084E">
          <w:rPr>
            <w:noProof/>
            <w:webHidden/>
          </w:rPr>
          <w:t>25</w:t>
        </w:r>
      </w:ins>
      <w:del w:id="45" w:author="Microsoft Office User" w:date="2017-09-10T04:40:00Z">
        <w:r w:rsidR="00D875CB" w:rsidDel="00841E44">
          <w:rPr>
            <w:noProof/>
            <w:webHidden/>
          </w:rPr>
          <w:delText>26</w:delText>
        </w:r>
      </w:del>
      <w:r w:rsidR="00D875CB">
        <w:rPr>
          <w:noProof/>
          <w:webHidden/>
        </w:rPr>
        <w:fldChar w:fldCharType="end"/>
      </w:r>
      <w:r>
        <w:rPr>
          <w:noProof/>
        </w:rPr>
        <w:fldChar w:fldCharType="end"/>
      </w:r>
    </w:p>
    <w:p w14:paraId="6AABEB6F" w14:textId="77777777" w:rsidR="00D875CB" w:rsidRDefault="00841E44">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"_Toc490496316" </w:instrText>
      </w:r>
      <w:r>
        <w:fldChar w:fldCharType="separate"/>
      </w:r>
      <w:r w:rsidR="00D875CB" w:rsidRPr="00E54971">
        <w:rPr>
          <w:rStyle w:val="Hyperlink"/>
          <w:noProof/>
        </w:rPr>
        <w:t>Encoding Functions</w:t>
      </w:r>
      <w:r w:rsidR="00D875CB">
        <w:rPr>
          <w:noProof/>
          <w:webHidden/>
        </w:rPr>
        <w:tab/>
      </w:r>
      <w:r w:rsidR="00D875CB">
        <w:rPr>
          <w:noProof/>
          <w:webHidden/>
        </w:rPr>
        <w:fldChar w:fldCharType="begin"/>
      </w:r>
      <w:r w:rsidR="00D875CB">
        <w:rPr>
          <w:noProof/>
          <w:webHidden/>
        </w:rPr>
        <w:instrText xml:space="preserve"> PAGEREF _Toc490496316 \h </w:instrText>
      </w:r>
      <w:r w:rsidR="00D875CB">
        <w:rPr>
          <w:noProof/>
          <w:webHidden/>
        </w:rPr>
      </w:r>
      <w:r w:rsidR="00D875CB">
        <w:rPr>
          <w:noProof/>
          <w:webHidden/>
        </w:rPr>
        <w:fldChar w:fldCharType="separate"/>
      </w:r>
      <w:ins w:id="46" w:author="Microsoft Office User" w:date="2017-09-10T04:42:00Z">
        <w:r w:rsidR="00D7084E">
          <w:rPr>
            <w:noProof/>
            <w:webHidden/>
          </w:rPr>
          <w:t>25</w:t>
        </w:r>
      </w:ins>
      <w:del w:id="47" w:author="Microsoft Office User" w:date="2017-09-10T04:40:00Z">
        <w:r w:rsidR="00D875CB" w:rsidDel="00841E44">
          <w:rPr>
            <w:noProof/>
            <w:webHidden/>
          </w:rPr>
          <w:delText>26</w:delText>
        </w:r>
      </w:del>
      <w:r w:rsidR="00D875CB">
        <w:rPr>
          <w:noProof/>
          <w:webHidden/>
        </w:rPr>
        <w:fldChar w:fldCharType="end"/>
      </w:r>
      <w:r>
        <w:rPr>
          <w:noProof/>
        </w:rPr>
        <w:fldChar w:fldCharType="end"/>
      </w:r>
    </w:p>
    <w:p w14:paraId="70B017FC" w14:textId="54109E14" w:rsidR="002F5AE2" w:rsidRDefault="008D289C">
      <w:pPr>
        <w:pStyle w:val="TableofFigures"/>
        <w:tabs>
          <w:tab w:val="right" w:leader="dot" w:pos="9350"/>
        </w:tabs>
        <w:rPr>
          <w:b/>
          <w:bCs/>
        </w:rPr>
      </w:pPr>
      <w:r w:rsidRPr="00DE07CD">
        <w:rPr>
          <w:b/>
          <w:bCs/>
        </w:rPr>
        <w:fldChar w:fldCharType="end"/>
      </w:r>
    </w:p>
    <w:p w14:paraId="1C8D45B3" w14:textId="77777777" w:rsidR="002F5AE2" w:rsidRDefault="002F5AE2">
      <w:pPr>
        <w:rPr>
          <w:b/>
          <w:bCs/>
        </w:rPr>
      </w:pPr>
      <w:r>
        <w:rPr>
          <w:b/>
          <w:bCs/>
        </w:rPr>
        <w:br w:type="page"/>
      </w:r>
    </w:p>
    <w:p w14:paraId="79DA571C" w14:textId="5FD3844C" w:rsidR="00FA5674" w:rsidRPr="00FC7D20" w:rsidRDefault="00FA5674" w:rsidP="000C5E0C">
      <w:pPr>
        <w:pStyle w:val="TableofFigures"/>
        <w:tabs>
          <w:tab w:val="right" w:leader="dot" w:pos="9350"/>
        </w:tabs>
        <w:rPr>
          <w:b/>
        </w:rPr>
      </w:pPr>
      <w:bookmarkStart w:id="48" w:name="_Ref488332225"/>
      <w:r>
        <w:rPr>
          <w:b/>
        </w:rPr>
        <w:lastRenderedPageBreak/>
        <w:t xml:space="preserve">List of </w:t>
      </w:r>
      <w:r w:rsidRPr="00FC7D20">
        <w:rPr>
          <w:b/>
        </w:rPr>
        <w:t>Figures</w:t>
      </w:r>
    </w:p>
    <w:p w14:paraId="726B5F7B"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TOC \h \z \c "Figure" </w:instrText>
      </w:r>
      <w:r>
        <w:fldChar w:fldCharType="separate"/>
      </w:r>
      <w:hyperlink w:anchor="_Toc489615329" w:history="1">
        <w:r w:rsidR="00D07204" w:rsidRPr="00E00701">
          <w:rPr>
            <w:rStyle w:val="Hyperlink"/>
            <w:noProof/>
          </w:rPr>
          <w:t>Figure 1 – Fundamental GNSS SDR Data Collection Topologies</w:t>
        </w:r>
        <w:r w:rsidR="00D07204">
          <w:rPr>
            <w:noProof/>
            <w:webHidden/>
          </w:rPr>
          <w:tab/>
        </w:r>
        <w:r w:rsidR="00D07204">
          <w:rPr>
            <w:noProof/>
            <w:webHidden/>
          </w:rPr>
          <w:fldChar w:fldCharType="begin"/>
        </w:r>
        <w:r w:rsidR="00D07204">
          <w:rPr>
            <w:noProof/>
            <w:webHidden/>
          </w:rPr>
          <w:instrText xml:space="preserve"> PAGEREF _Toc489615329 \h </w:instrText>
        </w:r>
        <w:r w:rsidR="00D07204">
          <w:rPr>
            <w:noProof/>
            <w:webHidden/>
          </w:rPr>
        </w:r>
        <w:r w:rsidR="00D07204">
          <w:rPr>
            <w:noProof/>
            <w:webHidden/>
          </w:rPr>
          <w:fldChar w:fldCharType="separate"/>
        </w:r>
        <w:r w:rsidR="00D7084E">
          <w:rPr>
            <w:noProof/>
            <w:webHidden/>
          </w:rPr>
          <w:t>7</w:t>
        </w:r>
        <w:r w:rsidR="00D07204">
          <w:rPr>
            <w:noProof/>
            <w:webHidden/>
          </w:rPr>
          <w:fldChar w:fldCharType="end"/>
        </w:r>
      </w:hyperlink>
    </w:p>
    <w:p w14:paraId="1C3AF03D"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"_Toc489615330" </w:instrText>
      </w:r>
      <w:r>
        <w:fldChar w:fldCharType="separate"/>
      </w:r>
      <w:r w:rsidR="00D07204" w:rsidRPr="00E00701">
        <w:rPr>
          <w:rStyle w:val="Hyperlink"/>
          <w:noProof/>
        </w:rPr>
        <w:t>Figure 2 – Overview of Core Metadata Classes and Generation</w:t>
      </w:r>
      <w:r w:rsidR="00D07204">
        <w:rPr>
          <w:noProof/>
          <w:webHidden/>
        </w:rPr>
        <w:tab/>
      </w:r>
      <w:r w:rsidR="00D07204">
        <w:rPr>
          <w:noProof/>
          <w:webHidden/>
        </w:rPr>
        <w:fldChar w:fldCharType="begin"/>
      </w:r>
      <w:r w:rsidR="00D07204">
        <w:rPr>
          <w:noProof/>
          <w:webHidden/>
        </w:rPr>
        <w:instrText xml:space="preserve"> PAGEREF _Toc489615330 \h </w:instrText>
      </w:r>
      <w:r w:rsidR="00D07204">
        <w:rPr>
          <w:noProof/>
          <w:webHidden/>
        </w:rPr>
      </w:r>
      <w:r w:rsidR="00D07204">
        <w:rPr>
          <w:noProof/>
          <w:webHidden/>
        </w:rPr>
        <w:fldChar w:fldCharType="separate"/>
      </w:r>
      <w:ins w:id="49" w:author="Microsoft Office User" w:date="2017-09-10T04:42:00Z">
        <w:r w:rsidR="00D7084E">
          <w:rPr>
            <w:noProof/>
            <w:webHidden/>
          </w:rPr>
          <w:t>9</w:t>
        </w:r>
      </w:ins>
      <w:del w:id="50" w:author="Microsoft Office User" w:date="2017-09-10T04:40:00Z">
        <w:r w:rsidR="00D875CB" w:rsidDel="00841E44">
          <w:rPr>
            <w:noProof/>
            <w:webHidden/>
          </w:rPr>
          <w:delText>10</w:delText>
        </w:r>
      </w:del>
      <w:r w:rsidR="00D07204">
        <w:rPr>
          <w:noProof/>
          <w:webHidden/>
        </w:rPr>
        <w:fldChar w:fldCharType="end"/>
      </w:r>
      <w:r>
        <w:rPr>
          <w:noProof/>
        </w:rPr>
        <w:fldChar w:fldCharType="end"/>
      </w:r>
    </w:p>
    <w:p w14:paraId="1C1F260F"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"_Toc489615331" </w:instrText>
      </w:r>
      <w:r>
        <w:fldChar w:fldCharType="separate"/>
      </w:r>
      <w:r w:rsidR="00D07204" w:rsidRPr="00E00701">
        <w:rPr>
          <w:rStyle w:val="Hyperlink"/>
          <w:noProof/>
        </w:rPr>
        <w:t>Figure 3 – GNSS metadata class model (UML 2.0)</w:t>
      </w:r>
      <w:r w:rsidR="00D07204">
        <w:rPr>
          <w:noProof/>
          <w:webHidden/>
        </w:rPr>
        <w:tab/>
      </w:r>
      <w:r w:rsidR="00D07204">
        <w:rPr>
          <w:noProof/>
          <w:webHidden/>
        </w:rPr>
        <w:fldChar w:fldCharType="begin"/>
      </w:r>
      <w:r w:rsidR="00D07204">
        <w:rPr>
          <w:noProof/>
          <w:webHidden/>
        </w:rPr>
        <w:instrText xml:space="preserve"> PAGEREF _Toc489615331 \h </w:instrText>
      </w:r>
      <w:r w:rsidR="00D07204">
        <w:rPr>
          <w:noProof/>
          <w:webHidden/>
        </w:rPr>
      </w:r>
      <w:r w:rsidR="00D07204">
        <w:rPr>
          <w:noProof/>
          <w:webHidden/>
        </w:rPr>
        <w:fldChar w:fldCharType="separate"/>
      </w:r>
      <w:ins w:id="51" w:author="Microsoft Office User" w:date="2017-09-10T04:42:00Z">
        <w:r w:rsidR="00D7084E">
          <w:rPr>
            <w:noProof/>
            <w:webHidden/>
          </w:rPr>
          <w:t>10</w:t>
        </w:r>
      </w:ins>
      <w:del w:id="52" w:author="Microsoft Office User" w:date="2017-09-10T04:40:00Z">
        <w:r w:rsidR="00D875CB" w:rsidDel="00841E44">
          <w:rPr>
            <w:noProof/>
            <w:webHidden/>
          </w:rPr>
          <w:delText>11</w:delText>
        </w:r>
      </w:del>
      <w:r w:rsidR="00D07204">
        <w:rPr>
          <w:noProof/>
          <w:webHidden/>
        </w:rPr>
        <w:fldChar w:fldCharType="end"/>
      </w:r>
      <w:r>
        <w:rPr>
          <w:noProof/>
        </w:rPr>
        <w:fldChar w:fldCharType="end"/>
      </w:r>
    </w:p>
    <w:p w14:paraId="7203D56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"_Toc489615332" </w:instrText>
      </w:r>
      <w:r>
        <w:fldChar w:fldCharType="separate"/>
      </w:r>
      <w:r w:rsidR="00D07204" w:rsidRPr="00E00701">
        <w:rPr>
          <w:rStyle w:val="Hyperlink"/>
          <w:noProof/>
        </w:rPr>
        <w:t>Figure 4 – Core metadata classes specialize the base metadata element, which has a unique identifier (id), links to related artifacts (URI) and comments</w:t>
      </w:r>
      <w:r w:rsidR="00D07204">
        <w:rPr>
          <w:noProof/>
          <w:webHidden/>
        </w:rPr>
        <w:tab/>
      </w:r>
      <w:r w:rsidR="00D07204">
        <w:rPr>
          <w:noProof/>
          <w:webHidden/>
        </w:rPr>
        <w:fldChar w:fldCharType="begin"/>
      </w:r>
      <w:r w:rsidR="00D07204">
        <w:rPr>
          <w:noProof/>
          <w:webHidden/>
        </w:rPr>
        <w:instrText xml:space="preserve"> PAGEREF _Toc489615332 \h </w:instrText>
      </w:r>
      <w:r w:rsidR="00D07204">
        <w:rPr>
          <w:noProof/>
          <w:webHidden/>
        </w:rPr>
      </w:r>
      <w:r w:rsidR="00D07204">
        <w:rPr>
          <w:noProof/>
          <w:webHidden/>
        </w:rPr>
        <w:fldChar w:fldCharType="separate"/>
      </w:r>
      <w:ins w:id="53" w:author="Microsoft Office User" w:date="2017-09-10T04:42:00Z">
        <w:r w:rsidR="00D7084E">
          <w:rPr>
            <w:noProof/>
            <w:webHidden/>
          </w:rPr>
          <w:t>10</w:t>
        </w:r>
      </w:ins>
      <w:del w:id="54" w:author="Microsoft Office User" w:date="2017-09-10T04:40:00Z">
        <w:r w:rsidR="00D875CB" w:rsidDel="00841E44">
          <w:rPr>
            <w:noProof/>
            <w:webHidden/>
          </w:rPr>
          <w:delText>11</w:delText>
        </w:r>
      </w:del>
      <w:r w:rsidR="00D07204">
        <w:rPr>
          <w:noProof/>
          <w:webHidden/>
        </w:rPr>
        <w:fldChar w:fldCharType="end"/>
      </w:r>
      <w:r>
        <w:rPr>
          <w:noProof/>
        </w:rPr>
        <w:fldChar w:fldCharType="end"/>
      </w:r>
    </w:p>
    <w:p w14:paraId="181DD277"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"_Toc489615333" </w:instrText>
      </w:r>
      <w:r>
        <w:fldChar w:fldCharType="separate"/>
      </w:r>
      <w:r w:rsidR="00D07204" w:rsidRPr="00E00701">
        <w:rPr>
          <w:rStyle w:val="Hyperlink"/>
          <w:noProof/>
        </w:rPr>
        <w:t>Figure 5 – Intentional Aliasing of a Multiband signal to Baseband</w:t>
      </w:r>
      <w:r w:rsidR="00D07204">
        <w:rPr>
          <w:noProof/>
          <w:webHidden/>
        </w:rPr>
        <w:tab/>
      </w:r>
      <w:r w:rsidR="00D07204">
        <w:rPr>
          <w:noProof/>
          <w:webHidden/>
        </w:rPr>
        <w:fldChar w:fldCharType="begin"/>
      </w:r>
      <w:r w:rsidR="00D07204">
        <w:rPr>
          <w:noProof/>
          <w:webHidden/>
        </w:rPr>
        <w:instrText xml:space="preserve"> PAGEREF _Toc489615333 \h </w:instrText>
      </w:r>
      <w:r w:rsidR="00D07204">
        <w:rPr>
          <w:noProof/>
          <w:webHidden/>
        </w:rPr>
      </w:r>
      <w:r w:rsidR="00D07204">
        <w:rPr>
          <w:noProof/>
          <w:webHidden/>
        </w:rPr>
        <w:fldChar w:fldCharType="separate"/>
      </w:r>
      <w:ins w:id="55" w:author="Microsoft Office User" w:date="2017-09-10T04:42:00Z">
        <w:r w:rsidR="00D7084E">
          <w:rPr>
            <w:noProof/>
            <w:webHidden/>
          </w:rPr>
          <w:t>14</w:t>
        </w:r>
      </w:ins>
      <w:del w:id="56" w:author="Microsoft Office User" w:date="2017-09-10T04:40:00Z">
        <w:r w:rsidR="00D875CB" w:rsidDel="00841E44">
          <w:rPr>
            <w:noProof/>
            <w:webHidden/>
          </w:rPr>
          <w:delText>15</w:delText>
        </w:r>
      </w:del>
      <w:r w:rsidR="00D07204">
        <w:rPr>
          <w:noProof/>
          <w:webHidden/>
        </w:rPr>
        <w:fldChar w:fldCharType="end"/>
      </w:r>
      <w:r>
        <w:rPr>
          <w:noProof/>
        </w:rPr>
        <w:fldChar w:fldCharType="end"/>
      </w:r>
    </w:p>
    <w:p w14:paraId="4B1FEC2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"_Toc489615334" </w:instrText>
      </w:r>
      <w:r>
        <w:fldChar w:fldCharType="separate"/>
      </w:r>
      <w:r w:rsidR="00D07204" w:rsidRPr="00E00701">
        <w:rPr>
          <w:rStyle w:val="Hyperlink"/>
          <w:noProof/>
        </w:rPr>
        <w:t>Figure 6 – Illustration of Multiple Bands Present in a Stream</w:t>
      </w:r>
      <w:r w:rsidR="00D07204">
        <w:rPr>
          <w:noProof/>
          <w:webHidden/>
        </w:rPr>
        <w:tab/>
      </w:r>
      <w:r w:rsidR="00D07204">
        <w:rPr>
          <w:noProof/>
          <w:webHidden/>
        </w:rPr>
        <w:fldChar w:fldCharType="begin"/>
      </w:r>
      <w:r w:rsidR="00D07204">
        <w:rPr>
          <w:noProof/>
          <w:webHidden/>
        </w:rPr>
        <w:instrText xml:space="preserve"> PAGEREF _Toc489615334 \h </w:instrText>
      </w:r>
      <w:r w:rsidR="00D07204">
        <w:rPr>
          <w:noProof/>
          <w:webHidden/>
        </w:rPr>
      </w:r>
      <w:r w:rsidR="00D07204">
        <w:rPr>
          <w:noProof/>
          <w:webHidden/>
        </w:rPr>
        <w:fldChar w:fldCharType="separate"/>
      </w:r>
      <w:ins w:id="57" w:author="Microsoft Office User" w:date="2017-09-10T04:42:00Z">
        <w:r w:rsidR="00D7084E">
          <w:rPr>
            <w:noProof/>
            <w:webHidden/>
          </w:rPr>
          <w:t>15</w:t>
        </w:r>
      </w:ins>
      <w:del w:id="58" w:author="Microsoft Office User" w:date="2017-09-10T04:40:00Z">
        <w:r w:rsidR="00D875CB" w:rsidDel="00841E44">
          <w:rPr>
            <w:noProof/>
            <w:webHidden/>
          </w:rPr>
          <w:delText>16</w:delText>
        </w:r>
      </w:del>
      <w:r w:rsidR="00D07204">
        <w:rPr>
          <w:noProof/>
          <w:webHidden/>
        </w:rPr>
        <w:fldChar w:fldCharType="end"/>
      </w:r>
      <w:r>
        <w:rPr>
          <w:noProof/>
        </w:rPr>
        <w:fldChar w:fldCharType="end"/>
      </w:r>
    </w:p>
    <w:p w14:paraId="22B48F7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"_Toc489615335" </w:instrText>
      </w:r>
      <w:r>
        <w:fldChar w:fldCharType="separate"/>
      </w:r>
      <w:r w:rsidR="00D07204" w:rsidRPr="00E00701">
        <w:rPr>
          <w:rStyle w:val="Hyperlink"/>
          <w:noProof/>
        </w:rPr>
        <w:t>Figure 7 – Illustration of a lump containing samples from N streams</w:t>
      </w:r>
      <w:r w:rsidR="00D07204">
        <w:rPr>
          <w:noProof/>
          <w:webHidden/>
        </w:rPr>
        <w:tab/>
      </w:r>
      <w:r w:rsidR="00D07204">
        <w:rPr>
          <w:noProof/>
          <w:webHidden/>
        </w:rPr>
        <w:fldChar w:fldCharType="begin"/>
      </w:r>
      <w:r w:rsidR="00D07204">
        <w:rPr>
          <w:noProof/>
          <w:webHidden/>
        </w:rPr>
        <w:instrText xml:space="preserve"> PAGEREF _Toc489615335 \h </w:instrText>
      </w:r>
      <w:r w:rsidR="00D07204">
        <w:rPr>
          <w:noProof/>
          <w:webHidden/>
        </w:rPr>
      </w:r>
      <w:r w:rsidR="00D07204">
        <w:rPr>
          <w:noProof/>
          <w:webHidden/>
        </w:rPr>
        <w:fldChar w:fldCharType="separate"/>
      </w:r>
      <w:ins w:id="59" w:author="Microsoft Office User" w:date="2017-09-10T04:42:00Z">
        <w:r w:rsidR="00D7084E">
          <w:rPr>
            <w:noProof/>
            <w:webHidden/>
          </w:rPr>
          <w:t>17</w:t>
        </w:r>
      </w:ins>
      <w:del w:id="60" w:author="Microsoft Office User" w:date="2017-09-10T04:40:00Z">
        <w:r w:rsidR="00D875CB" w:rsidDel="00841E44">
          <w:rPr>
            <w:noProof/>
            <w:webHidden/>
          </w:rPr>
          <w:delText>18</w:delText>
        </w:r>
      </w:del>
      <w:r w:rsidR="00D07204">
        <w:rPr>
          <w:noProof/>
          <w:webHidden/>
        </w:rPr>
        <w:fldChar w:fldCharType="end"/>
      </w:r>
      <w:r>
        <w:rPr>
          <w:noProof/>
        </w:rPr>
        <w:fldChar w:fldCharType="end"/>
      </w:r>
    </w:p>
    <w:p w14:paraId="03F040D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"_Toc489615336" </w:instrText>
      </w:r>
      <w:r>
        <w:fldChar w:fldCharType="separate"/>
      </w:r>
      <w:r w:rsidR="00D07204" w:rsidRPr="00E00701">
        <w:rPr>
          <w:rStyle w:val="Hyperlink"/>
          <w:noProof/>
        </w:rPr>
        <w:t>Figure 8 – Encoding schemes for a single lump within a single chunk</w:t>
      </w:r>
      <w:r w:rsidR="00D07204">
        <w:rPr>
          <w:noProof/>
          <w:webHidden/>
        </w:rPr>
        <w:tab/>
      </w:r>
      <w:r w:rsidR="00D07204">
        <w:rPr>
          <w:noProof/>
          <w:webHidden/>
        </w:rPr>
        <w:fldChar w:fldCharType="begin"/>
      </w:r>
      <w:r w:rsidR="00D07204">
        <w:rPr>
          <w:noProof/>
          <w:webHidden/>
        </w:rPr>
        <w:instrText xml:space="preserve"> PAGEREF _Toc489615336 \h </w:instrText>
      </w:r>
      <w:r w:rsidR="00D07204">
        <w:rPr>
          <w:noProof/>
          <w:webHidden/>
        </w:rPr>
      </w:r>
      <w:r w:rsidR="00D07204">
        <w:rPr>
          <w:noProof/>
          <w:webHidden/>
        </w:rPr>
        <w:fldChar w:fldCharType="separate"/>
      </w:r>
      <w:ins w:id="61" w:author="Microsoft Office User" w:date="2017-09-10T04:42:00Z">
        <w:r w:rsidR="00D7084E">
          <w:rPr>
            <w:noProof/>
            <w:webHidden/>
          </w:rPr>
          <w:t>19</w:t>
        </w:r>
      </w:ins>
      <w:del w:id="62" w:author="Microsoft Office User" w:date="2017-09-10T04:40:00Z">
        <w:r w:rsidR="00D875CB" w:rsidDel="00841E44">
          <w:rPr>
            <w:noProof/>
            <w:webHidden/>
          </w:rPr>
          <w:delText>20</w:delText>
        </w:r>
      </w:del>
      <w:r w:rsidR="00D07204">
        <w:rPr>
          <w:noProof/>
          <w:webHidden/>
        </w:rPr>
        <w:fldChar w:fldCharType="end"/>
      </w:r>
      <w:r>
        <w:rPr>
          <w:noProof/>
        </w:rPr>
        <w:fldChar w:fldCharType="end"/>
      </w:r>
    </w:p>
    <w:p w14:paraId="6E43D323" w14:textId="77777777" w:rsidR="00FA5674" w:rsidRDefault="00FA5674">
      <w:r>
        <w:fldChar w:fldCharType="end"/>
      </w:r>
    </w:p>
    <w:p w14:paraId="3568E405" w14:textId="77777777" w:rsidR="00FA5674" w:rsidRDefault="00FA5674">
      <w:r>
        <w:br w:type="page"/>
      </w:r>
    </w:p>
    <w:p w14:paraId="72453EDC" w14:textId="06A08443" w:rsidR="00FA5674" w:rsidRDefault="00FA5674">
      <w:pPr>
        <w:pStyle w:val="TableofFigures"/>
        <w:tabs>
          <w:tab w:val="right" w:leader="dot" w:pos="9350"/>
        </w:tabs>
        <w:rPr>
          <w:b/>
          <w:bCs/>
        </w:rPr>
      </w:pPr>
      <w:r>
        <w:rPr>
          <w:b/>
          <w:bCs/>
        </w:rPr>
        <w:lastRenderedPageBreak/>
        <w:t>List of Tables</w:t>
      </w:r>
    </w:p>
    <w:p w14:paraId="7687E6A8" w14:textId="77777777" w:rsidR="00D07204" w:rsidRDefault="00FA5674">
      <w:pPr>
        <w:pStyle w:val="TableofFigures"/>
        <w:tabs>
          <w:tab w:val="right" w:leader="dot" w:pos="9350"/>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\h \z \c "Table" </w:instrText>
      </w:r>
      <w:r>
        <w:rPr>
          <w:b/>
          <w:bCs/>
        </w:rPr>
        <w:fldChar w:fldCharType="separate"/>
      </w:r>
      <w:r w:rsidR="00841E44">
        <w:fldChar w:fldCharType="begin"/>
      </w:r>
      <w:r w:rsidR="00841E44">
        <w:instrText xml:space="preserve"> HYPERLINK \l "_Toc489615337" </w:instrText>
      </w:r>
      <w:r w:rsidR="00841E44">
        <w:fldChar w:fldCharType="separate"/>
      </w:r>
      <w:r w:rsidR="00D07204" w:rsidRPr="006508B9">
        <w:rPr>
          <w:rStyle w:val="Hyperlink"/>
          <w:noProof/>
        </w:rPr>
        <w:t>Table 1 – Metadata element class attributes</w:t>
      </w:r>
      <w:r w:rsidR="00D07204">
        <w:rPr>
          <w:noProof/>
          <w:webHidden/>
        </w:rPr>
        <w:tab/>
      </w:r>
      <w:r w:rsidR="00D07204">
        <w:rPr>
          <w:noProof/>
          <w:webHidden/>
        </w:rPr>
        <w:fldChar w:fldCharType="begin"/>
      </w:r>
      <w:r w:rsidR="00D07204">
        <w:rPr>
          <w:noProof/>
          <w:webHidden/>
        </w:rPr>
        <w:instrText xml:space="preserve"> PAGEREF _Toc489615337 \h </w:instrText>
      </w:r>
      <w:r w:rsidR="00D07204">
        <w:rPr>
          <w:noProof/>
          <w:webHidden/>
        </w:rPr>
      </w:r>
      <w:r w:rsidR="00D07204">
        <w:rPr>
          <w:noProof/>
          <w:webHidden/>
        </w:rPr>
        <w:fldChar w:fldCharType="separate"/>
      </w:r>
      <w:ins w:id="63" w:author="Microsoft Office User" w:date="2017-09-10T04:42:00Z">
        <w:r w:rsidR="00D7084E">
          <w:rPr>
            <w:noProof/>
            <w:webHidden/>
          </w:rPr>
          <w:t>11</w:t>
        </w:r>
      </w:ins>
      <w:del w:id="64" w:author="Microsoft Office User" w:date="2017-09-10T04:40:00Z">
        <w:r w:rsidR="00D875CB" w:rsidDel="00841E44">
          <w:rPr>
            <w:noProof/>
            <w:webHidden/>
          </w:rPr>
          <w:delText>12</w:delText>
        </w:r>
      </w:del>
      <w:r w:rsidR="00D07204">
        <w:rPr>
          <w:noProof/>
          <w:webHidden/>
        </w:rPr>
        <w:fldChar w:fldCharType="end"/>
      </w:r>
      <w:r w:rsidR="00841E44">
        <w:rPr>
          <w:noProof/>
        </w:rPr>
        <w:fldChar w:fldCharType="end"/>
      </w:r>
    </w:p>
    <w:p w14:paraId="56A8B96F"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"_Toc489615338" </w:instrText>
      </w:r>
      <w:r>
        <w:fldChar w:fldCharType="separate"/>
      </w:r>
      <w:r w:rsidR="00D07204" w:rsidRPr="006508B9">
        <w:rPr>
          <w:rStyle w:val="Hyperlink"/>
          <w:noProof/>
        </w:rPr>
        <w:t>Table 2 – Definition of session attributes</w:t>
      </w:r>
      <w:r w:rsidR="00D07204">
        <w:rPr>
          <w:noProof/>
          <w:webHidden/>
        </w:rPr>
        <w:tab/>
      </w:r>
      <w:r w:rsidR="00D07204">
        <w:rPr>
          <w:noProof/>
          <w:webHidden/>
        </w:rPr>
        <w:fldChar w:fldCharType="begin"/>
      </w:r>
      <w:r w:rsidR="00D07204">
        <w:rPr>
          <w:noProof/>
          <w:webHidden/>
        </w:rPr>
        <w:instrText xml:space="preserve"> PAGEREF _Toc489615338 \h </w:instrText>
      </w:r>
      <w:r w:rsidR="00D07204">
        <w:rPr>
          <w:noProof/>
          <w:webHidden/>
        </w:rPr>
      </w:r>
      <w:r w:rsidR="00D07204">
        <w:rPr>
          <w:noProof/>
          <w:webHidden/>
        </w:rPr>
        <w:fldChar w:fldCharType="separate"/>
      </w:r>
      <w:ins w:id="65" w:author="Microsoft Office User" w:date="2017-09-10T04:42:00Z">
        <w:r w:rsidR="00D7084E">
          <w:rPr>
            <w:noProof/>
            <w:webHidden/>
          </w:rPr>
          <w:t>11</w:t>
        </w:r>
      </w:ins>
      <w:del w:id="66" w:author="Microsoft Office User" w:date="2017-09-10T04:40:00Z">
        <w:r w:rsidR="00D875CB" w:rsidDel="00841E44">
          <w:rPr>
            <w:noProof/>
            <w:webHidden/>
          </w:rPr>
          <w:delText>12</w:delText>
        </w:r>
      </w:del>
      <w:r w:rsidR="00D07204">
        <w:rPr>
          <w:noProof/>
          <w:webHidden/>
        </w:rPr>
        <w:fldChar w:fldCharType="end"/>
      </w:r>
      <w:r>
        <w:rPr>
          <w:noProof/>
        </w:rPr>
        <w:fldChar w:fldCharType="end"/>
      </w:r>
    </w:p>
    <w:p w14:paraId="21DEC1A6"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"_Toc489615339" </w:instrText>
      </w:r>
      <w:r>
        <w:fldChar w:fldCharType="separate"/>
      </w:r>
      <w:r w:rsidR="00D07204" w:rsidRPr="006508B9">
        <w:rPr>
          <w:rStyle w:val="Hyperlink"/>
          <w:noProof/>
        </w:rPr>
        <w:t>Table 3 – Definition of system attributes</w:t>
      </w:r>
      <w:r w:rsidR="00D07204">
        <w:rPr>
          <w:noProof/>
          <w:webHidden/>
        </w:rPr>
        <w:tab/>
      </w:r>
      <w:r w:rsidR="00D07204">
        <w:rPr>
          <w:noProof/>
          <w:webHidden/>
        </w:rPr>
        <w:fldChar w:fldCharType="begin"/>
      </w:r>
      <w:r w:rsidR="00D07204">
        <w:rPr>
          <w:noProof/>
          <w:webHidden/>
        </w:rPr>
        <w:instrText xml:space="preserve"> PAGEREF _Toc489615339 \h </w:instrText>
      </w:r>
      <w:r w:rsidR="00D07204">
        <w:rPr>
          <w:noProof/>
          <w:webHidden/>
        </w:rPr>
      </w:r>
      <w:r w:rsidR="00D07204">
        <w:rPr>
          <w:noProof/>
          <w:webHidden/>
        </w:rPr>
        <w:fldChar w:fldCharType="separate"/>
      </w:r>
      <w:ins w:id="67" w:author="Microsoft Office User" w:date="2017-09-10T04:42:00Z">
        <w:r w:rsidR="00D7084E">
          <w:rPr>
            <w:noProof/>
            <w:webHidden/>
          </w:rPr>
          <w:t>12</w:t>
        </w:r>
      </w:ins>
      <w:del w:id="68" w:author="Microsoft Office User" w:date="2017-09-10T04:40:00Z">
        <w:r w:rsidR="00D875CB" w:rsidDel="00841E44">
          <w:rPr>
            <w:noProof/>
            <w:webHidden/>
          </w:rPr>
          <w:delText>13</w:delText>
        </w:r>
      </w:del>
      <w:r w:rsidR="00D07204">
        <w:rPr>
          <w:noProof/>
          <w:webHidden/>
        </w:rPr>
        <w:fldChar w:fldCharType="end"/>
      </w:r>
      <w:r>
        <w:rPr>
          <w:noProof/>
        </w:rPr>
        <w:fldChar w:fldCharType="end"/>
      </w:r>
    </w:p>
    <w:p w14:paraId="79B7CD7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"_Toc489615340" </w:instrText>
      </w:r>
      <w:r>
        <w:fldChar w:fldCharType="separate"/>
      </w:r>
      <w:r w:rsidR="00D07204" w:rsidRPr="006508B9">
        <w:rPr>
          <w:rStyle w:val="Hyperlink"/>
          <w:noProof/>
        </w:rPr>
        <w:t>Table 4 – Definition of cluster attributes</w:t>
      </w:r>
      <w:r w:rsidR="00D07204">
        <w:rPr>
          <w:noProof/>
          <w:webHidden/>
        </w:rPr>
        <w:tab/>
      </w:r>
      <w:r w:rsidR="00D07204">
        <w:rPr>
          <w:noProof/>
          <w:webHidden/>
        </w:rPr>
        <w:fldChar w:fldCharType="begin"/>
      </w:r>
      <w:r w:rsidR="00D07204">
        <w:rPr>
          <w:noProof/>
          <w:webHidden/>
        </w:rPr>
        <w:instrText xml:space="preserve"> PAGEREF _Toc489615340 \h </w:instrText>
      </w:r>
      <w:r w:rsidR="00D07204">
        <w:rPr>
          <w:noProof/>
          <w:webHidden/>
        </w:rPr>
      </w:r>
      <w:r w:rsidR="00D07204">
        <w:rPr>
          <w:noProof/>
          <w:webHidden/>
        </w:rPr>
        <w:fldChar w:fldCharType="separate"/>
      </w:r>
      <w:ins w:id="69" w:author="Microsoft Office User" w:date="2017-09-10T04:42:00Z">
        <w:r w:rsidR="00D7084E">
          <w:rPr>
            <w:noProof/>
            <w:webHidden/>
          </w:rPr>
          <w:t>13</w:t>
        </w:r>
      </w:ins>
      <w:del w:id="70" w:author="Microsoft Office User" w:date="2017-09-10T04:40:00Z">
        <w:r w:rsidR="00D875CB" w:rsidDel="00841E44">
          <w:rPr>
            <w:noProof/>
            <w:webHidden/>
          </w:rPr>
          <w:delText>14</w:delText>
        </w:r>
      </w:del>
      <w:r w:rsidR="00D07204">
        <w:rPr>
          <w:noProof/>
          <w:webHidden/>
        </w:rPr>
        <w:fldChar w:fldCharType="end"/>
      </w:r>
      <w:r>
        <w:rPr>
          <w:noProof/>
        </w:rPr>
        <w:fldChar w:fldCharType="end"/>
      </w:r>
    </w:p>
    <w:p w14:paraId="1B52A8CD"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"_Toc489615341" </w:instrText>
      </w:r>
      <w:r>
        <w:fldChar w:fldCharType="separate"/>
      </w:r>
      <w:r w:rsidR="00D07204" w:rsidRPr="006508B9">
        <w:rPr>
          <w:rStyle w:val="Hyperlink"/>
          <w:noProof/>
        </w:rPr>
        <w:t>Table 5 – Definition of source attributes</w:t>
      </w:r>
      <w:r w:rsidR="00D07204">
        <w:rPr>
          <w:noProof/>
          <w:webHidden/>
        </w:rPr>
        <w:tab/>
      </w:r>
      <w:r w:rsidR="00D07204">
        <w:rPr>
          <w:noProof/>
          <w:webHidden/>
        </w:rPr>
        <w:fldChar w:fldCharType="begin"/>
      </w:r>
      <w:r w:rsidR="00D07204">
        <w:rPr>
          <w:noProof/>
          <w:webHidden/>
        </w:rPr>
        <w:instrText xml:space="preserve"> PAGEREF _Toc489615341 \h </w:instrText>
      </w:r>
      <w:r w:rsidR="00D07204">
        <w:rPr>
          <w:noProof/>
          <w:webHidden/>
        </w:rPr>
      </w:r>
      <w:r w:rsidR="00D07204">
        <w:rPr>
          <w:noProof/>
          <w:webHidden/>
        </w:rPr>
        <w:fldChar w:fldCharType="separate"/>
      </w:r>
      <w:ins w:id="71" w:author="Microsoft Office User" w:date="2017-09-10T04:42:00Z">
        <w:r w:rsidR="00D7084E">
          <w:rPr>
            <w:noProof/>
            <w:webHidden/>
          </w:rPr>
          <w:t>13</w:t>
        </w:r>
      </w:ins>
      <w:del w:id="72" w:author="Microsoft Office User" w:date="2017-09-10T04:40:00Z">
        <w:r w:rsidR="00D875CB" w:rsidDel="00841E44">
          <w:rPr>
            <w:noProof/>
            <w:webHidden/>
          </w:rPr>
          <w:delText>14</w:delText>
        </w:r>
      </w:del>
      <w:r w:rsidR="00D07204">
        <w:rPr>
          <w:noProof/>
          <w:webHidden/>
        </w:rPr>
        <w:fldChar w:fldCharType="end"/>
      </w:r>
      <w:r>
        <w:rPr>
          <w:noProof/>
        </w:rPr>
        <w:fldChar w:fldCharType="end"/>
      </w:r>
    </w:p>
    <w:p w14:paraId="4D226E1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"_Toc489615342" </w:instrText>
      </w:r>
      <w:r>
        <w:fldChar w:fldCharType="separate"/>
      </w:r>
      <w:r w:rsidR="00D07204" w:rsidRPr="006508B9">
        <w:rPr>
          <w:rStyle w:val="Hyperlink"/>
          <w:noProof/>
        </w:rPr>
        <w:t>Table 6 – Definition of band attributes</w:t>
      </w:r>
      <w:r w:rsidR="00D07204">
        <w:rPr>
          <w:noProof/>
          <w:webHidden/>
        </w:rPr>
        <w:tab/>
      </w:r>
      <w:r w:rsidR="00D07204">
        <w:rPr>
          <w:noProof/>
          <w:webHidden/>
        </w:rPr>
        <w:fldChar w:fldCharType="begin"/>
      </w:r>
      <w:r w:rsidR="00D07204">
        <w:rPr>
          <w:noProof/>
          <w:webHidden/>
        </w:rPr>
        <w:instrText xml:space="preserve"> PAGEREF _Toc489615342 \h </w:instrText>
      </w:r>
      <w:r w:rsidR="00D07204">
        <w:rPr>
          <w:noProof/>
          <w:webHidden/>
        </w:rPr>
      </w:r>
      <w:r w:rsidR="00D07204">
        <w:rPr>
          <w:noProof/>
          <w:webHidden/>
        </w:rPr>
        <w:fldChar w:fldCharType="separate"/>
      </w:r>
      <w:ins w:id="73" w:author="Microsoft Office User" w:date="2017-09-10T04:42:00Z">
        <w:r w:rsidR="00D7084E">
          <w:rPr>
            <w:noProof/>
            <w:webHidden/>
          </w:rPr>
          <w:t>14</w:t>
        </w:r>
      </w:ins>
      <w:del w:id="74" w:author="Microsoft Office User" w:date="2017-09-10T04:40:00Z">
        <w:r w:rsidR="00D875CB" w:rsidDel="00841E44">
          <w:rPr>
            <w:noProof/>
            <w:webHidden/>
          </w:rPr>
          <w:delText>15</w:delText>
        </w:r>
      </w:del>
      <w:r w:rsidR="00D07204">
        <w:rPr>
          <w:noProof/>
          <w:webHidden/>
        </w:rPr>
        <w:fldChar w:fldCharType="end"/>
      </w:r>
      <w:r>
        <w:rPr>
          <w:noProof/>
        </w:rPr>
        <w:fldChar w:fldCharType="end"/>
      </w:r>
    </w:p>
    <w:p w14:paraId="3CE6CD0A"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"_Toc489615343" </w:instrText>
      </w:r>
      <w:r>
        <w:fldChar w:fldCharType="separate"/>
      </w:r>
      <w:r w:rsidR="00D07204" w:rsidRPr="006508B9">
        <w:rPr>
          <w:rStyle w:val="Hyperlink"/>
          <w:noProof/>
        </w:rPr>
        <w:t>Table 7 – Definition of stream attributes</w:t>
      </w:r>
      <w:r w:rsidR="00D07204">
        <w:rPr>
          <w:noProof/>
          <w:webHidden/>
        </w:rPr>
        <w:tab/>
      </w:r>
      <w:r w:rsidR="00D07204">
        <w:rPr>
          <w:noProof/>
          <w:webHidden/>
        </w:rPr>
        <w:fldChar w:fldCharType="begin"/>
      </w:r>
      <w:r w:rsidR="00D07204">
        <w:rPr>
          <w:noProof/>
          <w:webHidden/>
        </w:rPr>
        <w:instrText xml:space="preserve"> PAGEREF _Toc489615343 \h </w:instrText>
      </w:r>
      <w:r w:rsidR="00D07204">
        <w:rPr>
          <w:noProof/>
          <w:webHidden/>
        </w:rPr>
      </w:r>
      <w:r w:rsidR="00D07204">
        <w:rPr>
          <w:noProof/>
          <w:webHidden/>
        </w:rPr>
        <w:fldChar w:fldCharType="separate"/>
      </w:r>
      <w:ins w:id="75" w:author="Microsoft Office User" w:date="2017-09-10T04:42:00Z">
        <w:r w:rsidR="00D7084E">
          <w:rPr>
            <w:noProof/>
            <w:webHidden/>
          </w:rPr>
          <w:t>16</w:t>
        </w:r>
      </w:ins>
      <w:del w:id="76" w:author="Microsoft Office User" w:date="2017-09-10T04:40:00Z">
        <w:r w:rsidR="00D875CB" w:rsidDel="00841E44">
          <w:rPr>
            <w:noProof/>
            <w:webHidden/>
          </w:rPr>
          <w:delText>17</w:delText>
        </w:r>
      </w:del>
      <w:r w:rsidR="00D07204">
        <w:rPr>
          <w:noProof/>
          <w:webHidden/>
        </w:rPr>
        <w:fldChar w:fldCharType="end"/>
      </w:r>
      <w:r>
        <w:rPr>
          <w:noProof/>
        </w:rPr>
        <w:fldChar w:fldCharType="end"/>
      </w:r>
    </w:p>
    <w:p w14:paraId="7D54BA3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"_Toc489615344" </w:instrText>
      </w:r>
      <w:r>
        <w:fldChar w:fldCharType="separate"/>
      </w:r>
      <w:r w:rsidR="00D07204" w:rsidRPr="006508B9">
        <w:rPr>
          <w:rStyle w:val="Hyperlink"/>
          <w:noProof/>
        </w:rPr>
        <w:t>Table 8 – Enumeration of stream encoding attribute</w:t>
      </w:r>
      <w:r w:rsidR="00D07204">
        <w:rPr>
          <w:noProof/>
          <w:webHidden/>
        </w:rPr>
        <w:tab/>
      </w:r>
      <w:r w:rsidR="00D07204">
        <w:rPr>
          <w:noProof/>
          <w:webHidden/>
        </w:rPr>
        <w:fldChar w:fldCharType="begin"/>
      </w:r>
      <w:r w:rsidR="00D07204">
        <w:rPr>
          <w:noProof/>
          <w:webHidden/>
        </w:rPr>
        <w:instrText xml:space="preserve"> PAGEREF _Toc489615344 \h </w:instrText>
      </w:r>
      <w:r w:rsidR="00D07204">
        <w:rPr>
          <w:noProof/>
          <w:webHidden/>
        </w:rPr>
      </w:r>
      <w:r w:rsidR="00D07204">
        <w:rPr>
          <w:noProof/>
          <w:webHidden/>
        </w:rPr>
        <w:fldChar w:fldCharType="separate"/>
      </w:r>
      <w:ins w:id="77" w:author="Microsoft Office User" w:date="2017-09-10T04:42:00Z">
        <w:r w:rsidR="00D7084E">
          <w:rPr>
            <w:noProof/>
            <w:webHidden/>
          </w:rPr>
          <w:t>16</w:t>
        </w:r>
      </w:ins>
      <w:del w:id="78" w:author="Microsoft Office User" w:date="2017-09-10T04:40:00Z">
        <w:r w:rsidR="00D875CB" w:rsidDel="00841E44">
          <w:rPr>
            <w:noProof/>
            <w:webHidden/>
          </w:rPr>
          <w:delText>17</w:delText>
        </w:r>
      </w:del>
      <w:r w:rsidR="00D07204">
        <w:rPr>
          <w:noProof/>
          <w:webHidden/>
        </w:rPr>
        <w:fldChar w:fldCharType="end"/>
      </w:r>
      <w:r>
        <w:rPr>
          <w:noProof/>
        </w:rPr>
        <w:fldChar w:fldCharType="end"/>
      </w:r>
    </w:p>
    <w:p w14:paraId="3677E788"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"_Toc489615345" </w:instrText>
      </w:r>
      <w:r>
        <w:fldChar w:fldCharType="separate"/>
      </w:r>
      <w:r w:rsidR="00D07204" w:rsidRPr="006508B9">
        <w:rPr>
          <w:rStyle w:val="Hyperlink"/>
          <w:noProof/>
        </w:rPr>
        <w:t>Table 9 – Definition of lump attributes</w:t>
      </w:r>
      <w:r w:rsidR="00D07204">
        <w:rPr>
          <w:noProof/>
          <w:webHidden/>
        </w:rPr>
        <w:tab/>
      </w:r>
      <w:r w:rsidR="00D07204">
        <w:rPr>
          <w:noProof/>
          <w:webHidden/>
        </w:rPr>
        <w:fldChar w:fldCharType="begin"/>
      </w:r>
      <w:r w:rsidR="00D07204">
        <w:rPr>
          <w:noProof/>
          <w:webHidden/>
        </w:rPr>
        <w:instrText xml:space="preserve"> PAGEREF _Toc489615345 \h </w:instrText>
      </w:r>
      <w:r w:rsidR="00D07204">
        <w:rPr>
          <w:noProof/>
          <w:webHidden/>
        </w:rPr>
      </w:r>
      <w:r w:rsidR="00D07204">
        <w:rPr>
          <w:noProof/>
          <w:webHidden/>
        </w:rPr>
        <w:fldChar w:fldCharType="separate"/>
      </w:r>
      <w:ins w:id="79" w:author="Microsoft Office User" w:date="2017-09-10T04:42:00Z">
        <w:r w:rsidR="00D7084E">
          <w:rPr>
            <w:noProof/>
            <w:webHidden/>
          </w:rPr>
          <w:t>17</w:t>
        </w:r>
      </w:ins>
      <w:del w:id="80" w:author="Microsoft Office User" w:date="2017-09-10T04:40:00Z">
        <w:r w:rsidR="00D875CB" w:rsidDel="00841E44">
          <w:rPr>
            <w:noProof/>
            <w:webHidden/>
          </w:rPr>
          <w:delText>18</w:delText>
        </w:r>
      </w:del>
      <w:r w:rsidR="00D07204">
        <w:rPr>
          <w:noProof/>
          <w:webHidden/>
        </w:rPr>
        <w:fldChar w:fldCharType="end"/>
      </w:r>
      <w:r>
        <w:rPr>
          <w:noProof/>
        </w:rPr>
        <w:fldChar w:fldCharType="end"/>
      </w:r>
    </w:p>
    <w:p w14:paraId="30FA1E74"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"_Toc489615346" </w:instrText>
      </w:r>
      <w:r>
        <w:fldChar w:fldCharType="separate"/>
      </w:r>
      <w:r w:rsidR="00D07204" w:rsidRPr="006508B9">
        <w:rPr>
          <w:rStyle w:val="Hyperlink"/>
          <w:noProof/>
        </w:rPr>
        <w:t>Table 10 – Definition of chunk attributes</w:t>
      </w:r>
      <w:r w:rsidR="00D07204">
        <w:rPr>
          <w:noProof/>
          <w:webHidden/>
        </w:rPr>
        <w:tab/>
      </w:r>
      <w:r w:rsidR="00D07204">
        <w:rPr>
          <w:noProof/>
          <w:webHidden/>
        </w:rPr>
        <w:fldChar w:fldCharType="begin"/>
      </w:r>
      <w:r w:rsidR="00D07204">
        <w:rPr>
          <w:noProof/>
          <w:webHidden/>
        </w:rPr>
        <w:instrText xml:space="preserve"> PAGEREF _Toc489615346 \h </w:instrText>
      </w:r>
      <w:r w:rsidR="00D07204">
        <w:rPr>
          <w:noProof/>
          <w:webHidden/>
        </w:rPr>
      </w:r>
      <w:r w:rsidR="00D07204">
        <w:rPr>
          <w:noProof/>
          <w:webHidden/>
        </w:rPr>
        <w:fldChar w:fldCharType="separate"/>
      </w:r>
      <w:ins w:id="81" w:author="Microsoft Office User" w:date="2017-09-10T04:42:00Z">
        <w:r w:rsidR="00D7084E">
          <w:rPr>
            <w:noProof/>
            <w:webHidden/>
          </w:rPr>
          <w:t>18</w:t>
        </w:r>
      </w:ins>
      <w:del w:id="82" w:author="Microsoft Office User" w:date="2017-09-10T04:40:00Z">
        <w:r w:rsidR="00D875CB" w:rsidDel="00841E44">
          <w:rPr>
            <w:noProof/>
            <w:webHidden/>
          </w:rPr>
          <w:delText>19</w:delText>
        </w:r>
      </w:del>
      <w:r w:rsidR="00D07204">
        <w:rPr>
          <w:noProof/>
          <w:webHidden/>
        </w:rPr>
        <w:fldChar w:fldCharType="end"/>
      </w:r>
      <w:r>
        <w:rPr>
          <w:noProof/>
        </w:rPr>
        <w:fldChar w:fldCharType="end"/>
      </w:r>
    </w:p>
    <w:p w14:paraId="066F1E03"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"_Toc489615347" </w:instrText>
      </w:r>
      <w:r>
        <w:fldChar w:fldCharType="separate"/>
      </w:r>
      <w:r w:rsidR="00D07204" w:rsidRPr="006508B9">
        <w:rPr>
          <w:rStyle w:val="Hyperlink"/>
          <w:noProof/>
        </w:rPr>
        <w:t>Table 11 – Definition of block attributes</w:t>
      </w:r>
      <w:r w:rsidR="00D07204">
        <w:rPr>
          <w:noProof/>
          <w:webHidden/>
        </w:rPr>
        <w:tab/>
      </w:r>
      <w:r w:rsidR="00D07204">
        <w:rPr>
          <w:noProof/>
          <w:webHidden/>
        </w:rPr>
        <w:fldChar w:fldCharType="begin"/>
      </w:r>
      <w:r w:rsidR="00D07204">
        <w:rPr>
          <w:noProof/>
          <w:webHidden/>
        </w:rPr>
        <w:instrText xml:space="preserve"> PAGEREF _Toc489615347 \h </w:instrText>
      </w:r>
      <w:r w:rsidR="00D07204">
        <w:rPr>
          <w:noProof/>
          <w:webHidden/>
        </w:rPr>
      </w:r>
      <w:r w:rsidR="00D07204">
        <w:rPr>
          <w:noProof/>
          <w:webHidden/>
        </w:rPr>
        <w:fldChar w:fldCharType="separate"/>
      </w:r>
      <w:ins w:id="83" w:author="Microsoft Office User" w:date="2017-09-10T04:42:00Z">
        <w:r w:rsidR="00D7084E">
          <w:rPr>
            <w:noProof/>
            <w:webHidden/>
          </w:rPr>
          <w:t>20</w:t>
        </w:r>
      </w:ins>
      <w:del w:id="84" w:author="Microsoft Office User" w:date="2017-09-10T04:40:00Z">
        <w:r w:rsidR="00D875CB" w:rsidDel="00841E44">
          <w:rPr>
            <w:noProof/>
            <w:webHidden/>
          </w:rPr>
          <w:delText>21</w:delText>
        </w:r>
      </w:del>
      <w:r w:rsidR="00D07204">
        <w:rPr>
          <w:noProof/>
          <w:webHidden/>
        </w:rPr>
        <w:fldChar w:fldCharType="end"/>
      </w:r>
      <w:r>
        <w:rPr>
          <w:noProof/>
        </w:rPr>
        <w:fldChar w:fldCharType="end"/>
      </w:r>
    </w:p>
    <w:p w14:paraId="6FDF12B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"_Toc489615348" </w:instrText>
      </w:r>
      <w:r>
        <w:fldChar w:fldCharType="separate"/>
      </w:r>
      <w:r w:rsidR="00D07204" w:rsidRPr="006508B9">
        <w:rPr>
          <w:rStyle w:val="Hyperlink"/>
          <w:noProof/>
        </w:rPr>
        <w:t>Table 12 – Definition of lane attributes</w:t>
      </w:r>
      <w:r w:rsidR="00D07204">
        <w:rPr>
          <w:noProof/>
          <w:webHidden/>
        </w:rPr>
        <w:tab/>
      </w:r>
      <w:r w:rsidR="00D07204">
        <w:rPr>
          <w:noProof/>
          <w:webHidden/>
        </w:rPr>
        <w:fldChar w:fldCharType="begin"/>
      </w:r>
      <w:r w:rsidR="00D07204">
        <w:rPr>
          <w:noProof/>
          <w:webHidden/>
        </w:rPr>
        <w:instrText xml:space="preserve"> PAGEREF _Toc489615348 \h </w:instrText>
      </w:r>
      <w:r w:rsidR="00D07204">
        <w:rPr>
          <w:noProof/>
          <w:webHidden/>
        </w:rPr>
      </w:r>
      <w:r w:rsidR="00D07204">
        <w:rPr>
          <w:noProof/>
          <w:webHidden/>
        </w:rPr>
        <w:fldChar w:fldCharType="separate"/>
      </w:r>
      <w:ins w:id="85" w:author="Microsoft Office User" w:date="2017-09-10T04:42:00Z">
        <w:r w:rsidR="00D7084E">
          <w:rPr>
            <w:noProof/>
            <w:webHidden/>
          </w:rPr>
          <w:t>20</w:t>
        </w:r>
      </w:ins>
      <w:del w:id="86" w:author="Microsoft Office User" w:date="2017-09-10T04:40:00Z">
        <w:r w:rsidR="00D875CB" w:rsidDel="00841E44">
          <w:rPr>
            <w:noProof/>
            <w:webHidden/>
          </w:rPr>
          <w:delText>21</w:delText>
        </w:r>
      </w:del>
      <w:r w:rsidR="00D07204">
        <w:rPr>
          <w:noProof/>
          <w:webHidden/>
        </w:rPr>
        <w:fldChar w:fldCharType="end"/>
      </w:r>
      <w:r>
        <w:rPr>
          <w:noProof/>
        </w:rPr>
        <w:fldChar w:fldCharType="end"/>
      </w:r>
    </w:p>
    <w:p w14:paraId="5BDD9DB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"_Toc489615349" </w:instrText>
      </w:r>
      <w:r>
        <w:fldChar w:fldCharType="separate"/>
      </w:r>
      <w:r w:rsidR="00D07204" w:rsidRPr="006508B9">
        <w:rPr>
          <w:rStyle w:val="Hyperlink"/>
          <w:noProof/>
        </w:rPr>
        <w:t>Table 13 – Definition of file attributes</w:t>
      </w:r>
      <w:r w:rsidR="00D07204">
        <w:rPr>
          <w:noProof/>
          <w:webHidden/>
        </w:rPr>
        <w:tab/>
      </w:r>
      <w:r w:rsidR="00D07204">
        <w:rPr>
          <w:noProof/>
          <w:webHidden/>
        </w:rPr>
        <w:fldChar w:fldCharType="begin"/>
      </w:r>
      <w:r w:rsidR="00D07204">
        <w:rPr>
          <w:noProof/>
          <w:webHidden/>
        </w:rPr>
        <w:instrText xml:space="preserve"> PAGEREF _Toc489615349 \h </w:instrText>
      </w:r>
      <w:r w:rsidR="00D07204">
        <w:rPr>
          <w:noProof/>
          <w:webHidden/>
        </w:rPr>
      </w:r>
      <w:r w:rsidR="00D07204">
        <w:rPr>
          <w:noProof/>
          <w:webHidden/>
        </w:rPr>
        <w:fldChar w:fldCharType="separate"/>
      </w:r>
      <w:ins w:id="87" w:author="Microsoft Office User" w:date="2017-09-10T04:42:00Z">
        <w:r w:rsidR="00D7084E">
          <w:rPr>
            <w:noProof/>
            <w:webHidden/>
          </w:rPr>
          <w:t>21</w:t>
        </w:r>
      </w:ins>
      <w:del w:id="88" w:author="Microsoft Office User" w:date="2017-09-10T04:40:00Z">
        <w:r w:rsidR="00D875CB" w:rsidDel="00841E44">
          <w:rPr>
            <w:noProof/>
            <w:webHidden/>
          </w:rPr>
          <w:delText>22</w:delText>
        </w:r>
      </w:del>
      <w:r w:rsidR="00D07204">
        <w:rPr>
          <w:noProof/>
          <w:webHidden/>
        </w:rPr>
        <w:fldChar w:fldCharType="end"/>
      </w:r>
      <w:r>
        <w:rPr>
          <w:noProof/>
        </w:rPr>
        <w:fldChar w:fldCharType="end"/>
      </w:r>
    </w:p>
    <w:p w14:paraId="5FF962C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"_Toc489615350" </w:instrText>
      </w:r>
      <w:r>
        <w:fldChar w:fldCharType="separate"/>
      </w:r>
      <w:r w:rsidR="00D07204" w:rsidRPr="006508B9">
        <w:rPr>
          <w:rStyle w:val="Hyperlink"/>
          <w:noProof/>
        </w:rPr>
        <w:t>Table 14 – Definition of fileSet attributes</w:t>
      </w:r>
      <w:r w:rsidR="00D07204">
        <w:rPr>
          <w:noProof/>
          <w:webHidden/>
        </w:rPr>
        <w:tab/>
      </w:r>
      <w:r w:rsidR="00D07204">
        <w:rPr>
          <w:noProof/>
          <w:webHidden/>
        </w:rPr>
        <w:fldChar w:fldCharType="begin"/>
      </w:r>
      <w:r w:rsidR="00D07204">
        <w:rPr>
          <w:noProof/>
          <w:webHidden/>
        </w:rPr>
        <w:instrText xml:space="preserve"> PAGEREF _Toc489615350 \h </w:instrText>
      </w:r>
      <w:r w:rsidR="00D07204">
        <w:rPr>
          <w:noProof/>
          <w:webHidden/>
        </w:rPr>
      </w:r>
      <w:r w:rsidR="00D07204">
        <w:rPr>
          <w:noProof/>
          <w:webHidden/>
        </w:rPr>
        <w:fldChar w:fldCharType="separate"/>
      </w:r>
      <w:ins w:id="89" w:author="Microsoft Office User" w:date="2017-09-10T04:42:00Z">
        <w:r w:rsidR="00D7084E">
          <w:rPr>
            <w:noProof/>
            <w:webHidden/>
          </w:rPr>
          <w:t>22</w:t>
        </w:r>
      </w:ins>
      <w:del w:id="90" w:author="Microsoft Office User" w:date="2017-09-10T04:40:00Z">
        <w:r w:rsidR="00D875CB" w:rsidDel="00841E44">
          <w:rPr>
            <w:noProof/>
            <w:webHidden/>
          </w:rPr>
          <w:delText>23</w:delText>
        </w:r>
      </w:del>
      <w:r w:rsidR="00D07204">
        <w:rPr>
          <w:noProof/>
          <w:webHidden/>
        </w:rPr>
        <w:fldChar w:fldCharType="end"/>
      </w:r>
      <w:r>
        <w:rPr>
          <w:noProof/>
        </w:rPr>
        <w:fldChar w:fldCharType="end"/>
      </w:r>
    </w:p>
    <w:p w14:paraId="7D4E730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"_Toc489615351" </w:instrText>
      </w:r>
      <w:r>
        <w:fldChar w:fldCharType="separate"/>
      </w:r>
      <w:r w:rsidR="00D07204" w:rsidRPr="006508B9">
        <w:rPr>
          <w:rStyle w:val="Hyperlink"/>
          <w:noProof/>
        </w:rPr>
        <w:t>Table 15 – Definition of position attributes</w:t>
      </w:r>
      <w:r w:rsidR="00D07204">
        <w:rPr>
          <w:noProof/>
          <w:webHidden/>
        </w:rPr>
        <w:tab/>
      </w:r>
      <w:r w:rsidR="00D07204">
        <w:rPr>
          <w:noProof/>
          <w:webHidden/>
        </w:rPr>
        <w:fldChar w:fldCharType="begin"/>
      </w:r>
      <w:r w:rsidR="00D07204">
        <w:rPr>
          <w:noProof/>
          <w:webHidden/>
        </w:rPr>
        <w:instrText xml:space="preserve"> PAGEREF _Toc489615351 \h </w:instrText>
      </w:r>
      <w:r w:rsidR="00D07204">
        <w:rPr>
          <w:noProof/>
          <w:webHidden/>
        </w:rPr>
      </w:r>
      <w:r w:rsidR="00D07204">
        <w:rPr>
          <w:noProof/>
          <w:webHidden/>
        </w:rPr>
        <w:fldChar w:fldCharType="separate"/>
      </w:r>
      <w:ins w:id="91" w:author="Microsoft Office User" w:date="2017-09-10T04:42:00Z">
        <w:r w:rsidR="00D7084E">
          <w:rPr>
            <w:noProof/>
            <w:webHidden/>
          </w:rPr>
          <w:t>23</w:t>
        </w:r>
      </w:ins>
      <w:del w:id="92" w:author="Microsoft Office User" w:date="2017-09-10T04:40:00Z">
        <w:r w:rsidR="00D875CB" w:rsidDel="00841E44">
          <w:rPr>
            <w:noProof/>
            <w:webHidden/>
          </w:rPr>
          <w:delText>24</w:delText>
        </w:r>
      </w:del>
      <w:r w:rsidR="00D07204">
        <w:rPr>
          <w:noProof/>
          <w:webHidden/>
        </w:rPr>
        <w:fldChar w:fldCharType="end"/>
      </w:r>
      <w:r>
        <w:rPr>
          <w:noProof/>
        </w:rPr>
        <w:fldChar w:fldCharType="end"/>
      </w:r>
    </w:p>
    <w:p w14:paraId="45A0E456"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"_Toc489615352" </w:instrText>
      </w:r>
      <w:r>
        <w:fldChar w:fldCharType="separate"/>
      </w:r>
      <w:r w:rsidR="00D07204" w:rsidRPr="006508B9">
        <w:rPr>
          <w:rStyle w:val="Hyperlink"/>
          <w:noProof/>
        </w:rPr>
        <w:t>Table 16 – Definition of origin attributes</w:t>
      </w:r>
      <w:r w:rsidR="00D07204">
        <w:rPr>
          <w:noProof/>
          <w:webHidden/>
        </w:rPr>
        <w:tab/>
      </w:r>
      <w:r w:rsidR="00D07204">
        <w:rPr>
          <w:noProof/>
          <w:webHidden/>
        </w:rPr>
        <w:fldChar w:fldCharType="begin"/>
      </w:r>
      <w:r w:rsidR="00D07204">
        <w:rPr>
          <w:noProof/>
          <w:webHidden/>
        </w:rPr>
        <w:instrText xml:space="preserve"> PAGEREF _Toc489615352 \h </w:instrText>
      </w:r>
      <w:r w:rsidR="00D07204">
        <w:rPr>
          <w:noProof/>
          <w:webHidden/>
        </w:rPr>
      </w:r>
      <w:r w:rsidR="00D07204">
        <w:rPr>
          <w:noProof/>
          <w:webHidden/>
        </w:rPr>
        <w:fldChar w:fldCharType="separate"/>
      </w:r>
      <w:ins w:id="93" w:author="Microsoft Office User" w:date="2017-09-10T04:42:00Z">
        <w:r w:rsidR="00D7084E">
          <w:rPr>
            <w:noProof/>
            <w:webHidden/>
          </w:rPr>
          <w:t>23</w:t>
        </w:r>
      </w:ins>
      <w:del w:id="94" w:author="Microsoft Office User" w:date="2017-09-10T04:40:00Z">
        <w:r w:rsidR="00D875CB" w:rsidDel="00841E44">
          <w:rPr>
            <w:noProof/>
            <w:webHidden/>
          </w:rPr>
          <w:delText>24</w:delText>
        </w:r>
      </w:del>
      <w:r w:rsidR="00D07204">
        <w:rPr>
          <w:noProof/>
          <w:webHidden/>
        </w:rPr>
        <w:fldChar w:fldCharType="end"/>
      </w:r>
      <w:r>
        <w:rPr>
          <w:noProof/>
        </w:rPr>
        <w:fldChar w:fldCharType="end"/>
      </w:r>
    </w:p>
    <w:p w14:paraId="486481A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"_Toc489615353" </w:instrText>
      </w:r>
      <w:r>
        <w:fldChar w:fldCharType="separate"/>
      </w:r>
      <w:r w:rsidR="00D07204" w:rsidRPr="006508B9">
        <w:rPr>
          <w:rStyle w:val="Hyperlink"/>
          <w:noProof/>
        </w:rPr>
        <w:t>Table 17 – Definition of orientation attributes</w:t>
      </w:r>
      <w:r w:rsidR="00D07204">
        <w:rPr>
          <w:noProof/>
          <w:webHidden/>
        </w:rPr>
        <w:tab/>
      </w:r>
      <w:r w:rsidR="00D07204">
        <w:rPr>
          <w:noProof/>
          <w:webHidden/>
        </w:rPr>
        <w:fldChar w:fldCharType="begin"/>
      </w:r>
      <w:r w:rsidR="00D07204">
        <w:rPr>
          <w:noProof/>
          <w:webHidden/>
        </w:rPr>
        <w:instrText xml:space="preserve"> PAGEREF _Toc489615353 \h </w:instrText>
      </w:r>
      <w:r w:rsidR="00D07204">
        <w:rPr>
          <w:noProof/>
          <w:webHidden/>
        </w:rPr>
      </w:r>
      <w:r w:rsidR="00D07204">
        <w:rPr>
          <w:noProof/>
          <w:webHidden/>
        </w:rPr>
        <w:fldChar w:fldCharType="separate"/>
      </w:r>
      <w:ins w:id="95" w:author="Microsoft Office User" w:date="2017-09-10T04:42:00Z">
        <w:r w:rsidR="00D7084E">
          <w:rPr>
            <w:noProof/>
            <w:webHidden/>
          </w:rPr>
          <w:t>24</w:t>
        </w:r>
      </w:ins>
      <w:del w:id="96" w:author="Microsoft Office User" w:date="2017-09-10T04:40:00Z">
        <w:r w:rsidR="00D875CB" w:rsidDel="00841E44">
          <w:rPr>
            <w:noProof/>
            <w:webHidden/>
          </w:rPr>
          <w:delText>25</w:delText>
        </w:r>
      </w:del>
      <w:r w:rsidR="00D07204">
        <w:rPr>
          <w:noProof/>
          <w:webHidden/>
        </w:rPr>
        <w:fldChar w:fldCharType="end"/>
      </w:r>
      <w:r>
        <w:rPr>
          <w:noProof/>
        </w:rPr>
        <w:fldChar w:fldCharType="end"/>
      </w:r>
    </w:p>
    <w:p w14:paraId="52CE7EF1"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"_Toc489615354" </w:instrText>
      </w:r>
      <w:r>
        <w:fldChar w:fldCharType="separate"/>
      </w:r>
      <w:r w:rsidR="00D07204" w:rsidRPr="006508B9">
        <w:rPr>
          <w:rStyle w:val="Hyperlink"/>
          <w:noProof/>
        </w:rPr>
        <w:t>Table 18 – Encoding of 2-bit samples</w:t>
      </w:r>
      <w:r w:rsidR="00D07204">
        <w:rPr>
          <w:noProof/>
          <w:webHidden/>
        </w:rPr>
        <w:tab/>
      </w:r>
      <w:r w:rsidR="00D07204">
        <w:rPr>
          <w:noProof/>
          <w:webHidden/>
        </w:rPr>
        <w:fldChar w:fldCharType="begin"/>
      </w:r>
      <w:r w:rsidR="00D07204">
        <w:rPr>
          <w:noProof/>
          <w:webHidden/>
        </w:rPr>
        <w:instrText xml:space="preserve"> PAGEREF _Toc489615354 \h </w:instrText>
      </w:r>
      <w:r w:rsidR="00D07204">
        <w:rPr>
          <w:noProof/>
          <w:webHidden/>
        </w:rPr>
      </w:r>
      <w:r w:rsidR="00D07204">
        <w:rPr>
          <w:noProof/>
          <w:webHidden/>
        </w:rPr>
        <w:fldChar w:fldCharType="separate"/>
      </w:r>
      <w:ins w:id="97" w:author="Microsoft Office User" w:date="2017-09-10T04:42:00Z">
        <w:r w:rsidR="00D7084E">
          <w:rPr>
            <w:noProof/>
            <w:webHidden/>
          </w:rPr>
          <w:t>25</w:t>
        </w:r>
      </w:ins>
      <w:del w:id="98"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56E8C1E2"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"_Toc489615355" </w:instrText>
      </w:r>
      <w:r>
        <w:fldChar w:fldCharType="separate"/>
      </w:r>
      <w:r w:rsidR="00D07204" w:rsidRPr="006508B9">
        <w:rPr>
          <w:rStyle w:val="Hyperlink"/>
          <w:noProof/>
        </w:rPr>
        <w:t>Table 19 – Encoding of 3-bit samples</w:t>
      </w:r>
      <w:r w:rsidR="00D07204">
        <w:rPr>
          <w:noProof/>
          <w:webHidden/>
        </w:rPr>
        <w:tab/>
      </w:r>
      <w:r w:rsidR="00D07204">
        <w:rPr>
          <w:noProof/>
          <w:webHidden/>
        </w:rPr>
        <w:fldChar w:fldCharType="begin"/>
      </w:r>
      <w:r w:rsidR="00D07204">
        <w:rPr>
          <w:noProof/>
          <w:webHidden/>
        </w:rPr>
        <w:instrText xml:space="preserve"> PAGEREF _Toc489615355 \h </w:instrText>
      </w:r>
      <w:r w:rsidR="00D07204">
        <w:rPr>
          <w:noProof/>
          <w:webHidden/>
        </w:rPr>
      </w:r>
      <w:r w:rsidR="00D07204">
        <w:rPr>
          <w:noProof/>
          <w:webHidden/>
        </w:rPr>
        <w:fldChar w:fldCharType="separate"/>
      </w:r>
      <w:ins w:id="99" w:author="Microsoft Office User" w:date="2017-09-10T04:42:00Z">
        <w:r w:rsidR="00D7084E">
          <w:rPr>
            <w:noProof/>
            <w:webHidden/>
          </w:rPr>
          <w:t>25</w:t>
        </w:r>
      </w:ins>
      <w:del w:id="100"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3A62EF3E"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"_Toc489615356" </w:instrText>
      </w:r>
      <w:r>
        <w:fldChar w:fldCharType="separate"/>
      </w:r>
      <w:r w:rsidR="00D07204" w:rsidRPr="006508B9">
        <w:rPr>
          <w:rStyle w:val="Hyperlink"/>
          <w:noProof/>
        </w:rPr>
        <w:t>Table 20 – Encoding of 4-bit samples</w:t>
      </w:r>
      <w:r w:rsidR="00D07204">
        <w:rPr>
          <w:noProof/>
          <w:webHidden/>
        </w:rPr>
        <w:tab/>
      </w:r>
      <w:r w:rsidR="00D07204">
        <w:rPr>
          <w:noProof/>
          <w:webHidden/>
        </w:rPr>
        <w:fldChar w:fldCharType="begin"/>
      </w:r>
      <w:r w:rsidR="00D07204">
        <w:rPr>
          <w:noProof/>
          <w:webHidden/>
        </w:rPr>
        <w:instrText xml:space="preserve"> PAGEREF _Toc489615356 \h </w:instrText>
      </w:r>
      <w:r w:rsidR="00D07204">
        <w:rPr>
          <w:noProof/>
          <w:webHidden/>
        </w:rPr>
      </w:r>
      <w:r w:rsidR="00D07204">
        <w:rPr>
          <w:noProof/>
          <w:webHidden/>
        </w:rPr>
        <w:fldChar w:fldCharType="separate"/>
      </w:r>
      <w:ins w:id="101" w:author="Microsoft Office User" w:date="2017-09-10T04:42:00Z">
        <w:r w:rsidR="00D7084E">
          <w:rPr>
            <w:noProof/>
            <w:webHidden/>
          </w:rPr>
          <w:t>25</w:t>
        </w:r>
      </w:ins>
      <w:del w:id="102" w:author="Microsoft Office User" w:date="2017-09-10T04:40:00Z">
        <w:r w:rsidR="00D875CB" w:rsidDel="00841E44">
          <w:rPr>
            <w:noProof/>
            <w:webHidden/>
          </w:rPr>
          <w:delText>26</w:delText>
        </w:r>
      </w:del>
      <w:r w:rsidR="00D07204">
        <w:rPr>
          <w:noProof/>
          <w:webHidden/>
        </w:rPr>
        <w:fldChar w:fldCharType="end"/>
      </w:r>
      <w:r>
        <w:rPr>
          <w:noProof/>
        </w:rPr>
        <w:fldChar w:fldCharType="end"/>
      </w:r>
    </w:p>
    <w:p w14:paraId="0080E5D5" w14:textId="77777777" w:rsidR="00D07204" w:rsidRDefault="00841E44">
      <w:pPr>
        <w:pStyle w:val="TableofFigures"/>
        <w:tabs>
          <w:tab w:val="right" w:leader="dot" w:pos="9350"/>
        </w:tabs>
        <w:rPr>
          <w:rFonts w:asciiTheme="minorHAnsi" w:eastAsiaTheme="minorEastAsia" w:hAnsiTheme="minorHAnsi" w:cstheme="minorBidi"/>
          <w:noProof/>
          <w:sz w:val="22"/>
          <w:szCs w:val="22"/>
          <w:lang w:val="de-DE" w:eastAsia="de-DE"/>
        </w:rPr>
      </w:pPr>
      <w:r>
        <w:fldChar w:fldCharType="begin"/>
      </w:r>
      <w:r>
        <w:instrText xml:space="preserve"> HYPERLINK \l "_Toc489615357" </w:instrText>
      </w:r>
      <w:r>
        <w:fldChar w:fldCharType="separate"/>
      </w:r>
      <w:r w:rsidR="00D07204" w:rsidRPr="006508B9">
        <w:rPr>
          <w:rStyle w:val="Hyperlink"/>
          <w:noProof/>
        </w:rPr>
        <w:t>Table 21 – Encoding of 5-bit samples</w:t>
      </w:r>
      <w:r w:rsidR="00D07204">
        <w:rPr>
          <w:noProof/>
          <w:webHidden/>
        </w:rPr>
        <w:tab/>
      </w:r>
      <w:r w:rsidR="00D07204">
        <w:rPr>
          <w:noProof/>
          <w:webHidden/>
        </w:rPr>
        <w:fldChar w:fldCharType="begin"/>
      </w:r>
      <w:r w:rsidR="00D07204">
        <w:rPr>
          <w:noProof/>
          <w:webHidden/>
        </w:rPr>
        <w:instrText xml:space="preserve"> PAGEREF _Toc489615357 \h </w:instrText>
      </w:r>
      <w:r w:rsidR="00D07204">
        <w:rPr>
          <w:noProof/>
          <w:webHidden/>
        </w:rPr>
      </w:r>
      <w:r w:rsidR="00D07204">
        <w:rPr>
          <w:noProof/>
          <w:webHidden/>
        </w:rPr>
        <w:fldChar w:fldCharType="separate"/>
      </w:r>
      <w:ins w:id="103" w:author="Microsoft Office User" w:date="2017-09-10T04:42:00Z">
        <w:r w:rsidR="00D7084E">
          <w:rPr>
            <w:noProof/>
            <w:webHidden/>
          </w:rPr>
          <w:t>26</w:t>
        </w:r>
      </w:ins>
      <w:del w:id="104" w:author="Microsoft Office User" w:date="2017-09-10T04:40:00Z">
        <w:r w:rsidR="00D875CB" w:rsidDel="00841E44">
          <w:rPr>
            <w:noProof/>
            <w:webHidden/>
          </w:rPr>
          <w:delText>27</w:delText>
        </w:r>
      </w:del>
      <w:r w:rsidR="00D07204">
        <w:rPr>
          <w:noProof/>
          <w:webHidden/>
        </w:rPr>
        <w:fldChar w:fldCharType="end"/>
      </w:r>
      <w:r>
        <w:rPr>
          <w:noProof/>
        </w:rPr>
        <w:fldChar w:fldCharType="end"/>
      </w:r>
    </w:p>
    <w:p w14:paraId="7C9843C8" w14:textId="42DF3345" w:rsidR="00E761A7" w:rsidRDefault="00FA5674">
      <w:pPr>
        <w:rPr>
          <w:b/>
          <w:bCs/>
        </w:rPr>
      </w:pPr>
      <w:r>
        <w:rPr>
          <w:b/>
          <w:bCs/>
        </w:rPr>
        <w:fldChar w:fldCharType="end"/>
      </w:r>
      <w:r>
        <w:rPr>
          <w:b/>
          <w:bCs/>
        </w:rPr>
        <w:br w:type="page"/>
      </w:r>
    </w:p>
    <w:p w14:paraId="15A70AFF" w14:textId="77777777" w:rsidR="00E761A7" w:rsidRDefault="00E761A7" w:rsidP="00E761A7">
      <w:pPr>
        <w:pStyle w:val="TableofFigures"/>
        <w:tabs>
          <w:tab w:val="right" w:leader="dot" w:pos="9350"/>
        </w:tabs>
        <w:rPr>
          <w:b/>
          <w:bCs/>
        </w:rPr>
      </w:pPr>
      <w:r>
        <w:rPr>
          <w:b/>
          <w:bCs/>
        </w:rPr>
        <w:lastRenderedPageBreak/>
        <w:t>List of acronyms</w:t>
      </w:r>
    </w:p>
    <w:p w14:paraId="70C55137" w14:textId="19E53E9F" w:rsidR="00E405E7" w:rsidRPr="00FC7D20" w:rsidRDefault="00E405E7" w:rsidP="00FC7D20"/>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435"/>
      </w:tblGrid>
      <w:tr w:rsidR="00E405E7" w14:paraId="32CF479F" w14:textId="77777777" w:rsidTr="00FC7D20">
        <w:tc>
          <w:tcPr>
            <w:tcW w:w="1418" w:type="dxa"/>
          </w:tcPr>
          <w:p w14:paraId="551F0275" w14:textId="52D2CB32" w:rsidR="00E405E7" w:rsidRPr="00FC7D20" w:rsidRDefault="00E405E7" w:rsidP="00E405E7">
            <w:pPr>
              <w:pStyle w:val="TableofFigures"/>
              <w:tabs>
                <w:tab w:val="right" w:leader="dot" w:pos="9350"/>
              </w:tabs>
              <w:ind w:left="0" w:firstLine="0"/>
              <w:rPr>
                <w:bCs/>
              </w:rPr>
            </w:pPr>
            <w:r w:rsidRPr="00FC7D20">
              <w:rPr>
                <w:bCs/>
              </w:rPr>
              <w:t>GNSS</w:t>
            </w:r>
          </w:p>
        </w:tc>
        <w:tc>
          <w:tcPr>
            <w:tcW w:w="4435" w:type="dxa"/>
          </w:tcPr>
          <w:p w14:paraId="21AE3260" w14:textId="7BCA131A" w:rsidR="00E405E7" w:rsidRPr="00FC7D20" w:rsidRDefault="00E405E7" w:rsidP="00E405E7">
            <w:pPr>
              <w:pStyle w:val="TableofFigures"/>
              <w:tabs>
                <w:tab w:val="right" w:leader="dot" w:pos="9350"/>
              </w:tabs>
              <w:ind w:left="0" w:firstLine="0"/>
              <w:rPr>
                <w:bCs/>
              </w:rPr>
            </w:pPr>
            <w:r w:rsidRPr="00FC7D20">
              <w:rPr>
                <w:bCs/>
              </w:rPr>
              <w:t>Global navigation satellite system</w:t>
            </w:r>
          </w:p>
        </w:tc>
      </w:tr>
      <w:tr w:rsidR="00E405E7" w14:paraId="0451F003" w14:textId="77777777" w:rsidTr="00FC7D20">
        <w:tc>
          <w:tcPr>
            <w:tcW w:w="1418" w:type="dxa"/>
          </w:tcPr>
          <w:p w14:paraId="52E2695E" w14:textId="3C9038A4" w:rsidR="00E405E7" w:rsidRPr="00FC7D20" w:rsidRDefault="00E405E7" w:rsidP="00E405E7">
            <w:pPr>
              <w:pStyle w:val="TableofFigures"/>
              <w:tabs>
                <w:tab w:val="right" w:leader="dot" w:pos="9350"/>
              </w:tabs>
              <w:ind w:left="0" w:firstLine="0"/>
              <w:rPr>
                <w:bCs/>
              </w:rPr>
            </w:pPr>
            <w:r w:rsidRPr="00FC7D20">
              <w:rPr>
                <w:bCs/>
              </w:rPr>
              <w:t>IF</w:t>
            </w:r>
          </w:p>
        </w:tc>
        <w:tc>
          <w:tcPr>
            <w:tcW w:w="4435" w:type="dxa"/>
          </w:tcPr>
          <w:p w14:paraId="52F10B79" w14:textId="03D9C892" w:rsidR="00E405E7" w:rsidRPr="00FC7D20" w:rsidRDefault="00E405E7" w:rsidP="00E405E7">
            <w:pPr>
              <w:pStyle w:val="TableofFigures"/>
              <w:tabs>
                <w:tab w:val="right" w:leader="dot" w:pos="9350"/>
              </w:tabs>
              <w:ind w:left="0" w:firstLine="0"/>
              <w:rPr>
                <w:bCs/>
              </w:rPr>
            </w:pPr>
            <w:r w:rsidRPr="00FC7D20">
              <w:rPr>
                <w:bCs/>
              </w:rPr>
              <w:t>Intermediate frequency</w:t>
            </w:r>
          </w:p>
        </w:tc>
      </w:tr>
      <w:tr w:rsidR="00E405E7" w14:paraId="30C93274" w14:textId="77777777" w:rsidTr="00FC7D20">
        <w:tc>
          <w:tcPr>
            <w:tcW w:w="1418" w:type="dxa"/>
          </w:tcPr>
          <w:p w14:paraId="685D4F72" w14:textId="77777777" w:rsidR="00E405E7" w:rsidRPr="00FC7D20" w:rsidRDefault="00E405E7" w:rsidP="007D4573">
            <w:pPr>
              <w:pStyle w:val="TableofFigures"/>
              <w:tabs>
                <w:tab w:val="right" w:leader="dot" w:pos="9350"/>
              </w:tabs>
              <w:ind w:left="0" w:firstLine="0"/>
              <w:rPr>
                <w:bCs/>
              </w:rPr>
            </w:pPr>
            <w:r w:rsidRPr="00FC7D20">
              <w:rPr>
                <w:bCs/>
              </w:rPr>
              <w:t>PC</w:t>
            </w:r>
          </w:p>
        </w:tc>
        <w:tc>
          <w:tcPr>
            <w:tcW w:w="4435" w:type="dxa"/>
          </w:tcPr>
          <w:p w14:paraId="5EBDC205" w14:textId="77777777" w:rsidR="00E405E7" w:rsidRPr="00FC7D20" w:rsidRDefault="00E405E7" w:rsidP="007D4573">
            <w:pPr>
              <w:pStyle w:val="TableofFigures"/>
              <w:tabs>
                <w:tab w:val="right" w:leader="dot" w:pos="9350"/>
              </w:tabs>
              <w:ind w:left="0" w:firstLine="0"/>
              <w:rPr>
                <w:bCs/>
              </w:rPr>
            </w:pPr>
            <w:r w:rsidRPr="00FC7D20">
              <w:rPr>
                <w:bCs/>
              </w:rPr>
              <w:t>Personal computer</w:t>
            </w:r>
          </w:p>
        </w:tc>
      </w:tr>
      <w:tr w:rsidR="00843AE2" w14:paraId="64B838A2" w14:textId="77777777" w:rsidTr="00E405E7">
        <w:tc>
          <w:tcPr>
            <w:tcW w:w="1418" w:type="dxa"/>
          </w:tcPr>
          <w:p w14:paraId="5A09304E" w14:textId="5BE6875D" w:rsidR="00843AE2" w:rsidRPr="00843AE2" w:rsidRDefault="00843AE2" w:rsidP="007D4573">
            <w:pPr>
              <w:pStyle w:val="TableofFigures"/>
              <w:tabs>
                <w:tab w:val="right" w:leader="dot" w:pos="9350"/>
              </w:tabs>
              <w:ind w:left="0" w:firstLine="0"/>
              <w:rPr>
                <w:bCs/>
              </w:rPr>
            </w:pPr>
            <w:r>
              <w:rPr>
                <w:bCs/>
              </w:rPr>
              <w:t>UML</w:t>
            </w:r>
          </w:p>
        </w:tc>
        <w:tc>
          <w:tcPr>
            <w:tcW w:w="4435" w:type="dxa"/>
          </w:tcPr>
          <w:p w14:paraId="2D8F1227" w14:textId="35E3DE84" w:rsidR="00843AE2" w:rsidRPr="00843AE2" w:rsidRDefault="00843AE2" w:rsidP="007D4573">
            <w:pPr>
              <w:pStyle w:val="TableofFigures"/>
              <w:tabs>
                <w:tab w:val="right" w:leader="dot" w:pos="9350"/>
              </w:tabs>
              <w:ind w:left="0" w:firstLine="0"/>
              <w:rPr>
                <w:bCs/>
              </w:rPr>
            </w:pPr>
            <w:r>
              <w:rPr>
                <w:bCs/>
              </w:rPr>
              <w:t>Unified model language</w:t>
            </w:r>
          </w:p>
        </w:tc>
      </w:tr>
      <w:tr w:rsidR="00E405E7" w14:paraId="66FD3CCF" w14:textId="77777777" w:rsidTr="00FC7D20">
        <w:tc>
          <w:tcPr>
            <w:tcW w:w="1418" w:type="dxa"/>
          </w:tcPr>
          <w:p w14:paraId="2EF7F97F" w14:textId="7A63D543" w:rsidR="00E405E7" w:rsidRPr="00FC7D20" w:rsidRDefault="00E405E7" w:rsidP="00E405E7">
            <w:pPr>
              <w:pStyle w:val="TableofFigures"/>
              <w:tabs>
                <w:tab w:val="right" w:leader="dot" w:pos="9350"/>
              </w:tabs>
              <w:ind w:left="0" w:firstLine="0"/>
              <w:rPr>
                <w:bCs/>
              </w:rPr>
            </w:pPr>
            <w:r w:rsidRPr="00FC7D20">
              <w:rPr>
                <w:bCs/>
              </w:rPr>
              <w:t>URI</w:t>
            </w:r>
          </w:p>
        </w:tc>
        <w:tc>
          <w:tcPr>
            <w:tcW w:w="4435" w:type="dxa"/>
          </w:tcPr>
          <w:p w14:paraId="7A2B3781" w14:textId="62F96D90" w:rsidR="00E405E7" w:rsidRPr="00FC7D20" w:rsidRDefault="00E405E7" w:rsidP="00E405E7">
            <w:pPr>
              <w:pStyle w:val="TableofFigures"/>
              <w:tabs>
                <w:tab w:val="right" w:leader="dot" w:pos="9350"/>
              </w:tabs>
              <w:ind w:left="0" w:firstLine="0"/>
              <w:rPr>
                <w:bCs/>
              </w:rPr>
            </w:pPr>
            <w:r w:rsidRPr="00FC7D20">
              <w:rPr>
                <w:bCs/>
              </w:rPr>
              <w:t>Universal resource identifier</w:t>
            </w:r>
          </w:p>
        </w:tc>
      </w:tr>
      <w:tr w:rsidR="00E405E7" w14:paraId="7F5BAC3D" w14:textId="77777777" w:rsidTr="00FC7D20">
        <w:tc>
          <w:tcPr>
            <w:tcW w:w="1418" w:type="dxa"/>
          </w:tcPr>
          <w:p w14:paraId="0AE30366" w14:textId="5FB2DD50" w:rsidR="00474D5B" w:rsidRPr="00FC7D20" w:rsidRDefault="00E405E7" w:rsidP="00DA739C">
            <w:r w:rsidRPr="00FC7D20">
              <w:rPr>
                <w:bCs/>
              </w:rPr>
              <w:t>RF</w:t>
            </w:r>
          </w:p>
        </w:tc>
        <w:tc>
          <w:tcPr>
            <w:tcW w:w="4435" w:type="dxa"/>
          </w:tcPr>
          <w:p w14:paraId="42061B8C" w14:textId="37ED82F1" w:rsidR="00474D5B" w:rsidRPr="00FC7D20" w:rsidRDefault="00E405E7" w:rsidP="000A08BC">
            <w:pPr>
              <w:pStyle w:val="TableofFigures"/>
              <w:tabs>
                <w:tab w:val="right" w:leader="dot" w:pos="9350"/>
              </w:tabs>
              <w:ind w:left="0" w:firstLine="0"/>
            </w:pPr>
            <w:r w:rsidRPr="00FC7D20">
              <w:rPr>
                <w:bCs/>
              </w:rPr>
              <w:t>Radio frequency</w:t>
            </w:r>
          </w:p>
        </w:tc>
      </w:tr>
      <w:tr w:rsidR="00DA739C" w14:paraId="51F0127C" w14:textId="77777777" w:rsidTr="00FC7D20">
        <w:tc>
          <w:tcPr>
            <w:tcW w:w="1418" w:type="dxa"/>
          </w:tcPr>
          <w:p w14:paraId="3D59D5F8" w14:textId="064F2311" w:rsidR="00DA739C" w:rsidRPr="00FC7D20" w:rsidRDefault="00DA739C" w:rsidP="00FC7D20">
            <w:pPr>
              <w:rPr>
                <w:bCs/>
              </w:rPr>
            </w:pPr>
            <w:r>
              <w:t>RTC</w:t>
            </w:r>
          </w:p>
        </w:tc>
        <w:tc>
          <w:tcPr>
            <w:tcW w:w="4435" w:type="dxa"/>
          </w:tcPr>
          <w:p w14:paraId="3A726742" w14:textId="0A173F27" w:rsidR="00DA739C" w:rsidRPr="00FC7D20" w:rsidRDefault="00DA739C" w:rsidP="007D4573">
            <w:pPr>
              <w:pStyle w:val="TableofFigures"/>
              <w:tabs>
                <w:tab w:val="right" w:leader="dot" w:pos="9350"/>
              </w:tabs>
              <w:ind w:left="0" w:firstLine="0"/>
              <w:rPr>
                <w:bCs/>
              </w:rPr>
            </w:pPr>
            <w:r>
              <w:t>Real time clock</w:t>
            </w:r>
          </w:p>
        </w:tc>
      </w:tr>
      <w:tr w:rsidR="00E405E7" w14:paraId="4DA1C805" w14:textId="77777777" w:rsidTr="00FC7D20">
        <w:tc>
          <w:tcPr>
            <w:tcW w:w="1418" w:type="dxa"/>
          </w:tcPr>
          <w:p w14:paraId="04F3BFB8" w14:textId="77777777" w:rsidR="00E405E7" w:rsidRPr="00FC7D20" w:rsidRDefault="00E405E7" w:rsidP="007D4573">
            <w:pPr>
              <w:pStyle w:val="TableofFigures"/>
              <w:tabs>
                <w:tab w:val="right" w:leader="dot" w:pos="9350"/>
              </w:tabs>
              <w:ind w:left="0" w:firstLine="0"/>
              <w:rPr>
                <w:bCs/>
              </w:rPr>
            </w:pPr>
            <w:r w:rsidRPr="00FC7D20">
              <w:rPr>
                <w:bCs/>
              </w:rPr>
              <w:t>SDR</w:t>
            </w:r>
          </w:p>
        </w:tc>
        <w:tc>
          <w:tcPr>
            <w:tcW w:w="4435" w:type="dxa"/>
          </w:tcPr>
          <w:p w14:paraId="160EB77C" w14:textId="77777777" w:rsidR="00E405E7" w:rsidRPr="00FC7D20" w:rsidRDefault="00E405E7" w:rsidP="007D4573">
            <w:pPr>
              <w:pStyle w:val="TableofFigures"/>
              <w:tabs>
                <w:tab w:val="right" w:leader="dot" w:pos="9350"/>
              </w:tabs>
              <w:ind w:left="0" w:firstLine="0"/>
              <w:rPr>
                <w:bCs/>
              </w:rPr>
            </w:pPr>
            <w:r w:rsidRPr="00FC7D20">
              <w:rPr>
                <w:bCs/>
              </w:rPr>
              <w:t>Software defined radio</w:t>
            </w:r>
          </w:p>
        </w:tc>
      </w:tr>
      <w:tr w:rsidR="00E405E7" w14:paraId="16A0639B" w14:textId="77777777" w:rsidTr="00FC7D20">
        <w:tc>
          <w:tcPr>
            <w:tcW w:w="1418" w:type="dxa"/>
          </w:tcPr>
          <w:p w14:paraId="1C12AF3D" w14:textId="4B63F953" w:rsidR="00E405E7" w:rsidRPr="00FC7D20" w:rsidRDefault="00E405E7" w:rsidP="00E405E7">
            <w:pPr>
              <w:pStyle w:val="TableofFigures"/>
              <w:tabs>
                <w:tab w:val="right" w:leader="dot" w:pos="9350"/>
              </w:tabs>
              <w:ind w:left="0" w:firstLine="0"/>
              <w:rPr>
                <w:bCs/>
              </w:rPr>
            </w:pPr>
            <w:r w:rsidRPr="00FC7D20">
              <w:rPr>
                <w:bCs/>
              </w:rPr>
              <w:t>XSD</w:t>
            </w:r>
          </w:p>
        </w:tc>
        <w:tc>
          <w:tcPr>
            <w:tcW w:w="4435" w:type="dxa"/>
          </w:tcPr>
          <w:p w14:paraId="13D96911" w14:textId="5BB5B920" w:rsidR="00E405E7" w:rsidRPr="00FC7D20" w:rsidRDefault="00E405E7">
            <w:pPr>
              <w:pStyle w:val="TableofFigures"/>
              <w:tabs>
                <w:tab w:val="right" w:leader="dot" w:pos="9350"/>
              </w:tabs>
              <w:ind w:left="0" w:firstLine="0"/>
              <w:rPr>
                <w:bCs/>
              </w:rPr>
            </w:pPr>
            <w:r w:rsidRPr="00FC7D20">
              <w:rPr>
                <w:bCs/>
              </w:rPr>
              <w:t>XML schema definition</w:t>
            </w:r>
          </w:p>
        </w:tc>
      </w:tr>
      <w:tr w:rsidR="00E405E7" w14:paraId="316A4806" w14:textId="77777777" w:rsidTr="00FC7D20">
        <w:tc>
          <w:tcPr>
            <w:tcW w:w="1418" w:type="dxa"/>
          </w:tcPr>
          <w:p w14:paraId="2219EE27" w14:textId="25AB0260" w:rsidR="00E405E7" w:rsidRPr="00FC7D20" w:rsidRDefault="00E405E7" w:rsidP="00E405E7">
            <w:pPr>
              <w:pStyle w:val="TableofFigures"/>
              <w:tabs>
                <w:tab w:val="right" w:leader="dot" w:pos="9350"/>
              </w:tabs>
              <w:ind w:left="0" w:firstLine="0"/>
              <w:rPr>
                <w:bCs/>
              </w:rPr>
            </w:pPr>
            <w:r w:rsidRPr="00FC7D20">
              <w:rPr>
                <w:bCs/>
              </w:rPr>
              <w:t>XML</w:t>
            </w:r>
          </w:p>
        </w:tc>
        <w:tc>
          <w:tcPr>
            <w:tcW w:w="4435" w:type="dxa"/>
          </w:tcPr>
          <w:p w14:paraId="57D21486" w14:textId="4CBE1FB9" w:rsidR="00E405E7" w:rsidRPr="00FC7D20" w:rsidRDefault="00E405E7">
            <w:pPr>
              <w:pStyle w:val="TableofFigures"/>
              <w:tabs>
                <w:tab w:val="right" w:leader="dot" w:pos="9350"/>
              </w:tabs>
              <w:ind w:left="0" w:firstLine="0"/>
              <w:rPr>
                <w:bCs/>
              </w:rPr>
            </w:pPr>
            <w:r w:rsidRPr="00FC7D20">
              <w:rPr>
                <w:bCs/>
              </w:rPr>
              <w:t>Extensible markup language</w:t>
            </w:r>
          </w:p>
        </w:tc>
      </w:tr>
    </w:tbl>
    <w:p w14:paraId="07BEB5D0" w14:textId="445D83A5" w:rsidR="00E761A7" w:rsidRDefault="00E761A7" w:rsidP="00E761A7">
      <w:pPr>
        <w:pStyle w:val="TableofFigures"/>
        <w:tabs>
          <w:tab w:val="right" w:leader="dot" w:pos="9350"/>
        </w:tabs>
        <w:rPr>
          <w:b/>
          <w:bCs/>
        </w:rPr>
      </w:pPr>
      <w:r>
        <w:rPr>
          <w:b/>
          <w:bCs/>
        </w:rPr>
        <w:br w:type="page"/>
      </w:r>
    </w:p>
    <w:p w14:paraId="744CD6F4" w14:textId="77777777" w:rsidR="00FA5674" w:rsidRDefault="00FA5674">
      <w:pPr>
        <w:rPr>
          <w:rFonts w:cs="Arial"/>
          <w:kern w:val="32"/>
          <w:szCs w:val="32"/>
        </w:rPr>
      </w:pPr>
    </w:p>
    <w:p w14:paraId="56E67C00" w14:textId="7FF802DA" w:rsidR="00E773A8" w:rsidRPr="00FA5674" w:rsidRDefault="006B47D1" w:rsidP="00FA5674">
      <w:pPr>
        <w:pStyle w:val="Heading1"/>
        <w:numPr>
          <w:ilvl w:val="0"/>
          <w:numId w:val="31"/>
        </w:numPr>
        <w:jc w:val="both"/>
      </w:pPr>
      <w:bookmarkStart w:id="105" w:name="_Toc490496280"/>
      <w:r w:rsidRPr="00DE07CD">
        <w:t>Introduction</w:t>
      </w:r>
      <w:bookmarkEnd w:id="48"/>
      <w:bookmarkEnd w:id="105"/>
    </w:p>
    <w:p w14:paraId="75663135" w14:textId="2DC53117" w:rsidR="00583661" w:rsidRDefault="00D06B4C" w:rsidP="0082328B">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865956" w:rsidRPr="00DE07CD">
        <w:t xml:space="preserve">This specification standardizes the metadata </w:t>
      </w:r>
      <w:r w:rsidR="008A099F" w:rsidRPr="00DE07CD">
        <w:t>associated with GNSS SDR sampled data files.</w:t>
      </w:r>
    </w:p>
    <w:p w14:paraId="2C861CC1" w14:textId="39B5253E" w:rsidR="008A099F" w:rsidRPr="00DE07CD" w:rsidRDefault="008A099F" w:rsidP="00144168">
      <w:pPr>
        <w:pStyle w:val="Heading1"/>
        <w:numPr>
          <w:ilvl w:val="0"/>
          <w:numId w:val="31"/>
        </w:numPr>
        <w:jc w:val="both"/>
      </w:pPr>
      <w:bookmarkStart w:id="106" w:name="_Toc489347075"/>
      <w:bookmarkStart w:id="107" w:name="_Toc489347298"/>
      <w:bookmarkStart w:id="108" w:name="_Toc489542532"/>
      <w:bookmarkStart w:id="109" w:name="_Toc489542606"/>
      <w:bookmarkStart w:id="110" w:name="_Toc489548063"/>
      <w:bookmarkStart w:id="111" w:name="_Toc489605984"/>
      <w:bookmarkStart w:id="112" w:name="_Toc489615283"/>
      <w:bookmarkStart w:id="113" w:name="_Toc490496281"/>
      <w:bookmarkEnd w:id="106"/>
      <w:bookmarkEnd w:id="107"/>
      <w:bookmarkEnd w:id="108"/>
      <w:bookmarkEnd w:id="109"/>
      <w:bookmarkEnd w:id="110"/>
      <w:bookmarkEnd w:id="111"/>
      <w:bookmarkEnd w:id="112"/>
      <w:r w:rsidRPr="00DE07CD">
        <w:t>Scope</w:t>
      </w:r>
      <w:bookmarkEnd w:id="113"/>
    </w:p>
    <w:p w14:paraId="3009E7EA" w14:textId="00F91B85"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w:t>
      </w:r>
      <w:r w:rsidR="00164303">
        <w:t xml:space="preserve">sensor </w:t>
      </w:r>
      <w:r w:rsidR="00340C6F" w:rsidRPr="00DE07CD">
        <w:t xml:space="preserve">data and data from radio frequency (RF) bands other than GNSS. For non-RF data, this specification </w:t>
      </w:r>
      <w:r w:rsidR="00164303">
        <w:t xml:space="preserve">supports </w:t>
      </w:r>
      <w:r w:rsidR="00340C6F" w:rsidRPr="00DE07CD">
        <w:t>bypass</w:t>
      </w:r>
      <w:r w:rsidR="00164303">
        <w:t>ing</w:t>
      </w:r>
      <w:r w:rsidR="00340C6F" w:rsidRPr="00DE07CD">
        <w:t xml:space="preserve"> this data</w:t>
      </w:r>
      <w:r w:rsidR="00653E84" w:rsidRPr="00DE07CD">
        <w:t xml:space="preserve"> during reading</w:t>
      </w:r>
      <w:r w:rsidR="00340C6F" w:rsidRPr="00DE07CD">
        <w:t xml:space="preserve">. </w:t>
      </w:r>
      <w:r w:rsidR="006E0946" w:rsidRPr="00DE07CD">
        <w:t>For non-GNSS RF bands, only parameters com</w:t>
      </w:r>
      <w:r w:rsidR="00653E84" w:rsidRPr="00DE07CD">
        <w:t>mon to GNSS bands are supported.</w:t>
      </w:r>
    </w:p>
    <w:p w14:paraId="0712C0A5" w14:textId="43452576" w:rsidR="00653E84" w:rsidRPr="00DE07CD" w:rsidRDefault="00653E84" w:rsidP="00144168">
      <w:pPr>
        <w:pStyle w:val="Heading1"/>
        <w:numPr>
          <w:ilvl w:val="0"/>
          <w:numId w:val="31"/>
        </w:numPr>
        <w:jc w:val="both"/>
      </w:pPr>
      <w:bookmarkStart w:id="114" w:name="_Toc490496282"/>
      <w:r w:rsidRPr="00DE07CD">
        <w:t>Metadata Format</w:t>
      </w:r>
      <w:bookmarkEnd w:id="114"/>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244683CA" w:rsidR="00580E18" w:rsidRPr="00DE07CD" w:rsidRDefault="00580E18" w:rsidP="00144168">
      <w:pPr>
        <w:pStyle w:val="Heading1"/>
        <w:jc w:val="both"/>
      </w:pPr>
      <w:bookmarkStart w:id="115" w:name="_Toc490496283"/>
      <w:r w:rsidRPr="00DE07CD">
        <w:t>SDR Data Collection Topologies</w:t>
      </w:r>
      <w:bookmarkEnd w:id="115"/>
    </w:p>
    <w:p w14:paraId="791B479A" w14:textId="7F1C12C0"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16" w:author="Microsoft Office User" w:date="2017-09-10T04:42:00Z">
        <w:r w:rsidR="00D7084E" w:rsidRPr="00DE07CD">
          <w:t xml:space="preserve">Figure </w:t>
        </w:r>
        <w:r w:rsidR="00D7084E">
          <w:rPr>
            <w:noProof/>
          </w:rPr>
          <w:t>1</w:t>
        </w:r>
      </w:ins>
      <w:del w:id="117"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3085A11" w:rsidR="00580E18" w:rsidRDefault="00580E18" w:rsidP="00144168">
      <w:pPr>
        <w:jc w:val="both"/>
      </w:pPr>
    </w:p>
    <w:p w14:paraId="1AF65F20" w14:textId="69363395" w:rsidR="002C7F85" w:rsidRPr="00DE07CD" w:rsidRDefault="00FC0A21" w:rsidP="00144168">
      <w:pPr>
        <w:jc w:val="both"/>
      </w:pPr>
      <w:r>
        <w:rPr>
          <w:noProof/>
          <w:lang w:val="en-GB" w:eastAsia="en-GB"/>
        </w:rPr>
        <w:lastRenderedPageBreak/>
        <w:drawing>
          <wp:inline distT="0" distB="0" distL="0" distR="0" wp14:anchorId="7720C103" wp14:editId="2C343085">
            <wp:extent cx="5943600" cy="4389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14:paraId="26D52EE0" w14:textId="77777777" w:rsidR="001E005C" w:rsidRPr="00DE07CD" w:rsidRDefault="00580E18" w:rsidP="00144168">
      <w:pPr>
        <w:pStyle w:val="Caption"/>
        <w:jc w:val="both"/>
      </w:pPr>
      <w:bookmarkStart w:id="118" w:name="_Ref399792067"/>
      <w:bookmarkStart w:id="119" w:name="_Ref487554696"/>
      <w:bookmarkStart w:id="120" w:name="_Toc489346001"/>
      <w:bookmarkStart w:id="121" w:name="_Toc489615329"/>
      <w:r w:rsidRPr="00DE07CD">
        <w:t xml:space="preserve">Figure </w:t>
      </w:r>
      <w:fldSimple w:instr=" SEQ Figure \* ARABIC ">
        <w:r w:rsidR="00D7084E">
          <w:rPr>
            <w:noProof/>
          </w:rPr>
          <w:t>1</w:t>
        </w:r>
      </w:fldSimple>
      <w:bookmarkEnd w:id="118"/>
      <w:r w:rsidRPr="00DE07CD">
        <w:t xml:space="preserve"> – Fundamental GNSS SDR Data Collection Topologie</w:t>
      </w:r>
      <w:r w:rsidR="00151E09" w:rsidRPr="00DE07CD">
        <w:t>s</w:t>
      </w:r>
      <w:bookmarkEnd w:id="119"/>
      <w:bookmarkEnd w:id="120"/>
      <w:bookmarkEnd w:id="121"/>
    </w:p>
    <w:p w14:paraId="5B74087D" w14:textId="619B9B66" w:rsidR="00580E18" w:rsidRPr="00DE07CD" w:rsidRDefault="001E005C" w:rsidP="00144168">
      <w:pPr>
        <w:pStyle w:val="Heading2"/>
        <w:jc w:val="both"/>
      </w:pPr>
      <w:bookmarkStart w:id="122" w:name="_Ref408648277"/>
      <w:bookmarkStart w:id="123" w:name="_Toc490496284"/>
      <w:r w:rsidRPr="00DE07CD">
        <w:t>Single Band, Single Stream, Single File</w:t>
      </w:r>
      <w:bookmarkEnd w:id="122"/>
      <w:r w:rsidR="00843AE2">
        <w:t xml:space="preserve"> / Multiple File</w:t>
      </w:r>
      <w:r w:rsidR="005E4516">
        <w:t>s</w:t>
      </w:r>
      <w:bookmarkEnd w:id="123"/>
    </w:p>
    <w:p w14:paraId="0D767755" w14:textId="22742401"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24" w:author="Microsoft Office User" w:date="2017-09-10T04:42:00Z">
        <w:r w:rsidR="00D7084E" w:rsidRPr="00DE07CD">
          <w:t xml:space="preserve">Figure </w:t>
        </w:r>
        <w:r w:rsidR="00D7084E">
          <w:rPr>
            <w:noProof/>
          </w:rPr>
          <w:t>1</w:t>
        </w:r>
      </w:ins>
      <w:del w:id="125"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00942932" w:rsidRPr="00DE07CD">
        <w:t>.a illustrates the simplest data collection topology that can exist. This is when a</w:t>
      </w:r>
      <w:r w:rsidR="00D50DAB">
        <w:t xml:space="preserve"> </w:t>
      </w:r>
      <w:r w:rsidR="00942932" w:rsidRPr="00DE07CD">
        <w:t xml:space="preserve">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44C42578" w14:textId="5FECF0F3" w:rsidR="002C7F85" w:rsidRPr="00DE07CD" w:rsidRDefault="00151E09" w:rsidP="0030249E">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r w:rsidR="0030249E">
        <w:t xml:space="preserve"> However, some systems prefer to write the formatted data stream into several data files as shown in </w:t>
      </w:r>
      <w:r w:rsidR="002C7F85">
        <w:fldChar w:fldCharType="begin"/>
      </w:r>
      <w:r w:rsidR="002C7F85">
        <w:instrText xml:space="preserve"> REF _Ref399792067 \h </w:instrText>
      </w:r>
      <w:r w:rsidR="002C7F85">
        <w:fldChar w:fldCharType="separate"/>
      </w:r>
      <w:ins w:id="126" w:author="Microsoft Office User" w:date="2017-09-10T04:42:00Z">
        <w:r w:rsidR="00D7084E" w:rsidRPr="00DE07CD">
          <w:t xml:space="preserve">Figure </w:t>
        </w:r>
        <w:r w:rsidR="00D7084E">
          <w:rPr>
            <w:noProof/>
          </w:rPr>
          <w:t>1</w:t>
        </w:r>
      </w:ins>
      <w:del w:id="127" w:author="Microsoft Office User" w:date="2017-09-10T04:40:00Z">
        <w:r w:rsidR="00D875CB" w:rsidRPr="00DE07CD" w:rsidDel="00841E44">
          <w:delText xml:space="preserve">Figure </w:delText>
        </w:r>
        <w:r w:rsidR="00D875CB" w:rsidDel="00841E44">
          <w:rPr>
            <w:noProof/>
          </w:rPr>
          <w:delText>1</w:delText>
        </w:r>
      </w:del>
      <w:r w:rsidR="002C7F85">
        <w:fldChar w:fldCharType="end"/>
      </w:r>
      <w:r w:rsidR="00FC0A21">
        <w:t>.b</w:t>
      </w:r>
      <w:r w:rsidR="002C7F85">
        <w:t>.</w:t>
      </w:r>
    </w:p>
    <w:p w14:paraId="628AEDD4" w14:textId="7270ED42" w:rsidR="001E005C" w:rsidRPr="00DE07CD" w:rsidRDefault="001E005C" w:rsidP="00144168">
      <w:pPr>
        <w:pStyle w:val="Heading2"/>
        <w:jc w:val="both"/>
      </w:pPr>
      <w:bookmarkStart w:id="128" w:name="_Toc490496285"/>
      <w:r w:rsidRPr="00DE07CD">
        <w:t>Multi-Band, Single Stream, Single File</w:t>
      </w:r>
      <w:bookmarkEnd w:id="128"/>
    </w:p>
    <w:p w14:paraId="06D2D9CD" w14:textId="2E795E03"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29" w:author="Microsoft Office User" w:date="2017-09-10T04:42:00Z">
        <w:r w:rsidR="00D7084E" w:rsidRPr="00DE07CD">
          <w:t xml:space="preserve">Figure </w:t>
        </w:r>
        <w:r w:rsidR="00D7084E">
          <w:rPr>
            <w:noProof/>
          </w:rPr>
          <w:t>1</w:t>
        </w:r>
      </w:ins>
      <w:del w:id="130"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c</w:t>
      </w:r>
      <w:r w:rsidRPr="00DE07CD">
        <w:t xml:space="preserve">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1" w:author="Microsoft Office User" w:date="2017-09-10T04:42:00Z">
        <w:r w:rsidR="00D7084E" w:rsidRPr="00DE07CD">
          <w:t xml:space="preserve">Figure </w:t>
        </w:r>
        <w:r w:rsidR="00D7084E">
          <w:rPr>
            <w:noProof/>
          </w:rPr>
          <w:t>1</w:t>
        </w:r>
      </w:ins>
      <w:del w:id="132"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 xml:space="preserve">.a in terms of how the data stream may be formed and written to disk, except the data stream contains information from more than one RF band. An example of this topology is a direct RF sampling front-end architecture that intentionally aliases multiple </w:t>
      </w:r>
      <w:r w:rsidRPr="00DE07CD">
        <w:lastRenderedPageBreak/>
        <w:t xml:space="preserve">bands </w:t>
      </w:r>
      <w:r w:rsidR="00ED2D98">
        <w:t>such that they appear</w:t>
      </w:r>
      <w:r w:rsidR="00ED2D98" w:rsidRPr="00DE07CD">
        <w:t xml:space="preserve"> </w:t>
      </w:r>
      <w:r w:rsidRPr="00DE07CD">
        <w:t>next to each other at baseband. In this case, some bands may be spectrally inverted as a result of the digital down-conversion process.</w:t>
      </w:r>
    </w:p>
    <w:p w14:paraId="61FA43A5" w14:textId="050488EE" w:rsidR="001E005C" w:rsidRPr="00DE07CD" w:rsidRDefault="001E005C" w:rsidP="00144168">
      <w:pPr>
        <w:jc w:val="both"/>
      </w:pPr>
    </w:p>
    <w:p w14:paraId="5901F74B" w14:textId="6EA2806B" w:rsidR="001E005C" w:rsidRPr="00DE07CD" w:rsidRDefault="00B17170" w:rsidP="00144168">
      <w:pPr>
        <w:pStyle w:val="Heading2"/>
        <w:jc w:val="both"/>
      </w:pPr>
      <w:bookmarkStart w:id="133" w:name="_Toc490496286"/>
      <w:r w:rsidRPr="00DE07CD">
        <w:t xml:space="preserve">Multi Stream, </w:t>
      </w:r>
      <w:r w:rsidR="001E005C" w:rsidRPr="00DE07CD">
        <w:t>Single File</w:t>
      </w:r>
      <w:bookmarkEnd w:id="133"/>
    </w:p>
    <w:p w14:paraId="3B78D6BB" w14:textId="01187136"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4" w:author="Microsoft Office User" w:date="2017-09-10T04:42:00Z">
        <w:r w:rsidR="00D7084E" w:rsidRPr="00DE07CD">
          <w:t xml:space="preserve">Figure </w:t>
        </w:r>
        <w:r w:rsidR="00D7084E">
          <w:rPr>
            <w:noProof/>
          </w:rPr>
          <w:t>1</w:t>
        </w:r>
      </w:ins>
      <w:del w:id="135"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d</w:t>
      </w:r>
      <w:r w:rsidRPr="00DE07CD">
        <w:t xml:space="preserve"> illustrates a topology where multiple </w:t>
      </w:r>
      <w:r w:rsidR="00226157" w:rsidRPr="00FC7D20">
        <w:t>sample streams</w:t>
      </w:r>
      <w:r w:rsidR="00226157" w:rsidRPr="00DE07CD">
        <w:t xml:space="preserve"> are combined into a single formatted </w:t>
      </w:r>
      <w:r w:rsidR="00226157" w:rsidRPr="00FC7D20">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D7084E">
        <w:t>4.1</w:t>
      </w:r>
      <w:r w:rsidR="00226157" w:rsidRPr="00DE07CD">
        <w:fldChar w:fldCharType="end"/>
      </w:r>
      <w:r w:rsidR="00226157" w:rsidRPr="00DE07CD">
        <w:t xml:space="preserve">. Each sample stream represents a distinct </w:t>
      </w:r>
      <w:r w:rsidR="002B2C82" w:rsidRPr="00DE07CD">
        <w:t>time series that is independent from any and all others (</w:t>
      </w:r>
      <w:r w:rsidR="00B415BB">
        <w:t xml:space="preserve">i.e. </w:t>
      </w:r>
      <w:r w:rsidR="002B2C82" w:rsidRPr="00DE07CD">
        <w:t>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FC7D20">
        <w:t>sample stream</w:t>
      </w:r>
      <w:r w:rsidRPr="00DE07CD">
        <w:t xml:space="preserve"> (i.e. mathematical time series) versus </w:t>
      </w:r>
      <w:r w:rsidRPr="00FC7D20">
        <w:t>data stream</w:t>
      </w:r>
      <w:r w:rsidRPr="00DE07CD">
        <w:t xml:space="preserve"> (i.e. formatted data bytes that are ultimately written to disk) is made above. In this standard, the term </w:t>
      </w:r>
      <w:r w:rsidRPr="0030249E">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6FA180D3" w:rsidR="001E005C" w:rsidRPr="00DE07CD" w:rsidRDefault="00226157" w:rsidP="00144168">
      <w:pPr>
        <w:jc w:val="both"/>
      </w:pPr>
      <w:r w:rsidRPr="00DE07CD">
        <w:t xml:space="preserve">In the example shown, each </w:t>
      </w:r>
      <w:r w:rsidR="00710DD4" w:rsidRPr="00DE07CD">
        <w:t xml:space="preserve">sample stream </w:t>
      </w:r>
      <w:r w:rsidR="00B30996" w:rsidRPr="00DE07CD">
        <w:t xml:space="preserve">represents </w:t>
      </w:r>
      <w:r w:rsidR="0030249E">
        <w:t xml:space="preserve">the </w:t>
      </w:r>
      <w:r w:rsidR="00B30996" w:rsidRPr="00DE07CD">
        <w:t>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45023A33" w:rsidR="001E005C" w:rsidRPr="00DE07CD" w:rsidRDefault="00B30996" w:rsidP="00144168">
      <w:pPr>
        <w:pStyle w:val="Heading2"/>
        <w:jc w:val="both"/>
      </w:pPr>
      <w:bookmarkStart w:id="136" w:name="_Toc490496287"/>
      <w:r w:rsidRPr="00DE07CD">
        <w:t>Multi Stream</w:t>
      </w:r>
      <w:r w:rsidR="001E005C" w:rsidRPr="00DE07CD">
        <w:t>, Single File</w:t>
      </w:r>
      <w:r w:rsidR="00F2328A" w:rsidRPr="00DE07CD">
        <w:t xml:space="preserve"> (with Additional Data)</w:t>
      </w:r>
      <w:bookmarkEnd w:id="136"/>
    </w:p>
    <w:p w14:paraId="427A1471" w14:textId="21BBC91C"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37" w:author="Microsoft Office User" w:date="2017-09-10T04:42:00Z">
        <w:r w:rsidR="00D7084E" w:rsidRPr="00DE07CD">
          <w:t xml:space="preserve">Figure </w:t>
        </w:r>
        <w:r w:rsidR="00D7084E">
          <w:rPr>
            <w:noProof/>
          </w:rPr>
          <w:t>1</w:t>
        </w:r>
      </w:ins>
      <w:del w:id="138"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e</w:t>
      </w:r>
      <w:r w:rsidRPr="00DE07CD">
        <w:t xml:space="preserve">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3F6F31F6" w:rsidR="001E005C" w:rsidRPr="00DE07CD" w:rsidRDefault="0007210B" w:rsidP="00144168">
      <w:pPr>
        <w:jc w:val="both"/>
      </w:pPr>
      <w:r w:rsidRPr="00DE07CD">
        <w:t>The remaining topolog</w:t>
      </w:r>
      <w:r w:rsidR="00806417" w:rsidRPr="00DE07CD">
        <w:t>ies</w:t>
      </w:r>
      <w:r w:rsidR="00843AE2">
        <w:t xml:space="preserve"> (</w:t>
      </w:r>
      <w:r w:rsidR="00843AE2">
        <w:fldChar w:fldCharType="begin"/>
      </w:r>
      <w:r w:rsidR="00843AE2">
        <w:instrText xml:space="preserve"> REF _Ref399792067 \h </w:instrText>
      </w:r>
      <w:r w:rsidR="00843AE2">
        <w:fldChar w:fldCharType="separate"/>
      </w:r>
      <w:ins w:id="139" w:author="Microsoft Office User" w:date="2017-09-10T04:42:00Z">
        <w:r w:rsidR="00D7084E" w:rsidRPr="00DE07CD">
          <w:t xml:space="preserve">Figure </w:t>
        </w:r>
        <w:r w:rsidR="00D7084E">
          <w:rPr>
            <w:noProof/>
          </w:rPr>
          <w:t>1</w:t>
        </w:r>
      </w:ins>
      <w:del w:id="140" w:author="Microsoft Office User" w:date="2017-09-10T04:40:00Z">
        <w:r w:rsidR="00D875CB" w:rsidRPr="00DE07CD" w:rsidDel="00841E44">
          <w:delText xml:space="preserve">Figure </w:delText>
        </w:r>
        <w:r w:rsidR="00D875CB" w:rsidDel="00841E44">
          <w:rPr>
            <w:noProof/>
          </w:rPr>
          <w:delText>1</w:delText>
        </w:r>
      </w:del>
      <w:r w:rsidR="00843AE2">
        <w:fldChar w:fldCharType="end"/>
      </w:r>
      <w:r w:rsidR="00843AE2">
        <w:t xml:space="preserve">.f - </w:t>
      </w:r>
      <w:r w:rsidR="00843AE2">
        <w:fldChar w:fldCharType="begin"/>
      </w:r>
      <w:r w:rsidR="00843AE2">
        <w:instrText xml:space="preserve"> REF _Ref399792067 \h </w:instrText>
      </w:r>
      <w:r w:rsidR="00843AE2">
        <w:fldChar w:fldCharType="separate"/>
      </w:r>
      <w:ins w:id="141" w:author="Microsoft Office User" w:date="2017-09-10T04:42:00Z">
        <w:r w:rsidR="00D7084E" w:rsidRPr="00DE07CD">
          <w:t xml:space="preserve">Figure </w:t>
        </w:r>
        <w:r w:rsidR="00D7084E">
          <w:rPr>
            <w:noProof/>
          </w:rPr>
          <w:t>1</w:t>
        </w:r>
      </w:ins>
      <w:del w:id="142" w:author="Microsoft Office User" w:date="2017-09-10T04:40:00Z">
        <w:r w:rsidR="00D875CB" w:rsidRPr="00DE07CD" w:rsidDel="00841E44">
          <w:delText xml:space="preserve">Figure </w:delText>
        </w:r>
        <w:r w:rsidR="00D875CB" w:rsidDel="00841E44">
          <w:rPr>
            <w:noProof/>
          </w:rPr>
          <w:delText>1</w:delText>
        </w:r>
      </w:del>
      <w:r w:rsidR="00843AE2">
        <w:fldChar w:fldCharType="end"/>
      </w:r>
      <w:r w:rsidR="00843AE2">
        <w:t>.h)</w:t>
      </w:r>
      <w:r w:rsidR="00806417" w:rsidRPr="00DE07CD">
        <w:t xml:space="preserve"> address how a data stream may be</w:t>
      </w:r>
      <w:r w:rsidRPr="00DE07CD">
        <w:t xml:space="preserve"> written to disk.</w:t>
      </w:r>
      <w:r w:rsidR="00F2328A" w:rsidRPr="00DE07CD">
        <w:t xml:space="preserve"> </w:t>
      </w:r>
    </w:p>
    <w:p w14:paraId="661BE63D" w14:textId="6F6F04C1" w:rsidR="001E005C" w:rsidRPr="00DE07CD" w:rsidRDefault="0007210B" w:rsidP="00144168">
      <w:pPr>
        <w:pStyle w:val="Heading2"/>
        <w:jc w:val="both"/>
      </w:pPr>
      <w:bookmarkStart w:id="143" w:name="_Ref408655829"/>
      <w:bookmarkStart w:id="144" w:name="_Toc490496288"/>
      <w:r w:rsidRPr="00DE07CD">
        <w:t>Temporal Splitting of Files</w:t>
      </w:r>
      <w:bookmarkEnd w:id="143"/>
      <w:bookmarkEnd w:id="144"/>
    </w:p>
    <w:p w14:paraId="28E0324D" w14:textId="3C1EFC42" w:rsidR="00320876" w:rsidRPr="00DE07CD" w:rsidRDefault="00806417" w:rsidP="00144168">
      <w:pPr>
        <w:jc w:val="both"/>
      </w:pPr>
      <w:r w:rsidRPr="00DE07CD">
        <w:t>The data rates of GNSS SDR streams are typically high (on the order of one to several hundred MB/sec). Hence, long-duration data collections can generate very large files that become cumbersome to manage. For this reason, the data may be written to smaller sets of files</w:t>
      </w:r>
      <w:r w:rsidR="007078DA">
        <w:t xml:space="preserve"> (</w:t>
      </w:r>
      <w:r w:rsidR="000F2BB6">
        <w:t>illustrated</w:t>
      </w:r>
      <w:r w:rsidR="0068253A">
        <w:t xml:space="preserve"> in</w:t>
      </w:r>
      <w:r w:rsidR="007078DA">
        <w:t xml:space="preserve"> </w:t>
      </w:r>
      <w:r w:rsidR="007078DA">
        <w:fldChar w:fldCharType="begin"/>
      </w:r>
      <w:r w:rsidR="007078DA">
        <w:instrText xml:space="preserve"> REF _Ref399792067 \h </w:instrText>
      </w:r>
      <w:r w:rsidR="007078DA">
        <w:fldChar w:fldCharType="separate"/>
      </w:r>
      <w:ins w:id="145" w:author="Microsoft Office User" w:date="2017-09-10T04:42:00Z">
        <w:r w:rsidR="00D7084E" w:rsidRPr="00DE07CD">
          <w:t xml:space="preserve">Figure </w:t>
        </w:r>
        <w:r w:rsidR="00D7084E">
          <w:rPr>
            <w:noProof/>
          </w:rPr>
          <w:t>1</w:t>
        </w:r>
      </w:ins>
      <w:del w:id="146" w:author="Microsoft Office User" w:date="2017-09-10T04:40:00Z">
        <w:r w:rsidR="00D875CB" w:rsidRPr="00DE07CD" w:rsidDel="00841E44">
          <w:delText xml:space="preserve">Figure </w:delText>
        </w:r>
        <w:r w:rsidR="00D875CB" w:rsidDel="00841E44">
          <w:rPr>
            <w:noProof/>
          </w:rPr>
          <w:delText>1</w:delText>
        </w:r>
      </w:del>
      <w:r w:rsidR="007078DA">
        <w:fldChar w:fldCharType="end"/>
      </w:r>
      <w:r w:rsidR="007078DA">
        <w:t>.</w:t>
      </w:r>
      <w:r w:rsidR="00FC0A21">
        <w:t>f</w:t>
      </w:r>
      <w:r w:rsidR="007078DA">
        <w:t>)</w:t>
      </w:r>
      <w:r w:rsidRPr="00DE07CD">
        <w:t xml:space="preserve">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1FF899A4" w:rsidR="00167BB7" w:rsidRPr="00DE07CD" w:rsidRDefault="00167BB7" w:rsidP="00144168">
      <w:pPr>
        <w:jc w:val="both"/>
      </w:pPr>
      <w:r w:rsidRPr="00DE07CD">
        <w:t>NOTE:</w:t>
      </w:r>
      <w:bookmarkStart w:id="147" w:name="_Toc489347084"/>
      <w:bookmarkStart w:id="148" w:name="_Toc489347307"/>
      <w:bookmarkStart w:id="149" w:name="_Toc489542541"/>
      <w:bookmarkStart w:id="150" w:name="_Toc489542615"/>
      <w:bookmarkStart w:id="151" w:name="_Toc489548072"/>
      <w:bookmarkStart w:id="152" w:name="_Toc489605993"/>
      <w:bookmarkStart w:id="153" w:name="_Toc489615292"/>
      <w:bookmarkEnd w:id="147"/>
      <w:bookmarkEnd w:id="148"/>
      <w:bookmarkEnd w:id="149"/>
      <w:bookmarkEnd w:id="150"/>
      <w:bookmarkEnd w:id="151"/>
      <w:bookmarkEnd w:id="152"/>
      <w:bookmarkEnd w:id="153"/>
    </w:p>
    <w:p w14:paraId="65A52917" w14:textId="37E1204F"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bookmarkStart w:id="154" w:name="_Toc489347085"/>
      <w:bookmarkStart w:id="155" w:name="_Toc489347308"/>
      <w:bookmarkStart w:id="156" w:name="_Toc489542542"/>
      <w:bookmarkStart w:id="157" w:name="_Toc489542616"/>
      <w:bookmarkStart w:id="158" w:name="_Toc489548073"/>
      <w:bookmarkStart w:id="159" w:name="_Toc489605994"/>
      <w:bookmarkStart w:id="160" w:name="_Toc489615293"/>
      <w:bookmarkEnd w:id="154"/>
      <w:bookmarkEnd w:id="155"/>
      <w:bookmarkEnd w:id="156"/>
      <w:bookmarkEnd w:id="157"/>
      <w:bookmarkEnd w:id="158"/>
      <w:bookmarkEnd w:id="159"/>
      <w:bookmarkEnd w:id="160"/>
    </w:p>
    <w:p w14:paraId="0C2656E3" w14:textId="4EF2301F" w:rsidR="001E005C" w:rsidRPr="00DE07CD" w:rsidRDefault="00C22298" w:rsidP="00144168">
      <w:pPr>
        <w:pStyle w:val="Heading2"/>
        <w:jc w:val="both"/>
      </w:pPr>
      <w:bookmarkStart w:id="161" w:name="_Toc490496289"/>
      <w:r w:rsidRPr="00DE07CD">
        <w:lastRenderedPageBreak/>
        <w:t>Spatial Splitting of Files</w:t>
      </w:r>
      <w:bookmarkEnd w:id="161"/>
    </w:p>
    <w:p w14:paraId="35DFFBC9" w14:textId="21D811BF"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w:t>
      </w:r>
      <w:r w:rsidR="00E54627">
        <w:t xml:space="preserve">or the frequency bands </w:t>
      </w:r>
      <w:r w:rsidR="00C22298" w:rsidRPr="00DE07CD">
        <w:t xml:space="preserve">to multiple </w:t>
      </w:r>
      <w:r w:rsidRPr="00DE07CD">
        <w:t>files</w:t>
      </w:r>
      <w:r w:rsidR="008B14AC">
        <w:t xml:space="preserve"> (</w:t>
      </w:r>
      <w:r w:rsidR="000F2BB6">
        <w:t>illustrated</w:t>
      </w:r>
      <w:r w:rsidR="0068253A">
        <w:t xml:space="preserve"> in</w:t>
      </w:r>
      <w:r w:rsidR="008B14AC">
        <w:t xml:space="preserve"> </w:t>
      </w:r>
      <w:r w:rsidR="008B14AC">
        <w:fldChar w:fldCharType="begin"/>
      </w:r>
      <w:r w:rsidR="008B14AC">
        <w:instrText xml:space="preserve"> REF _Ref399792067 \h </w:instrText>
      </w:r>
      <w:r w:rsidR="008B14AC">
        <w:fldChar w:fldCharType="separate"/>
      </w:r>
      <w:ins w:id="162" w:author="Microsoft Office User" w:date="2017-09-10T04:42:00Z">
        <w:r w:rsidR="00D7084E" w:rsidRPr="00DE07CD">
          <w:t xml:space="preserve">Figure </w:t>
        </w:r>
        <w:r w:rsidR="00D7084E">
          <w:rPr>
            <w:noProof/>
          </w:rPr>
          <w:t>1</w:t>
        </w:r>
      </w:ins>
      <w:del w:id="163" w:author="Microsoft Office User" w:date="2017-09-10T04:40:00Z">
        <w:r w:rsidR="00D875CB" w:rsidRPr="00DE07CD" w:rsidDel="00841E44">
          <w:delText xml:space="preserve">Figure </w:delText>
        </w:r>
        <w:r w:rsidR="00D875CB" w:rsidDel="00841E44">
          <w:rPr>
            <w:noProof/>
          </w:rPr>
          <w:delText>1</w:delText>
        </w:r>
      </w:del>
      <w:r w:rsidR="008B14AC">
        <w:fldChar w:fldCharType="end"/>
      </w:r>
      <w:r w:rsidR="008B14AC">
        <w:t>.</w:t>
      </w:r>
      <w:r w:rsidR="00FC0A21">
        <w:t>g</w:t>
      </w:r>
      <w:r w:rsidR="008B14AC">
        <w:t>)</w:t>
      </w:r>
      <w:r w:rsidRPr="00DE07CD">
        <w:t xml:space="preserve">.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63D62C26" w:rsidR="00956A97" w:rsidRDefault="00956A97" w:rsidP="00144168">
      <w:pPr>
        <w:jc w:val="both"/>
      </w:pPr>
    </w:p>
    <w:p w14:paraId="400CE331" w14:textId="77777777" w:rsidR="0033623B" w:rsidRPr="00DE07CD" w:rsidRDefault="0033623B" w:rsidP="00144168">
      <w:pPr>
        <w:jc w:val="both"/>
      </w:pPr>
    </w:p>
    <w:p w14:paraId="4882D791" w14:textId="77777777" w:rsidR="00167BB7" w:rsidRPr="00DE07CD" w:rsidRDefault="00167BB7" w:rsidP="00144168">
      <w:pPr>
        <w:jc w:val="both"/>
      </w:pPr>
      <w:r w:rsidRPr="00DE07CD">
        <w:t>NOTE:</w:t>
      </w:r>
    </w:p>
    <w:p w14:paraId="5E94C132" w14:textId="70F790E5" w:rsidR="00956A97" w:rsidRPr="00DE07CD" w:rsidRDefault="00956A97" w:rsidP="00144168">
      <w:pPr>
        <w:jc w:val="both"/>
      </w:pPr>
      <w:r w:rsidRPr="00DE07CD">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E761A7">
        <w:rPr>
          <w:i/>
        </w:rPr>
        <w:t>f</w:t>
      </w:r>
      <w:r w:rsidR="00167BB7" w:rsidRPr="00DE07CD">
        <w:rPr>
          <w:i/>
        </w:rPr>
        <w:t>ile</w:t>
      </w:r>
      <w:r w:rsidR="004E6D69">
        <w:rPr>
          <w:i/>
        </w:rPr>
        <w:t>Set</w:t>
      </w:r>
      <w:r w:rsidR="00167BB7" w:rsidRPr="00DE07CD">
        <w:t>.</w:t>
      </w:r>
    </w:p>
    <w:p w14:paraId="0BC48E1C" w14:textId="7BCF7168" w:rsidR="00956A97" w:rsidRPr="00DE07CD" w:rsidRDefault="00956A97" w:rsidP="00144168">
      <w:pPr>
        <w:pStyle w:val="Heading2"/>
        <w:jc w:val="both"/>
      </w:pPr>
      <w:bookmarkStart w:id="164" w:name="_Toc490496290"/>
      <w:r w:rsidRPr="00DE07CD">
        <w:t>Spatial-Temporal Splitting of Files</w:t>
      </w:r>
      <w:bookmarkEnd w:id="164"/>
    </w:p>
    <w:p w14:paraId="0E8C6DB7" w14:textId="656D7A9E"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165" w:author="Microsoft Office User" w:date="2017-09-10T04:42:00Z">
        <w:r w:rsidR="00D7084E" w:rsidRPr="00DE07CD">
          <w:t xml:space="preserve">Figure </w:t>
        </w:r>
        <w:r w:rsidR="00D7084E">
          <w:rPr>
            <w:noProof/>
          </w:rPr>
          <w:t>1</w:t>
        </w:r>
      </w:ins>
      <w:del w:id="166" w:author="Microsoft Office User" w:date="2017-09-10T04:40:00Z">
        <w:r w:rsidR="00D875CB" w:rsidRPr="00DE07CD" w:rsidDel="00841E44">
          <w:delText xml:space="preserve">Figure </w:delText>
        </w:r>
        <w:r w:rsidR="00D875CB" w:rsidDel="00841E44">
          <w:rPr>
            <w:noProof/>
          </w:rPr>
          <w:delText>1</w:delText>
        </w:r>
      </w:del>
      <w:r w:rsidRPr="00DE07CD">
        <w:fldChar w:fldCharType="end"/>
      </w:r>
      <w:r w:rsidRPr="00DE07CD">
        <w:t>.</w:t>
      </w:r>
      <w:r w:rsidR="00FC0A21">
        <w:t>h</w:t>
      </w:r>
      <w:r w:rsidRPr="00DE07CD">
        <w:t xml:space="preserve"> illustrates the combination of spatial and temporal splitting. In this case, the </w:t>
      </w:r>
      <w:r w:rsidR="00E761A7">
        <w:t>f</w:t>
      </w:r>
      <w:r w:rsidR="004E6D69">
        <w:t xml:space="preserve">ileSet </w:t>
      </w:r>
      <w:r w:rsidRPr="00DE07CD">
        <w:t>parameter refer</w:t>
      </w:r>
      <w:r w:rsidR="00D26A85">
        <w:t>s</w:t>
      </w:r>
      <w:r w:rsidRPr="00DE07CD">
        <w:t xml:space="preserve"> to the first of each temporally split file.</w:t>
      </w:r>
    </w:p>
    <w:p w14:paraId="3C59B908" w14:textId="25B2C918" w:rsidR="009816B5" w:rsidRPr="00DE07CD" w:rsidRDefault="009816B5" w:rsidP="00144168">
      <w:pPr>
        <w:pStyle w:val="Heading1"/>
        <w:jc w:val="both"/>
      </w:pPr>
      <w:bookmarkStart w:id="167" w:name="_Toc490496291"/>
      <w:r w:rsidRPr="00DE07CD">
        <w:t>Metadata File Naming and Association</w:t>
      </w:r>
      <w:r w:rsidR="00DD22D8" w:rsidRPr="00DE07CD">
        <w:t xml:space="preserve"> Mechanisms</w:t>
      </w:r>
      <w:bookmarkEnd w:id="167"/>
    </w:p>
    <w:p w14:paraId="591C408C" w14:textId="566B4219" w:rsidR="009816B5" w:rsidRPr="00DE07CD" w:rsidRDefault="00DD22D8" w:rsidP="00144168">
      <w:pPr>
        <w:jc w:val="both"/>
      </w:pPr>
      <w:r w:rsidRPr="00DE07CD">
        <w:t xml:space="preserve">The official filename extension for a </w:t>
      </w:r>
      <w:r w:rsidR="009816B5" w:rsidRPr="00DE07CD">
        <w:t>metadata file is ‘.</w:t>
      </w:r>
      <w:r w:rsidR="00E54627">
        <w:t>sdrx’</w:t>
      </w:r>
      <w:r w:rsidR="009816B5" w:rsidRPr="00DE07CD">
        <w:t>.</w:t>
      </w:r>
      <w:r w:rsidRPr="00DE07CD">
        <w:t xml:space="preserve"> Use of this extension is</w:t>
      </w:r>
      <w:r w:rsidR="004E6D69">
        <w:t xml:space="preserve"> </w:t>
      </w:r>
      <w:r w:rsidRPr="00DE07CD">
        <w:t>recommended.</w:t>
      </w:r>
    </w:p>
    <w:p w14:paraId="2BE51021" w14:textId="0F534F67" w:rsidR="006E19B6" w:rsidRPr="00DE07CD" w:rsidRDefault="00496985" w:rsidP="004E6D69">
      <w:pPr>
        <w:pStyle w:val="Heading1"/>
        <w:jc w:val="both"/>
      </w:pPr>
      <w:bookmarkStart w:id="168" w:name="_Toc490496292"/>
      <w:r>
        <w:t xml:space="preserve">Domain </w:t>
      </w:r>
      <w:r w:rsidR="00A503DE">
        <w:t>Model</w:t>
      </w:r>
      <w:bookmarkEnd w:id="168"/>
    </w:p>
    <w:p w14:paraId="0DA89097" w14:textId="389DF3F7" w:rsidR="006D5757"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ins w:id="169" w:author="Microsoft Office User" w:date="2017-09-10T04:42:00Z">
        <w:r w:rsidR="00D7084E" w:rsidRPr="00DE07CD">
          <w:t xml:space="preserve">Figure </w:t>
        </w:r>
        <w:r w:rsidR="00D7084E">
          <w:rPr>
            <w:noProof/>
          </w:rPr>
          <w:t>2</w:t>
        </w:r>
      </w:ins>
      <w:del w:id="170" w:author="Microsoft Office User" w:date="2017-09-10T04:40:00Z">
        <w:r w:rsidR="00D875CB" w:rsidRPr="00DE07CD" w:rsidDel="00841E44">
          <w:delText xml:space="preserve">Figure </w:delText>
        </w:r>
        <w:r w:rsidR="00D875CB" w:rsidDel="00841E44">
          <w:rPr>
            <w:noProof/>
          </w:rPr>
          <w:delText>2</w:delText>
        </w:r>
      </w:del>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4C0E0F">
        <w:t>,</w:t>
      </w:r>
      <w:r w:rsidR="00E11A29">
        <w:t xml:space="preserve"> represented in the orange boxe</w:t>
      </w:r>
      <w:r w:rsidR="004C0E0F">
        <w:t>s</w:t>
      </w:r>
      <w:r w:rsidR="006D5757" w:rsidRPr="00DE07CD">
        <w:t>.</w:t>
      </w:r>
      <w:r w:rsidR="00E11A29">
        <w:t xml:space="preserve"> These core classes are explained in the different subsections within this chapter.</w:t>
      </w:r>
      <w:r w:rsidR="006D5757" w:rsidRPr="00DE07CD">
        <w:t xml:space="preserve"> </w:t>
      </w:r>
    </w:p>
    <w:p w14:paraId="759DEE79" w14:textId="77777777" w:rsidR="00681634" w:rsidRPr="00DE07CD" w:rsidRDefault="00681634" w:rsidP="002C77F3">
      <w:pPr>
        <w:jc w:val="both"/>
      </w:pPr>
    </w:p>
    <w:p w14:paraId="16BFB917" w14:textId="3405E30E" w:rsidR="006E19B6" w:rsidRPr="00DE07CD" w:rsidRDefault="008B750E" w:rsidP="00FC7D20">
      <w:pPr>
        <w:jc w:val="center"/>
      </w:pPr>
      <w:r>
        <w:rPr>
          <w:noProof/>
          <w:lang w:val="en-GB" w:eastAsia="en-GB"/>
        </w:rPr>
        <w:drawing>
          <wp:inline distT="0" distB="0" distL="0" distR="0" wp14:anchorId="620B4935" wp14:editId="728C2C9D">
            <wp:extent cx="4066622"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353" cy="3660956"/>
                    </a:xfrm>
                    <a:prstGeom prst="rect">
                      <a:avLst/>
                    </a:prstGeom>
                  </pic:spPr>
                </pic:pic>
              </a:graphicData>
            </a:graphic>
          </wp:inline>
        </w:drawing>
      </w:r>
    </w:p>
    <w:p w14:paraId="542C5EBA" w14:textId="77777777" w:rsidR="00580E18" w:rsidRDefault="0017166A" w:rsidP="00BA599C">
      <w:pPr>
        <w:pStyle w:val="Caption"/>
        <w:jc w:val="both"/>
      </w:pPr>
      <w:bookmarkStart w:id="171" w:name="_Ref408670714"/>
      <w:bookmarkStart w:id="172" w:name="_Toc489346002"/>
      <w:bookmarkStart w:id="173" w:name="_Toc489615330"/>
      <w:bookmarkStart w:id="174" w:name="_Ref408670713"/>
      <w:r w:rsidRPr="00DE07CD">
        <w:t xml:space="preserve">Figure </w:t>
      </w:r>
      <w:fldSimple w:instr=" SEQ Figure \* ARABIC ">
        <w:r w:rsidR="00D7084E">
          <w:rPr>
            <w:noProof/>
          </w:rPr>
          <w:t>2</w:t>
        </w:r>
      </w:fldSimple>
      <w:bookmarkEnd w:id="171"/>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Generation</w:t>
      </w:r>
      <w:bookmarkEnd w:id="172"/>
      <w:bookmarkEnd w:id="173"/>
      <w:r w:rsidRPr="00DE07CD">
        <w:t xml:space="preserve"> </w:t>
      </w:r>
      <w:bookmarkEnd w:id="174"/>
    </w:p>
    <w:p w14:paraId="42864EFD" w14:textId="03191B3A" w:rsidR="00227C35" w:rsidRDefault="00A503DE" w:rsidP="00D01657">
      <w:pPr>
        <w:pStyle w:val="Heading2"/>
      </w:pPr>
      <w:bookmarkStart w:id="175" w:name="_Toc490496293"/>
      <w:r>
        <w:lastRenderedPageBreak/>
        <w:t>Architecture</w:t>
      </w:r>
      <w:bookmarkEnd w:id="175"/>
    </w:p>
    <w:p w14:paraId="179ECE91" w14:textId="4974B168" w:rsidR="00227C35" w:rsidRDefault="00227C35" w:rsidP="00FC7D20">
      <w:pPr>
        <w:jc w:val="both"/>
      </w:pPr>
      <w:r>
        <w:fldChar w:fldCharType="begin"/>
      </w:r>
      <w:r>
        <w:instrText xml:space="preserve"> REF _Ref409721348 \h </w:instrText>
      </w:r>
      <w:r>
        <w:fldChar w:fldCharType="separate"/>
      </w:r>
      <w:r w:rsidR="00D7084E">
        <w:t xml:space="preserve">Figure </w:t>
      </w:r>
      <w:r w:rsidR="00D7084E">
        <w:rPr>
          <w:noProof/>
        </w:rPr>
        <w:t>3</w:t>
      </w:r>
      <w:r>
        <w:fldChar w:fldCharType="end"/>
      </w:r>
      <w:r>
        <w:t xml:space="preserve"> and </w:t>
      </w:r>
      <w:r>
        <w:fldChar w:fldCharType="begin"/>
      </w:r>
      <w:r>
        <w:instrText xml:space="preserve"> REF _Ref489546392 \h </w:instrText>
      </w:r>
      <w:r>
        <w:fldChar w:fldCharType="separate"/>
      </w:r>
      <w:r w:rsidR="00D7084E">
        <w:t xml:space="preserve">Figure </w:t>
      </w:r>
      <w:r w:rsidR="00D7084E">
        <w:rPr>
          <w:noProof/>
        </w:rPr>
        <w:t>4</w:t>
      </w:r>
      <w:r>
        <w:fldChar w:fldCharType="end"/>
      </w:r>
      <w:r w:rsidR="00435D27">
        <w:t xml:space="preserve"> show</w:t>
      </w:r>
      <w:r>
        <w:t xml:space="preserve"> the relation </w:t>
      </w:r>
      <w:r w:rsidR="00435D27">
        <w:t>of the different core classes</w:t>
      </w:r>
      <w:r>
        <w:t xml:space="preserve">. This relation is </w:t>
      </w:r>
      <w:r w:rsidR="0033623B">
        <w:t xml:space="preserve">shown </w:t>
      </w:r>
      <w:r>
        <w:t>between the different core classes (</w:t>
      </w:r>
      <w:r>
        <w:fldChar w:fldCharType="begin"/>
      </w:r>
      <w:r>
        <w:instrText xml:space="preserve"> REF _Ref409721348 \h </w:instrText>
      </w:r>
      <w:r>
        <w:fldChar w:fldCharType="separate"/>
      </w:r>
      <w:r w:rsidR="00D7084E">
        <w:t xml:space="preserve">Figure </w:t>
      </w:r>
      <w:r w:rsidR="00D7084E">
        <w:rPr>
          <w:noProof/>
        </w:rPr>
        <w:t>3</w:t>
      </w:r>
      <w:r>
        <w:fldChar w:fldCharType="end"/>
      </w:r>
      <w:r>
        <w:t>), and between the core classes and the main class</w:t>
      </w:r>
      <w:r w:rsidR="00435D27">
        <w:t xml:space="preserve"> (</w:t>
      </w:r>
      <w:r w:rsidR="00435D27">
        <w:fldChar w:fldCharType="begin"/>
      </w:r>
      <w:r w:rsidR="00435D27">
        <w:instrText xml:space="preserve"> REF _Ref489546392 \h </w:instrText>
      </w:r>
      <w:r w:rsidR="00435D27">
        <w:fldChar w:fldCharType="separate"/>
      </w:r>
      <w:r w:rsidR="00D7084E">
        <w:t xml:space="preserve">Figure </w:t>
      </w:r>
      <w:r w:rsidR="00D7084E">
        <w:rPr>
          <w:noProof/>
        </w:rPr>
        <w:t>4</w:t>
      </w:r>
      <w:r w:rsidR="00435D27">
        <w:fldChar w:fldCharType="end"/>
      </w:r>
      <w:r w:rsidR="00435D27">
        <w:t>)</w:t>
      </w:r>
      <w:r>
        <w:t xml:space="preserve">, namely </w:t>
      </w:r>
      <w:r w:rsidRPr="00FC7D20">
        <w:rPr>
          <w:i/>
        </w:rPr>
        <w:t>metadata</w:t>
      </w:r>
      <w:r>
        <w:t>.</w:t>
      </w:r>
    </w:p>
    <w:p w14:paraId="63AC0F54" w14:textId="4267517D" w:rsidR="00A503DE" w:rsidRDefault="007045C5" w:rsidP="00CE6B58">
      <w:pPr>
        <w:jc w:val="center"/>
      </w:pPr>
      <w:r>
        <w:rPr>
          <w:noProof/>
          <w:lang w:val="en-GB" w:eastAsia="en-GB"/>
        </w:rPr>
        <w:drawing>
          <wp:inline distT="0" distB="0" distL="0" distR="0" wp14:anchorId="5D80EB37" wp14:editId="3BDF19BD">
            <wp:extent cx="4895850" cy="3686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686175"/>
                    </a:xfrm>
                    <a:prstGeom prst="rect">
                      <a:avLst/>
                    </a:prstGeom>
                    <a:noFill/>
                    <a:ln>
                      <a:noFill/>
                    </a:ln>
                  </pic:spPr>
                </pic:pic>
              </a:graphicData>
            </a:graphic>
          </wp:inline>
        </w:drawing>
      </w:r>
    </w:p>
    <w:p w14:paraId="5AD4FF14" w14:textId="75C28A4E" w:rsidR="00A503DE" w:rsidRPr="00D63103" w:rsidRDefault="00A503DE" w:rsidP="00A503DE">
      <w:pPr>
        <w:pStyle w:val="Caption"/>
      </w:pPr>
      <w:bookmarkStart w:id="176" w:name="_Ref409721348"/>
      <w:bookmarkStart w:id="177" w:name="_Toc489346003"/>
      <w:bookmarkStart w:id="178" w:name="_Toc489615331"/>
      <w:r>
        <w:t xml:space="preserve">Figure </w:t>
      </w:r>
      <w:fldSimple w:instr=" SEQ Figure \* ARABIC ">
        <w:r w:rsidR="00D7084E">
          <w:rPr>
            <w:noProof/>
          </w:rPr>
          <w:t>3</w:t>
        </w:r>
      </w:fldSimple>
      <w:bookmarkEnd w:id="176"/>
      <w:r>
        <w:t xml:space="preserve"> </w:t>
      </w:r>
      <w:r w:rsidR="00B853C4" w:rsidRPr="00DE07CD">
        <w:t>–</w:t>
      </w:r>
      <w:r w:rsidR="00B853C4">
        <w:t xml:space="preserve"> </w:t>
      </w:r>
      <w:r>
        <w:t xml:space="preserve">GNSS </w:t>
      </w:r>
      <w:r w:rsidR="0012014F">
        <w:t>m</w:t>
      </w:r>
      <w:r>
        <w:t>etada</w:t>
      </w:r>
      <w:r>
        <w:rPr>
          <w:noProof/>
        </w:rPr>
        <w:t xml:space="preserve">ta </w:t>
      </w:r>
      <w:r w:rsidR="0012014F">
        <w:rPr>
          <w:noProof/>
        </w:rPr>
        <w:t>c</w:t>
      </w:r>
      <w:r w:rsidR="00496985">
        <w:rPr>
          <w:noProof/>
        </w:rPr>
        <w:t xml:space="preserve">lass </w:t>
      </w:r>
      <w:r w:rsidR="0012014F">
        <w:rPr>
          <w:noProof/>
        </w:rPr>
        <w:t>m</w:t>
      </w:r>
      <w:r>
        <w:rPr>
          <w:noProof/>
        </w:rPr>
        <w:t>odel (UML 2.0)</w:t>
      </w:r>
      <w:bookmarkEnd w:id="177"/>
      <w:bookmarkEnd w:id="178"/>
      <w:r>
        <w:rPr>
          <w:noProof/>
        </w:rPr>
        <w:t xml:space="preserve"> </w:t>
      </w:r>
    </w:p>
    <w:p w14:paraId="384A7BE1" w14:textId="4340BA09" w:rsidR="00A503DE" w:rsidRDefault="007045C5" w:rsidP="00B1494F">
      <w:pPr>
        <w:jc w:val="center"/>
      </w:pPr>
      <w:r>
        <w:rPr>
          <w:noProof/>
          <w:lang w:val="en-GB" w:eastAsia="en-GB"/>
        </w:rPr>
        <w:drawing>
          <wp:inline distT="0" distB="0" distL="0" distR="0" wp14:anchorId="34D74107" wp14:editId="644BC1C4">
            <wp:extent cx="513397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2381250"/>
                    </a:xfrm>
                    <a:prstGeom prst="rect">
                      <a:avLst/>
                    </a:prstGeom>
                    <a:noFill/>
                    <a:ln>
                      <a:noFill/>
                    </a:ln>
                  </pic:spPr>
                </pic:pic>
              </a:graphicData>
            </a:graphic>
          </wp:inline>
        </w:drawing>
      </w:r>
    </w:p>
    <w:p w14:paraId="1C7F49DF" w14:textId="1430B5FE" w:rsidR="00545F9E" w:rsidRDefault="00545F9E" w:rsidP="00B1494F">
      <w:pPr>
        <w:pStyle w:val="Caption"/>
        <w:rPr>
          <w:noProof/>
        </w:rPr>
      </w:pPr>
      <w:bookmarkStart w:id="179" w:name="_Ref489546392"/>
      <w:bookmarkStart w:id="180" w:name="_Toc489346004"/>
      <w:bookmarkStart w:id="181" w:name="_Toc489615332"/>
      <w:r>
        <w:t xml:space="preserve">Figure </w:t>
      </w:r>
      <w:fldSimple w:instr=" SEQ Figure \* ARABIC ">
        <w:r w:rsidR="00D7084E">
          <w:rPr>
            <w:noProof/>
          </w:rPr>
          <w:t>4</w:t>
        </w:r>
      </w:fldSimple>
      <w:bookmarkEnd w:id="179"/>
      <w:r w:rsidR="00B853C4">
        <w:rPr>
          <w:noProof/>
        </w:rPr>
        <w:t xml:space="preserve"> </w:t>
      </w:r>
      <w:r w:rsidR="00B853C4" w:rsidRPr="00DE07CD">
        <w:t>–</w:t>
      </w:r>
      <w:r>
        <w:t xml:space="preserve"> Core </w:t>
      </w:r>
      <w:r>
        <w:rPr>
          <w:noProof/>
        </w:rPr>
        <w:t xml:space="preserve">metadata classes specialize the base </w:t>
      </w:r>
      <w:r w:rsidR="0012014F">
        <w:rPr>
          <w:noProof/>
        </w:rPr>
        <w:t>m</w:t>
      </w:r>
      <w:r>
        <w:rPr>
          <w:noProof/>
        </w:rPr>
        <w:t xml:space="preserve">etadata </w:t>
      </w:r>
      <w:r w:rsidR="0012014F">
        <w:rPr>
          <w:noProof/>
        </w:rPr>
        <w:t>e</w:t>
      </w:r>
      <w:r>
        <w:rPr>
          <w:noProof/>
        </w:rPr>
        <w:t>lement, which has a unique identifier (</w:t>
      </w:r>
      <w:r w:rsidR="008B14AC">
        <w:rPr>
          <w:noProof/>
        </w:rPr>
        <w:t>id</w:t>
      </w:r>
      <w:r>
        <w:rPr>
          <w:noProof/>
        </w:rPr>
        <w:t>), links to related artifacts (URI) and comments</w:t>
      </w:r>
      <w:bookmarkEnd w:id="180"/>
      <w:bookmarkEnd w:id="181"/>
    </w:p>
    <w:p w14:paraId="5A41AF66" w14:textId="5421E890" w:rsidR="002072D3" w:rsidRDefault="002072D3" w:rsidP="00144168"/>
    <w:p w14:paraId="495780E6" w14:textId="77777777" w:rsidR="00D01657" w:rsidRDefault="00D01657" w:rsidP="00144168"/>
    <w:p w14:paraId="3CF8CBED" w14:textId="77777777" w:rsidR="00D01657" w:rsidRDefault="00D01657" w:rsidP="00144168"/>
    <w:p w14:paraId="24F2CF85" w14:textId="2BC29DB4" w:rsidR="002072D3" w:rsidRDefault="002072D3" w:rsidP="000A08BC">
      <w:pPr>
        <w:jc w:val="both"/>
      </w:pPr>
      <w:r>
        <w:lastRenderedPageBreak/>
        <w:t>All metadata objects contain the following attributes:</w:t>
      </w:r>
    </w:p>
    <w:p w14:paraId="120FF7A3" w14:textId="6428C05B" w:rsidR="002072D3" w:rsidRDefault="008B14AC" w:rsidP="000A08BC">
      <w:pPr>
        <w:pStyle w:val="ListParagraph"/>
        <w:numPr>
          <w:ilvl w:val="0"/>
          <w:numId w:val="46"/>
        </w:numPr>
        <w:jc w:val="both"/>
      </w:pPr>
      <w:r w:rsidRPr="008B14AC">
        <w:rPr>
          <w:b/>
        </w:rPr>
        <w:t>a</w:t>
      </w:r>
      <w:r w:rsidR="002072D3" w:rsidRPr="008B14AC">
        <w:rPr>
          <w:b/>
        </w:rPr>
        <w:t>rtifact</w:t>
      </w:r>
      <w:r w:rsidR="002072D3">
        <w:t>: One or more generic attributes</w:t>
      </w:r>
    </w:p>
    <w:p w14:paraId="099BE549" w14:textId="0A684538" w:rsidR="002072D3" w:rsidRDefault="008B14AC" w:rsidP="000A08BC">
      <w:pPr>
        <w:pStyle w:val="ListParagraph"/>
        <w:numPr>
          <w:ilvl w:val="0"/>
          <w:numId w:val="46"/>
        </w:numPr>
        <w:jc w:val="both"/>
      </w:pPr>
      <w:r w:rsidRPr="008B14AC">
        <w:rPr>
          <w:b/>
        </w:rPr>
        <w:t>c</w:t>
      </w:r>
      <w:r w:rsidR="002072D3" w:rsidRPr="008B14AC">
        <w:rPr>
          <w:b/>
        </w:rPr>
        <w:t>omment</w:t>
      </w:r>
      <w:r w:rsidR="002072D3">
        <w:t>: one or more comment strings</w:t>
      </w:r>
    </w:p>
    <w:p w14:paraId="3CB7D66B" w14:textId="5D3426DF" w:rsidR="002072D3" w:rsidRPr="002072D3" w:rsidRDefault="008B14AC" w:rsidP="000A08BC">
      <w:pPr>
        <w:pStyle w:val="ListParagraph"/>
        <w:numPr>
          <w:ilvl w:val="0"/>
          <w:numId w:val="46"/>
        </w:numPr>
        <w:jc w:val="both"/>
      </w:pPr>
      <w:r w:rsidRPr="008B14AC">
        <w:rPr>
          <w:b/>
        </w:rPr>
        <w:t>id</w:t>
      </w:r>
      <w:r w:rsidR="002072D3">
        <w:t>: an identification string that is used to reference a child object by the parent</w:t>
      </w:r>
    </w:p>
    <w:p w14:paraId="73A9A9D9" w14:textId="77777777" w:rsidR="00DB344F" w:rsidRDefault="00DB344F" w:rsidP="00B1494F"/>
    <w:p w14:paraId="4EE5E803" w14:textId="341420BD" w:rsidR="00D26A85" w:rsidRDefault="00E761A7" w:rsidP="00FC7D20">
      <w:pPr>
        <w:jc w:val="both"/>
        <w:rPr>
          <w:b/>
          <w:bCs/>
        </w:rPr>
      </w:pPr>
      <w:r>
        <w:fldChar w:fldCharType="begin"/>
      </w:r>
      <w:r>
        <w:instrText xml:space="preserve"> REF _Ref489537869 \h </w:instrText>
      </w:r>
      <w:r>
        <w:fldChar w:fldCharType="separate"/>
      </w:r>
      <w:ins w:id="182" w:author="Microsoft Office User" w:date="2017-09-10T04:42:00Z">
        <w:r w:rsidR="00D7084E" w:rsidRPr="00BD529F">
          <w:t xml:space="preserve">Table </w:t>
        </w:r>
        <w:r w:rsidR="00D7084E">
          <w:rPr>
            <w:noProof/>
          </w:rPr>
          <w:t>1</w:t>
        </w:r>
      </w:ins>
      <w:del w:id="183" w:author="Microsoft Office User" w:date="2017-09-10T04:40:00Z">
        <w:r w:rsidR="00D875CB" w:rsidRPr="00BD529F" w:rsidDel="00841E44">
          <w:delText xml:space="preserve">Table </w:delText>
        </w:r>
        <w:r w:rsidR="00D875CB" w:rsidDel="00841E44">
          <w:rPr>
            <w:noProof/>
          </w:rPr>
          <w:delText>1</w:delText>
        </w:r>
      </w:del>
      <w:r>
        <w:fldChar w:fldCharType="end"/>
      </w:r>
      <w:r w:rsidR="00CE6B58">
        <w:t xml:space="preserve">describes the attributes of the </w:t>
      </w:r>
      <w:r w:rsidR="0012014F">
        <w:t>m</w:t>
      </w:r>
      <w:r w:rsidR="00CE6B58">
        <w:t xml:space="preserve">etadata </w:t>
      </w:r>
      <w:r w:rsidR="0012014F">
        <w:t>e</w:t>
      </w:r>
      <w:r w:rsidR="00CE6B58">
        <w:t>lement</w:t>
      </w:r>
      <w:r w:rsidR="00955E77">
        <w:t xml:space="preserve"> class</w:t>
      </w:r>
      <w:r w:rsidR="00CE6B58">
        <w:t xml:space="preserve">. </w:t>
      </w:r>
      <w:r w:rsidR="00955E77" w:rsidRPr="00955E77">
        <w:t>Core metadata classes specia</w:t>
      </w:r>
      <w:r w:rsidR="00955E77">
        <w:t xml:space="preserve">lize the base </w:t>
      </w:r>
      <w:r w:rsidR="0012014F">
        <w:t>m</w:t>
      </w:r>
      <w:r w:rsidR="00955E77">
        <w:t xml:space="preserve">etadata </w:t>
      </w:r>
      <w:r w:rsidR="0012014F">
        <w:t>e</w:t>
      </w:r>
      <w:r w:rsidR="00955E77">
        <w:t xml:space="preserve">lement. It encapsulates </w:t>
      </w:r>
      <w:r w:rsidR="00955E77" w:rsidRPr="00955E77">
        <w:t>a unique identifier (</w:t>
      </w:r>
      <w:r w:rsidR="008B14AC">
        <w:t>id</w:t>
      </w:r>
      <w:r w:rsidR="00955E77" w:rsidRPr="00955E77">
        <w:t>), links to rela</w:t>
      </w:r>
      <w:r w:rsidR="00955E77">
        <w:t>ted artifacts (URI) and comment strings.</w:t>
      </w:r>
    </w:p>
    <w:p w14:paraId="6502906E" w14:textId="4C72F7A6" w:rsidR="00DB344F" w:rsidRPr="00BD529F" w:rsidRDefault="00DB344F" w:rsidP="00DB344F">
      <w:pPr>
        <w:pStyle w:val="Caption"/>
        <w:keepNext/>
        <w:rPr>
          <w:sz w:val="24"/>
          <w:szCs w:val="24"/>
        </w:rPr>
      </w:pPr>
      <w:bookmarkStart w:id="184" w:name="_Ref489537869"/>
      <w:bookmarkStart w:id="185" w:name="_Toc489615337"/>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w:t>
      </w:r>
      <w:r w:rsidRPr="00BD529F">
        <w:rPr>
          <w:sz w:val="24"/>
          <w:szCs w:val="24"/>
        </w:rPr>
        <w:fldChar w:fldCharType="end"/>
      </w:r>
      <w:bookmarkEnd w:id="184"/>
      <w:r w:rsidRPr="00BD529F">
        <w:rPr>
          <w:sz w:val="24"/>
          <w:szCs w:val="24"/>
        </w:rPr>
        <w:t xml:space="preserve"> – </w:t>
      </w:r>
      <w:r w:rsidR="00931314">
        <w:rPr>
          <w:sz w:val="24"/>
          <w:szCs w:val="24"/>
        </w:rPr>
        <w:t xml:space="preserve">Metadata </w:t>
      </w:r>
      <w:r w:rsidR="0012014F">
        <w:rPr>
          <w:sz w:val="24"/>
          <w:szCs w:val="24"/>
        </w:rPr>
        <w:t>e</w:t>
      </w:r>
      <w:r w:rsidR="00931314">
        <w:rPr>
          <w:sz w:val="24"/>
          <w:szCs w:val="24"/>
        </w:rPr>
        <w:t xml:space="preserve">lement </w:t>
      </w:r>
      <w:r w:rsidR="0012014F">
        <w:rPr>
          <w:sz w:val="24"/>
          <w:szCs w:val="24"/>
        </w:rPr>
        <w:t>c</w:t>
      </w:r>
      <w:r>
        <w:rPr>
          <w:sz w:val="24"/>
          <w:szCs w:val="24"/>
        </w:rPr>
        <w:t xml:space="preserve">lass </w:t>
      </w:r>
      <w:r w:rsidR="0012014F">
        <w:rPr>
          <w:sz w:val="24"/>
          <w:szCs w:val="24"/>
        </w:rPr>
        <w:t>a</w:t>
      </w:r>
      <w:r>
        <w:rPr>
          <w:sz w:val="24"/>
          <w:szCs w:val="24"/>
        </w:rPr>
        <w:t>ttributes</w:t>
      </w:r>
      <w:bookmarkEnd w:id="185"/>
    </w:p>
    <w:tbl>
      <w:tblPr>
        <w:tblStyle w:val="LightList-Accent1"/>
        <w:tblW w:w="9458" w:type="dxa"/>
        <w:tblLayout w:type="fixed"/>
        <w:tblLook w:val="04A0" w:firstRow="1" w:lastRow="0" w:firstColumn="1" w:lastColumn="0" w:noHBand="0" w:noVBand="1"/>
      </w:tblPr>
      <w:tblGrid>
        <w:gridCol w:w="1124"/>
        <w:gridCol w:w="3828"/>
        <w:gridCol w:w="810"/>
        <w:gridCol w:w="1350"/>
        <w:gridCol w:w="973"/>
        <w:gridCol w:w="1373"/>
      </w:tblGrid>
      <w:tr w:rsidR="00DB344F" w:rsidRPr="00DE07CD" w14:paraId="5AB89961"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4"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3828"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810" w:type="dxa"/>
          </w:tcPr>
          <w:p w14:paraId="75DB4814" w14:textId="79406BCF" w:rsidR="00DB344F" w:rsidRPr="00DE07CD" w:rsidRDefault="001201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3"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76E0FC32" w14:textId="1A9ED2D7" w:rsidR="00DB344F" w:rsidRPr="00DE07CD" w:rsidRDefault="008B14AC" w:rsidP="001C1B6B">
            <w:pPr>
              <w:rPr>
                <w:rFonts w:asciiTheme="minorHAnsi" w:hAnsiTheme="minorHAnsi"/>
                <w:sz w:val="20"/>
                <w:szCs w:val="20"/>
              </w:rPr>
            </w:pPr>
            <w:r>
              <w:rPr>
                <w:rFonts w:asciiTheme="minorHAnsi" w:hAnsiTheme="minorHAnsi"/>
                <w:sz w:val="20"/>
                <w:szCs w:val="20"/>
              </w:rPr>
              <w:t>id</w:t>
            </w:r>
          </w:p>
        </w:tc>
        <w:tc>
          <w:tcPr>
            <w:tcW w:w="3828"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81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3"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124" w:type="dxa"/>
          </w:tcPr>
          <w:p w14:paraId="2DBCDC77" w14:textId="5A0B3EA5" w:rsidR="00DB344F" w:rsidRPr="00DE07CD" w:rsidRDefault="008B14AC" w:rsidP="001C1B6B">
            <w:pPr>
              <w:rPr>
                <w:rFonts w:asciiTheme="minorHAnsi" w:hAnsiTheme="minorHAnsi"/>
                <w:sz w:val="20"/>
                <w:szCs w:val="20"/>
              </w:rPr>
            </w:pPr>
            <w:r>
              <w:rPr>
                <w:rFonts w:asciiTheme="minorHAnsi" w:hAnsiTheme="minorHAnsi"/>
                <w:sz w:val="20"/>
                <w:szCs w:val="20"/>
              </w:rPr>
              <w:t>a</w:t>
            </w:r>
            <w:r w:rsidR="00931314">
              <w:rPr>
                <w:rFonts w:asciiTheme="minorHAnsi" w:hAnsiTheme="minorHAnsi"/>
                <w:sz w:val="20"/>
                <w:szCs w:val="20"/>
              </w:rPr>
              <w:t>rtifact</w:t>
            </w:r>
          </w:p>
        </w:tc>
        <w:tc>
          <w:tcPr>
            <w:tcW w:w="3828" w:type="dxa"/>
          </w:tcPr>
          <w:p w14:paraId="41629BD2" w14:textId="792D8B66" w:rsidR="00DB344F" w:rsidRPr="00DE07CD" w:rsidRDefault="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810" w:type="dxa"/>
          </w:tcPr>
          <w:p w14:paraId="7F0091EA" w14:textId="423798BF"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4" w:type="dxa"/>
          </w:tcPr>
          <w:p w14:paraId="66EE5E7D" w14:textId="7C6F3726" w:rsidR="00DB344F" w:rsidRPr="00DE07CD" w:rsidRDefault="008B14AC" w:rsidP="001C1B6B">
            <w:pPr>
              <w:rPr>
                <w:rFonts w:asciiTheme="minorHAnsi" w:hAnsiTheme="minorHAnsi"/>
                <w:sz w:val="20"/>
                <w:szCs w:val="20"/>
              </w:rPr>
            </w:pPr>
            <w:r>
              <w:rPr>
                <w:rFonts w:asciiTheme="minorHAnsi" w:hAnsiTheme="minorHAnsi"/>
                <w:sz w:val="20"/>
                <w:szCs w:val="20"/>
              </w:rPr>
              <w:t>c</w:t>
            </w:r>
            <w:r w:rsidR="00931314">
              <w:rPr>
                <w:rFonts w:asciiTheme="minorHAnsi" w:hAnsiTheme="minorHAnsi"/>
                <w:sz w:val="20"/>
                <w:szCs w:val="20"/>
              </w:rPr>
              <w:t>omment</w:t>
            </w:r>
          </w:p>
        </w:tc>
        <w:tc>
          <w:tcPr>
            <w:tcW w:w="3828"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810" w:type="dxa"/>
          </w:tcPr>
          <w:p w14:paraId="3BEF9B44" w14:textId="51A3ACA2" w:rsidR="00DB344F"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14:paraId="19C7580A" w14:textId="3B9045B7" w:rsidR="008B14AC" w:rsidRPr="00DE07CD" w:rsidRDefault="008B14AC"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3"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1D8CF7CE" w14:textId="0F229833" w:rsidR="00144168" w:rsidRPr="00144168" w:rsidRDefault="00D01657" w:rsidP="00144168">
      <w:pPr>
        <w:pStyle w:val="Heading2"/>
      </w:pPr>
      <w:bookmarkStart w:id="186" w:name="_Toc489548080"/>
      <w:bookmarkStart w:id="187" w:name="_Toc489606001"/>
      <w:bookmarkStart w:id="188" w:name="_Toc489615300"/>
      <w:bookmarkStart w:id="189" w:name="_Toc490496294"/>
      <w:bookmarkEnd w:id="186"/>
      <w:bookmarkEnd w:id="187"/>
      <w:bookmarkEnd w:id="188"/>
      <w:r>
        <w:t>C</w:t>
      </w:r>
      <w:r w:rsidR="00A503DE">
        <w:t xml:space="preserve">ore </w:t>
      </w:r>
      <w:r w:rsidR="00CF77D1">
        <w:t>c</w:t>
      </w:r>
      <w:r w:rsidR="00496985">
        <w:t>lasses</w:t>
      </w:r>
      <w:bookmarkEnd w:id="189"/>
    </w:p>
    <w:p w14:paraId="440B55C7" w14:textId="3D358BBC" w:rsidR="009B5AFB" w:rsidRPr="00DE07CD" w:rsidRDefault="009B5AFB" w:rsidP="009B5AFB">
      <w:pPr>
        <w:pStyle w:val="Heading3"/>
      </w:pPr>
      <w:bookmarkStart w:id="190" w:name="_Toc490496295"/>
      <w:r>
        <w:t>Session</w:t>
      </w:r>
      <w:r w:rsidRPr="00DE07CD">
        <w:t xml:space="preserve"> </w:t>
      </w:r>
      <w:r w:rsidR="00CF77D1">
        <w:t>o</w:t>
      </w:r>
      <w:r>
        <w:t>bject</w:t>
      </w:r>
      <w:bookmarkEnd w:id="190"/>
    </w:p>
    <w:p w14:paraId="01E69920" w14:textId="4A3E6F68" w:rsidR="009B5AFB" w:rsidRPr="00DE07CD" w:rsidRDefault="009B5AFB" w:rsidP="000A08BC">
      <w:pPr>
        <w:jc w:val="both"/>
      </w:pPr>
      <w:r>
        <w:t xml:space="preserve">A </w:t>
      </w:r>
      <w:r w:rsidR="0068253A">
        <w:t>s</w:t>
      </w:r>
      <w:r>
        <w:t xml:space="preserve">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FC7D20">
        <w:t>pre-configured system</w:t>
      </w:r>
      <w:r w:rsidR="008C1714">
        <w:t xml:space="preserve"> for a period </w:t>
      </w:r>
      <w:r w:rsidR="0064509C">
        <w:t xml:space="preserve">devoted to a particular </w:t>
      </w:r>
      <w:r w:rsidR="008C1714">
        <w:t xml:space="preserve">activity. </w:t>
      </w:r>
    </w:p>
    <w:p w14:paraId="068D0E56" w14:textId="511A680A" w:rsidR="009B5AFB" w:rsidRPr="00BD529F" w:rsidRDefault="009B5AFB" w:rsidP="009B5AFB">
      <w:pPr>
        <w:pStyle w:val="Caption"/>
        <w:keepNext/>
        <w:rPr>
          <w:sz w:val="24"/>
          <w:szCs w:val="24"/>
        </w:rPr>
      </w:pPr>
      <w:bookmarkStart w:id="191" w:name="_Toc48961533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2</w:t>
      </w:r>
      <w:r w:rsidRPr="00BD529F">
        <w:rPr>
          <w:sz w:val="24"/>
          <w:szCs w:val="24"/>
        </w:rPr>
        <w:fldChar w:fldCharType="end"/>
      </w:r>
      <w:r w:rsidRPr="00BD529F">
        <w:rPr>
          <w:sz w:val="24"/>
          <w:szCs w:val="24"/>
        </w:rPr>
        <w:t xml:space="preserve"> – Definition of </w:t>
      </w:r>
      <w:r w:rsidR="0012014F">
        <w:rPr>
          <w:sz w:val="24"/>
          <w:szCs w:val="24"/>
        </w:rPr>
        <w:t>s</w:t>
      </w:r>
      <w:r>
        <w:rPr>
          <w:sz w:val="24"/>
          <w:szCs w:val="24"/>
        </w:rPr>
        <w:t>ession</w:t>
      </w:r>
      <w:r w:rsidRPr="00BD529F">
        <w:rPr>
          <w:sz w:val="24"/>
          <w:szCs w:val="24"/>
        </w:rPr>
        <w:t xml:space="preserve"> </w:t>
      </w:r>
      <w:r w:rsidR="0012014F">
        <w:rPr>
          <w:sz w:val="24"/>
          <w:szCs w:val="24"/>
        </w:rPr>
        <w:t>a</w:t>
      </w:r>
      <w:r>
        <w:rPr>
          <w:sz w:val="24"/>
          <w:szCs w:val="24"/>
        </w:rPr>
        <w:t>ttributes</w:t>
      </w:r>
      <w:bookmarkEnd w:id="191"/>
    </w:p>
    <w:tbl>
      <w:tblPr>
        <w:tblStyle w:val="LightList-Accent1"/>
        <w:tblW w:w="9576" w:type="dxa"/>
        <w:tblLayout w:type="fixed"/>
        <w:tblLook w:val="04A0" w:firstRow="1" w:lastRow="0" w:firstColumn="1" w:lastColumn="0" w:noHBand="0" w:noVBand="1"/>
      </w:tblPr>
      <w:tblGrid>
        <w:gridCol w:w="2684"/>
        <w:gridCol w:w="2105"/>
        <w:gridCol w:w="1175"/>
        <w:gridCol w:w="1458"/>
        <w:gridCol w:w="997"/>
        <w:gridCol w:w="1157"/>
      </w:tblGrid>
      <w:tr w:rsidR="00E35EB7" w:rsidRPr="00DE07CD" w14:paraId="0F4F6B06" w14:textId="77777777" w:rsidTr="004203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4"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21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7D8EECDA" w14:textId="44CF527B" w:rsidR="009B5AFB" w:rsidRPr="00DE07CD" w:rsidRDefault="0012014F"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58"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7"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57"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514A09DD"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74C96CE4" w14:textId="609C1C43" w:rsidR="009B5AFB" w:rsidRPr="00DE07CD" w:rsidRDefault="008B14AC" w:rsidP="00DB31C3">
            <w:pPr>
              <w:rPr>
                <w:rFonts w:asciiTheme="minorHAnsi" w:hAnsiTheme="minorHAnsi"/>
                <w:sz w:val="20"/>
                <w:szCs w:val="20"/>
              </w:rPr>
            </w:pPr>
            <w:r>
              <w:rPr>
                <w:rFonts w:asciiTheme="minorHAnsi" w:hAnsiTheme="minorHAnsi"/>
                <w:sz w:val="20"/>
                <w:szCs w:val="20"/>
              </w:rPr>
              <w:t>toa</w:t>
            </w:r>
          </w:p>
        </w:tc>
        <w:tc>
          <w:tcPr>
            <w:tcW w:w="21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175" w:type="dxa"/>
          </w:tcPr>
          <w:p w14:paraId="72416005" w14:textId="5FF51F8A" w:rsidR="009B5AFB" w:rsidRPr="00DE07CD" w:rsidRDefault="008B14AC" w:rsidP="009710B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9B5AFB">
              <w:rPr>
                <w:rFonts w:asciiTheme="minorHAnsi" w:hAnsiTheme="minorHAnsi"/>
                <w:sz w:val="20"/>
                <w:szCs w:val="20"/>
              </w:rPr>
              <w:t>ateTime</w:t>
            </w:r>
            <w:r w:rsidR="0064509C">
              <w:rPr>
                <w:rFonts w:asciiTheme="minorHAnsi" w:hAnsiTheme="minorHAnsi"/>
                <w:sz w:val="20"/>
                <w:szCs w:val="20"/>
                <w:vertAlign w:val="superscript"/>
              </w:rPr>
              <w:t>1</w:t>
            </w:r>
          </w:p>
        </w:tc>
        <w:tc>
          <w:tcPr>
            <w:tcW w:w="1458"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0F009CC3" w14:textId="50F93F55"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5D6554BE"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206948BE" w14:textId="59C7CBDF" w:rsidR="009B5AFB" w:rsidRPr="00DE07CD" w:rsidRDefault="008B14AC" w:rsidP="00DB31C3">
            <w:pPr>
              <w:rPr>
                <w:rFonts w:asciiTheme="minorHAnsi" w:hAnsiTheme="minorHAnsi"/>
                <w:sz w:val="20"/>
                <w:szCs w:val="20"/>
              </w:rPr>
            </w:pPr>
            <w:r>
              <w:rPr>
                <w:rFonts w:asciiTheme="minorHAnsi" w:hAnsiTheme="minorHAnsi"/>
                <w:sz w:val="20"/>
                <w:szCs w:val="20"/>
              </w:rPr>
              <w:t>position</w:t>
            </w:r>
          </w:p>
        </w:tc>
        <w:tc>
          <w:tcPr>
            <w:tcW w:w="2105" w:type="dxa"/>
          </w:tcPr>
          <w:p w14:paraId="02185241" w14:textId="6349BF0A" w:rsidR="009B5AFB" w:rsidRPr="00DE07CD" w:rsidRDefault="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w:t>
            </w:r>
            <w:r w:rsidR="004A7589">
              <w:rPr>
                <w:rFonts w:asciiTheme="minorHAnsi" w:hAnsiTheme="minorHAnsi"/>
                <w:sz w:val="20"/>
                <w:szCs w:val="20"/>
              </w:rPr>
              <w:t>toa</w:t>
            </w:r>
            <w:r w:rsidR="004A7589" w:rsidRPr="00DE07CD">
              <w:rPr>
                <w:rFonts w:asciiTheme="minorHAnsi" w:hAnsiTheme="minorHAnsi"/>
                <w:sz w:val="20"/>
                <w:szCs w:val="20"/>
              </w:rPr>
              <w:t xml:space="preserve"> </w:t>
            </w:r>
            <w:r w:rsidRPr="00DE07CD">
              <w:rPr>
                <w:rFonts w:asciiTheme="minorHAnsi" w:hAnsiTheme="minorHAnsi"/>
                <w:sz w:val="20"/>
                <w:szCs w:val="20"/>
              </w:rPr>
              <w:t xml:space="preserve">expressed in Geoid frame </w:t>
            </w:r>
          </w:p>
        </w:tc>
        <w:tc>
          <w:tcPr>
            <w:tcW w:w="1175" w:type="dxa"/>
          </w:tcPr>
          <w:p w14:paraId="7A18480C" w14:textId="60E50293" w:rsidR="009B5AFB" w:rsidRPr="00DE07CD" w:rsidRDefault="0012014F"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458"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25399306" w14:textId="749276D3"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B64D5A4"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378E751" w14:textId="4CA0B611" w:rsidR="00CE6B58" w:rsidRPr="00DE07CD" w:rsidRDefault="008B14AC" w:rsidP="00DB31C3">
            <w:pPr>
              <w:rPr>
                <w:rFonts w:asciiTheme="minorHAnsi" w:hAnsiTheme="minorHAnsi"/>
                <w:sz w:val="20"/>
                <w:szCs w:val="20"/>
              </w:rPr>
            </w:pPr>
            <w:r>
              <w:rPr>
                <w:rFonts w:asciiTheme="minorHAnsi" w:hAnsiTheme="minorHAnsi"/>
                <w:sz w:val="20"/>
                <w:szCs w:val="20"/>
              </w:rPr>
              <w:t>system</w:t>
            </w:r>
          </w:p>
        </w:tc>
        <w:tc>
          <w:tcPr>
            <w:tcW w:w="2105" w:type="dxa"/>
          </w:tcPr>
          <w:p w14:paraId="404ECD4A"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175" w:type="dxa"/>
          </w:tcPr>
          <w:p w14:paraId="2A2678EF" w14:textId="4C757CE5" w:rsidR="00CE6B58" w:rsidRDefault="0012014F"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CE6B58">
              <w:rPr>
                <w:rFonts w:asciiTheme="minorHAnsi" w:hAnsiTheme="minorHAnsi"/>
                <w:sz w:val="20"/>
                <w:szCs w:val="20"/>
              </w:rPr>
              <w:t>ystem</w:t>
            </w:r>
          </w:p>
        </w:tc>
        <w:tc>
          <w:tcPr>
            <w:tcW w:w="1458" w:type="dxa"/>
          </w:tcPr>
          <w:p w14:paraId="20FA35A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39E81BEF" w14:textId="0BD02D2F" w:rsidR="00CE6B58"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18846D61" w14:textId="77777777" w:rsidR="00CE6B58" w:rsidRPr="00DE07CD" w:rsidRDefault="00CE6B58"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69E5D1B2"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5664BF48" w14:textId="03074EBC" w:rsidR="009B5AFB" w:rsidRPr="00DE07CD" w:rsidRDefault="00883971" w:rsidP="00137ED5">
            <w:pPr>
              <w:rPr>
                <w:rFonts w:asciiTheme="minorHAnsi" w:hAnsiTheme="minorHAnsi"/>
                <w:sz w:val="20"/>
                <w:szCs w:val="20"/>
              </w:rPr>
            </w:pPr>
            <w:r>
              <w:rPr>
                <w:rFonts w:asciiTheme="minorHAnsi" w:hAnsiTheme="minorHAnsi"/>
                <w:sz w:val="20"/>
                <w:szCs w:val="20"/>
              </w:rPr>
              <w:t>poc</w:t>
            </w:r>
          </w:p>
        </w:tc>
        <w:tc>
          <w:tcPr>
            <w:tcW w:w="2105" w:type="dxa"/>
          </w:tcPr>
          <w:p w14:paraId="720B0AA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175" w:type="dxa"/>
          </w:tcPr>
          <w:p w14:paraId="2CA50FF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36292CE"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07A6D064" w14:textId="4C621E4B"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259540D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74704625"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30AA8616" w14:textId="0EEBB18E" w:rsidR="009B5AFB" w:rsidRDefault="00883971">
            <w:pPr>
              <w:rPr>
                <w:rFonts w:asciiTheme="minorHAnsi" w:hAnsiTheme="minorHAnsi"/>
                <w:sz w:val="20"/>
                <w:szCs w:val="20"/>
              </w:rPr>
            </w:pPr>
            <w:r>
              <w:rPr>
                <w:rFonts w:asciiTheme="minorHAnsi" w:hAnsiTheme="minorHAnsi"/>
                <w:sz w:val="20"/>
                <w:szCs w:val="20"/>
              </w:rPr>
              <w:t>contact</w:t>
            </w:r>
          </w:p>
        </w:tc>
        <w:tc>
          <w:tcPr>
            <w:tcW w:w="2105" w:type="dxa"/>
          </w:tcPr>
          <w:p w14:paraId="18E6CD77" w14:textId="0E52ADA0"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r w:rsidR="00E35EB7">
              <w:rPr>
                <w:rFonts w:asciiTheme="minorHAnsi" w:hAnsiTheme="minorHAnsi"/>
                <w:sz w:val="20"/>
                <w:szCs w:val="20"/>
              </w:rPr>
              <w:t xml:space="preserve"> </w:t>
            </w:r>
          </w:p>
        </w:tc>
        <w:tc>
          <w:tcPr>
            <w:tcW w:w="1175" w:type="dxa"/>
          </w:tcPr>
          <w:p w14:paraId="69650F0B" w14:textId="77777777" w:rsidR="009B5AFB"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64FEF767"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24662587" w14:textId="6B310241" w:rsidR="009B5AFB"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BA703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0D7D3F0D" w14:textId="77777777" w:rsidTr="00420316">
        <w:trPr>
          <w:cantSplit/>
        </w:trPr>
        <w:tc>
          <w:tcPr>
            <w:cnfStyle w:val="001000000000" w:firstRow="0" w:lastRow="0" w:firstColumn="1" w:lastColumn="0" w:oddVBand="0" w:evenVBand="0" w:oddHBand="0" w:evenHBand="0" w:firstRowFirstColumn="0" w:firstRowLastColumn="0" w:lastRowFirstColumn="0" w:lastRowLastColumn="0"/>
            <w:tcW w:w="2684" w:type="dxa"/>
          </w:tcPr>
          <w:p w14:paraId="123FFAFF" w14:textId="39BB87D7" w:rsidR="009B5AFB" w:rsidRPr="00DE07CD" w:rsidRDefault="00C67A48" w:rsidP="0012014F">
            <w:pPr>
              <w:rPr>
                <w:rFonts w:asciiTheme="minorHAnsi" w:hAnsiTheme="minorHAnsi"/>
                <w:sz w:val="20"/>
                <w:szCs w:val="20"/>
              </w:rPr>
            </w:pPr>
            <w:r>
              <w:rPr>
                <w:rFonts w:asciiTheme="minorHAnsi" w:hAnsiTheme="minorHAnsi"/>
                <w:sz w:val="20"/>
                <w:szCs w:val="20"/>
              </w:rPr>
              <w:t>C</w:t>
            </w:r>
            <w:r w:rsidR="0012014F">
              <w:rPr>
                <w:rFonts w:asciiTheme="minorHAnsi" w:hAnsiTheme="minorHAnsi"/>
                <w:sz w:val="20"/>
                <w:szCs w:val="20"/>
              </w:rPr>
              <w:t>ampaign</w:t>
            </w:r>
          </w:p>
        </w:tc>
        <w:tc>
          <w:tcPr>
            <w:tcW w:w="2105" w:type="dxa"/>
          </w:tcPr>
          <w:p w14:paraId="3B8CBE5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175" w:type="dxa"/>
          </w:tcPr>
          <w:p w14:paraId="216FB254"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5519115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7" w:type="dxa"/>
          </w:tcPr>
          <w:p w14:paraId="3DBBF640" w14:textId="52305DBD"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6EE2CA7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AE9C26C" w14:textId="77777777" w:rsidTr="004203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84" w:type="dxa"/>
          </w:tcPr>
          <w:p w14:paraId="18E87BB7" w14:textId="6F8B60A0" w:rsidR="009B5AFB" w:rsidRPr="00DE07CD" w:rsidRDefault="00C67A48" w:rsidP="0012014F">
            <w:pPr>
              <w:rPr>
                <w:rFonts w:asciiTheme="minorHAnsi" w:hAnsiTheme="minorHAnsi"/>
                <w:sz w:val="20"/>
                <w:szCs w:val="20"/>
              </w:rPr>
            </w:pPr>
            <w:r>
              <w:rPr>
                <w:rFonts w:asciiTheme="minorHAnsi" w:hAnsiTheme="minorHAnsi"/>
                <w:sz w:val="20"/>
                <w:szCs w:val="20"/>
              </w:rPr>
              <w:t>S</w:t>
            </w:r>
            <w:r w:rsidR="0012014F">
              <w:rPr>
                <w:rFonts w:asciiTheme="minorHAnsi" w:hAnsiTheme="minorHAnsi"/>
                <w:sz w:val="20"/>
                <w:szCs w:val="20"/>
              </w:rPr>
              <w:t>cenario</w:t>
            </w:r>
          </w:p>
        </w:tc>
        <w:tc>
          <w:tcPr>
            <w:tcW w:w="2105" w:type="dxa"/>
          </w:tcPr>
          <w:p w14:paraId="29DED27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175" w:type="dxa"/>
          </w:tcPr>
          <w:p w14:paraId="643D7898"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458" w:type="dxa"/>
          </w:tcPr>
          <w:p w14:paraId="25485D1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7" w:type="dxa"/>
          </w:tcPr>
          <w:p w14:paraId="642867EA" w14:textId="24890BAE"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57" w:type="dxa"/>
          </w:tcPr>
          <w:p w14:paraId="7D27620F"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74E1EC4" w14:textId="39C2BE9E"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hyperlink r:id="rId14" w:history="1">
        <w:r w:rsidR="00883971" w:rsidRPr="007B118F">
          <w:rPr>
            <w:rStyle w:val="Hyperlink"/>
            <w:sz w:val="20"/>
            <w:szCs w:val="20"/>
          </w:rPr>
          <w:t>https://www.w3schools.com/xml/schema_dtypes_date.asp</w:t>
        </w:r>
      </w:hyperlink>
      <w:r w:rsidR="00883971" w:rsidRPr="00883971" w:rsidDel="00883971">
        <w:rPr>
          <w:sz w:val="20"/>
          <w:szCs w:val="20"/>
        </w:rPr>
        <w:t xml:space="preserve"> </w:t>
      </w:r>
    </w:p>
    <w:p w14:paraId="2476B634" w14:textId="7938C44D" w:rsidR="006D5757" w:rsidRPr="00DE07CD" w:rsidRDefault="006D5757" w:rsidP="009241C0">
      <w:pPr>
        <w:pStyle w:val="Heading3"/>
      </w:pPr>
      <w:bookmarkStart w:id="192" w:name="_Toc490496296"/>
      <w:r w:rsidRPr="00DE07CD">
        <w:lastRenderedPageBreak/>
        <w:t xml:space="preserve">System </w:t>
      </w:r>
      <w:r w:rsidR="00CF77D1">
        <w:t>o</w:t>
      </w:r>
      <w:r w:rsidR="00A503DE">
        <w:t>bject</w:t>
      </w:r>
      <w:bookmarkEnd w:id="192"/>
    </w:p>
    <w:p w14:paraId="7938BA8F" w14:textId="717C430C" w:rsidR="00231C65" w:rsidRPr="00DE07CD" w:rsidRDefault="00056429" w:rsidP="00FC7D20">
      <w:pPr>
        <w:jc w:val="both"/>
      </w:pPr>
      <w:r>
        <w:t xml:space="preserve">A </w:t>
      </w:r>
      <w:r w:rsidR="00EC5F64">
        <w:t xml:space="preserve">system </w:t>
      </w:r>
      <w:r w:rsidR="00AC58B7">
        <w:t xml:space="preserve">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information</w:t>
      </w:r>
      <w:r w:rsidR="00DC2F6F">
        <w:t>-</w:t>
      </w:r>
      <w:r w:rsidR="007630B0">
        <w:t xml:space="preserve">outputting </w:t>
      </w:r>
      <w:r>
        <w:t>equipment down to the disk arrays that store SDR files. The system may also include GNSS signal simulators.</w:t>
      </w:r>
      <w:r w:rsidR="007630B0">
        <w:t xml:space="preserve"> The standard includes </w:t>
      </w:r>
      <w:r w:rsidR="00934C48">
        <w:t>geometrical parameters (</w:t>
      </w:r>
      <w:r w:rsidR="0012014F">
        <w:t xml:space="preserve">position </w:t>
      </w:r>
      <w:r w:rsidR="00934C48">
        <w:t xml:space="preserve">and </w:t>
      </w:r>
      <w:r w:rsidR="009241C0">
        <w:t>orientation</w:t>
      </w:r>
      <w:r w:rsidR="00934C48">
        <w:t xml:space="preserve">) to the extent that this information is necessary for post-processing </w:t>
      </w:r>
      <w:r w:rsidR="00DC2F6F">
        <w:t xml:space="preserve">the </w:t>
      </w:r>
      <w:r w:rsidR="00934C48">
        <w:t xml:space="preserve">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4CBCA8E8" w:rsidR="00BD529F" w:rsidRPr="00BD529F" w:rsidRDefault="00BD529F">
      <w:pPr>
        <w:pStyle w:val="Caption"/>
        <w:keepNext/>
        <w:rPr>
          <w:sz w:val="24"/>
          <w:szCs w:val="24"/>
        </w:rPr>
      </w:pPr>
      <w:bookmarkStart w:id="193" w:name="_Toc489615339"/>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3</w:t>
      </w:r>
      <w:r w:rsidRPr="00BD529F">
        <w:rPr>
          <w:sz w:val="24"/>
          <w:szCs w:val="24"/>
        </w:rPr>
        <w:fldChar w:fldCharType="end"/>
      </w:r>
      <w:r w:rsidRPr="00BD529F">
        <w:rPr>
          <w:sz w:val="24"/>
          <w:szCs w:val="24"/>
        </w:rPr>
        <w:t xml:space="preserve"> – Definition of </w:t>
      </w:r>
      <w:r w:rsidR="0012014F">
        <w:rPr>
          <w:sz w:val="24"/>
          <w:szCs w:val="24"/>
        </w:rPr>
        <w:t>s</w:t>
      </w:r>
      <w:r w:rsidRPr="00BD529F">
        <w:rPr>
          <w:sz w:val="24"/>
          <w:szCs w:val="24"/>
        </w:rPr>
        <w:t xml:space="preserve">ystem </w:t>
      </w:r>
      <w:r w:rsidR="0012014F">
        <w:rPr>
          <w:sz w:val="24"/>
          <w:szCs w:val="24"/>
        </w:rPr>
        <w:t>a</w:t>
      </w:r>
      <w:r w:rsidR="00A503DE">
        <w:rPr>
          <w:sz w:val="24"/>
          <w:szCs w:val="24"/>
        </w:rPr>
        <w:t>ttributes</w:t>
      </w:r>
      <w:bookmarkEnd w:id="193"/>
    </w:p>
    <w:tbl>
      <w:tblPr>
        <w:tblStyle w:val="LightList-Accent1"/>
        <w:tblW w:w="9576" w:type="dxa"/>
        <w:tblLayout w:type="fixed"/>
        <w:tblLook w:val="04A0" w:firstRow="1" w:lastRow="0" w:firstColumn="1" w:lastColumn="0" w:noHBand="0" w:noVBand="1"/>
      </w:tblPr>
      <w:tblGrid>
        <w:gridCol w:w="1266"/>
        <w:gridCol w:w="2835"/>
        <w:gridCol w:w="1063"/>
        <w:gridCol w:w="1495"/>
        <w:gridCol w:w="1729"/>
        <w:gridCol w:w="1188"/>
      </w:tblGrid>
      <w:tr w:rsidR="00883971" w:rsidRPr="00DE07CD" w14:paraId="0294EC3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66"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283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063" w:type="dxa"/>
          </w:tcPr>
          <w:p w14:paraId="46AF3D09" w14:textId="3BB6CA2E" w:rsidR="00FE1D61" w:rsidRPr="00DE07CD" w:rsidRDefault="0012014F" w:rsidP="0012014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95"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729" w:type="dxa"/>
          </w:tcPr>
          <w:p w14:paraId="6E88030A" w14:textId="6E771502" w:rsidR="00FE1D61" w:rsidRPr="00DE07CD" w:rsidRDefault="00EA3C7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88"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83971" w:rsidRPr="00DE07CD" w:rsidDel="009D6A8B" w14:paraId="1277185E"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26370F2A" w14:textId="696DE6CF" w:rsidR="009B5AFB" w:rsidRPr="00DE07CD" w:rsidDel="009D6A8B" w:rsidRDefault="00883971" w:rsidP="00A503DE">
            <w:pPr>
              <w:rPr>
                <w:rFonts w:asciiTheme="minorHAnsi" w:hAnsiTheme="minorHAnsi"/>
                <w:sz w:val="20"/>
                <w:szCs w:val="20"/>
              </w:rPr>
            </w:pPr>
            <w:r>
              <w:rPr>
                <w:rFonts w:asciiTheme="minorHAnsi" w:hAnsiTheme="minorHAnsi"/>
                <w:sz w:val="20"/>
                <w:szCs w:val="20"/>
              </w:rPr>
              <w:t>s</w:t>
            </w:r>
            <w:r w:rsidR="009B5AFB">
              <w:rPr>
                <w:rFonts w:asciiTheme="minorHAnsi" w:hAnsiTheme="minorHAnsi"/>
                <w:sz w:val="20"/>
                <w:szCs w:val="20"/>
              </w:rPr>
              <w:t>ource</w:t>
            </w:r>
          </w:p>
        </w:tc>
        <w:tc>
          <w:tcPr>
            <w:tcW w:w="283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063" w:type="dxa"/>
          </w:tcPr>
          <w:p w14:paraId="1EC8972B" w14:textId="383C816B" w:rsidR="009B5AFB" w:rsidRPr="00DE07CD" w:rsidDel="009D6A8B"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002D17">
              <w:rPr>
                <w:rFonts w:asciiTheme="minorHAnsi" w:hAnsiTheme="minorHAnsi"/>
                <w:sz w:val="20"/>
                <w:szCs w:val="20"/>
              </w:rPr>
              <w:t>ource</w:t>
            </w:r>
          </w:p>
        </w:tc>
        <w:tc>
          <w:tcPr>
            <w:tcW w:w="1495"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rsidDel="009D6A8B" w14:paraId="31A263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7DEE9301" w14:textId="043DC722" w:rsidR="00002D17" w:rsidRDefault="00883971" w:rsidP="00A503DE">
            <w:pPr>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2835" w:type="dxa"/>
          </w:tcPr>
          <w:p w14:paraId="448A8ACB" w14:textId="510D0DFC" w:rsidR="00002D17" w:rsidRDefault="00002D17" w:rsidP="001201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w:t>
            </w:r>
            <w:r w:rsidR="0012014F">
              <w:rPr>
                <w:rFonts w:asciiTheme="minorHAnsi" w:hAnsiTheme="minorHAnsi"/>
                <w:sz w:val="20"/>
                <w:szCs w:val="20"/>
              </w:rPr>
              <w:t>r</w:t>
            </w:r>
            <w:r>
              <w:rPr>
                <w:rFonts w:asciiTheme="minorHAnsi" w:hAnsiTheme="minorHAnsi"/>
                <w:sz w:val="20"/>
                <w:szCs w:val="20"/>
              </w:rPr>
              <w:t xml:space="preserve"> more clusters of antenna sources</w:t>
            </w:r>
          </w:p>
        </w:tc>
        <w:tc>
          <w:tcPr>
            <w:tcW w:w="1063" w:type="dxa"/>
          </w:tcPr>
          <w:p w14:paraId="11FB6A49" w14:textId="7CDE63F2" w:rsidR="00002D17" w:rsidRPr="00DE07CD" w:rsidDel="009D6A8B" w:rsidRDefault="0012014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002D17">
              <w:rPr>
                <w:rFonts w:asciiTheme="minorHAnsi" w:hAnsiTheme="minorHAnsi"/>
                <w:sz w:val="20"/>
                <w:szCs w:val="20"/>
              </w:rPr>
              <w:t>luster</w:t>
            </w:r>
          </w:p>
        </w:tc>
        <w:tc>
          <w:tcPr>
            <w:tcW w:w="1495"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83971" w:rsidRPr="00DE07CD" w14:paraId="2792E6A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6" w:type="dxa"/>
          </w:tcPr>
          <w:p w14:paraId="3DC8D565" w14:textId="2692D82F" w:rsidR="00BF5312" w:rsidRPr="00DE07CD" w:rsidRDefault="00883971" w:rsidP="00420316">
            <w:pPr>
              <w:rPr>
                <w:rFonts w:asciiTheme="minorHAnsi" w:hAnsiTheme="minorHAnsi"/>
                <w:sz w:val="20"/>
                <w:szCs w:val="20"/>
              </w:rPr>
            </w:pPr>
            <w:r>
              <w:rPr>
                <w:rFonts w:asciiTheme="minorHAnsi" w:hAnsiTheme="minorHAnsi"/>
                <w:sz w:val="20"/>
                <w:szCs w:val="20"/>
              </w:rPr>
              <w:t>freqbase</w:t>
            </w:r>
          </w:p>
        </w:tc>
        <w:tc>
          <w:tcPr>
            <w:tcW w:w="2835" w:type="dxa"/>
          </w:tcPr>
          <w:p w14:paraId="4E5C1F50" w14:textId="7B04A224"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w:t>
            </w:r>
            <w:r w:rsidR="007C4AFD">
              <w:rPr>
                <w:rFonts w:asciiTheme="minorHAnsi" w:hAnsiTheme="minorHAnsi"/>
                <w:sz w:val="20"/>
                <w:szCs w:val="20"/>
              </w:rPr>
              <w:t xml:space="preserve">sampling </w:t>
            </w:r>
            <w:r w:rsidR="00FA603D">
              <w:rPr>
                <w:rFonts w:asciiTheme="minorHAnsi" w:hAnsiTheme="minorHAnsi"/>
                <w:sz w:val="20"/>
                <w:szCs w:val="20"/>
              </w:rPr>
              <w:t xml:space="preserve">frequencies are specified as an integer multiple of </w:t>
            </w:r>
            <w:r w:rsidR="00883971">
              <w:rPr>
                <w:rFonts w:asciiTheme="minorHAnsi" w:hAnsiTheme="minorHAnsi"/>
                <w:sz w:val="20"/>
                <w:szCs w:val="20"/>
              </w:rPr>
              <w:t>freqbase</w:t>
            </w:r>
          </w:p>
        </w:tc>
        <w:tc>
          <w:tcPr>
            <w:tcW w:w="1063" w:type="dxa"/>
          </w:tcPr>
          <w:p w14:paraId="3F2A0D64" w14:textId="3ACCAAD1" w:rsidR="00BF5312" w:rsidRPr="00DE07CD" w:rsidRDefault="0012014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9D6A8B">
              <w:rPr>
                <w:rFonts w:asciiTheme="minorHAnsi" w:hAnsiTheme="minorHAnsi"/>
                <w:sz w:val="20"/>
                <w:szCs w:val="20"/>
              </w:rPr>
              <w:t>requency</w:t>
            </w:r>
          </w:p>
        </w:tc>
        <w:tc>
          <w:tcPr>
            <w:tcW w:w="1495"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729" w:type="dxa"/>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88"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83971" w:rsidRPr="00DE07CD" w14:paraId="18AA46F8"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66" w:type="dxa"/>
          </w:tcPr>
          <w:p w14:paraId="49A7EE7C" w14:textId="58C1EB71" w:rsidR="00BF5312" w:rsidRPr="00DE07CD" w:rsidRDefault="00883971" w:rsidP="00420316">
            <w:pPr>
              <w:rPr>
                <w:rFonts w:asciiTheme="minorHAnsi" w:hAnsiTheme="minorHAnsi"/>
                <w:sz w:val="20"/>
                <w:szCs w:val="20"/>
              </w:rPr>
            </w:pPr>
            <w:r>
              <w:rPr>
                <w:rFonts w:asciiTheme="minorHAnsi" w:hAnsiTheme="minorHAnsi"/>
                <w:sz w:val="20"/>
                <w:szCs w:val="20"/>
              </w:rPr>
              <w:t>equipment</w:t>
            </w:r>
          </w:p>
        </w:tc>
        <w:tc>
          <w:tcPr>
            <w:tcW w:w="283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063" w:type="dxa"/>
          </w:tcPr>
          <w:p w14:paraId="01A8C833" w14:textId="22722DE3" w:rsidR="00BF5312" w:rsidRPr="00DE07CD" w:rsidRDefault="0088397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495"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729" w:type="dxa"/>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88"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333011E6" w14:textId="11571D28" w:rsidR="00736472" w:rsidRDefault="00736472">
      <w:pPr>
        <w:rPr>
          <w:rFonts w:cs="Arial"/>
          <w:b/>
          <w:bCs/>
          <w:szCs w:val="26"/>
        </w:rPr>
      </w:pPr>
    </w:p>
    <w:p w14:paraId="562B6D9C" w14:textId="56064A24" w:rsidR="006B4655" w:rsidRPr="00DE07CD" w:rsidRDefault="006B4655" w:rsidP="00955E77">
      <w:pPr>
        <w:pStyle w:val="Heading3"/>
      </w:pPr>
      <w:bookmarkStart w:id="194" w:name="_Toc490496297"/>
      <w:r>
        <w:t>Cluster</w:t>
      </w:r>
      <w:r w:rsidRPr="00DE07CD">
        <w:t xml:space="preserve"> </w:t>
      </w:r>
      <w:r w:rsidR="00CF77D1">
        <w:t>o</w:t>
      </w:r>
      <w:r w:rsidR="00A503DE">
        <w:t>bject</w:t>
      </w:r>
      <w:bookmarkEnd w:id="194"/>
    </w:p>
    <w:p w14:paraId="5B18D755" w14:textId="62071509" w:rsidR="006B4655" w:rsidRDefault="006B4655" w:rsidP="00FC7D20">
      <w:pPr>
        <w:jc w:val="both"/>
      </w:pPr>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w:t>
      </w:r>
      <w:r w:rsidRPr="0068253A">
        <w:t xml:space="preserve">each element’s phase </w:t>
      </w:r>
      <w:r w:rsidR="00BF5312" w:rsidRPr="0068253A">
        <w:t xml:space="preserve">center and the relative delay </w:t>
      </w:r>
      <w:r>
        <w:t xml:space="preserve">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 xml:space="preserve">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rsidP="00FC7D20">
      <w:pPr>
        <w:jc w:val="both"/>
      </w:pPr>
    </w:p>
    <w:p w14:paraId="063E6E28" w14:textId="6FD1A622" w:rsidR="00EF4C9D" w:rsidRDefault="005A56C0">
      <w:pPr>
        <w:jc w:val="both"/>
      </w:pPr>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58DF4E33" w14:textId="77777777" w:rsidR="00EF4C9D" w:rsidRDefault="00EF4C9D">
      <w:r>
        <w:br w:type="page"/>
      </w:r>
    </w:p>
    <w:p w14:paraId="44055B1D" w14:textId="4A4BAB62" w:rsidR="00670373" w:rsidRPr="00E761A7" w:rsidRDefault="00670373" w:rsidP="00DF56EE">
      <w:pPr>
        <w:pStyle w:val="Caption"/>
        <w:keepNext/>
      </w:pPr>
      <w:bookmarkStart w:id="195" w:name="_Toc489615340"/>
      <w:r w:rsidRPr="00670373">
        <w:rPr>
          <w:sz w:val="24"/>
          <w:szCs w:val="24"/>
        </w:rPr>
        <w:lastRenderedPageBreak/>
        <w:t xml:space="preserve">Table </w:t>
      </w:r>
      <w:r w:rsidRPr="00FC7D20">
        <w:rPr>
          <w:sz w:val="24"/>
          <w:szCs w:val="24"/>
        </w:rPr>
        <w:fldChar w:fldCharType="begin"/>
      </w:r>
      <w:r w:rsidRPr="00670373">
        <w:rPr>
          <w:sz w:val="24"/>
          <w:szCs w:val="24"/>
        </w:rPr>
        <w:instrText xml:space="preserve"> SEQ Table \* ARABIC </w:instrText>
      </w:r>
      <w:r w:rsidRPr="00FC7D20">
        <w:rPr>
          <w:sz w:val="24"/>
          <w:szCs w:val="24"/>
        </w:rPr>
        <w:fldChar w:fldCharType="separate"/>
      </w:r>
      <w:r w:rsidR="00D7084E">
        <w:rPr>
          <w:noProof/>
          <w:sz w:val="24"/>
          <w:szCs w:val="24"/>
        </w:rPr>
        <w:t>4</w:t>
      </w:r>
      <w:r w:rsidRPr="00FC7D20">
        <w:rPr>
          <w:sz w:val="24"/>
          <w:szCs w:val="24"/>
        </w:rPr>
        <w:fldChar w:fldCharType="end"/>
      </w:r>
      <w:r w:rsidRPr="00670373">
        <w:rPr>
          <w:sz w:val="24"/>
          <w:szCs w:val="24"/>
        </w:rPr>
        <w:t xml:space="preserve"> – Definition of cluster attributes</w:t>
      </w:r>
      <w:bookmarkEnd w:id="195"/>
    </w:p>
    <w:tbl>
      <w:tblPr>
        <w:tblStyle w:val="LightList-Accent1"/>
        <w:tblW w:w="9576" w:type="dxa"/>
        <w:tblLook w:val="04A0" w:firstRow="1" w:lastRow="0" w:firstColumn="1" w:lastColumn="0" w:noHBand="0" w:noVBand="1"/>
      </w:tblPr>
      <w:tblGrid>
        <w:gridCol w:w="1892"/>
        <w:gridCol w:w="1798"/>
        <w:gridCol w:w="1843"/>
        <w:gridCol w:w="1699"/>
        <w:gridCol w:w="973"/>
        <w:gridCol w:w="1371"/>
      </w:tblGrid>
      <w:tr w:rsidR="00E35EB7" w:rsidRPr="00DE07CD" w14:paraId="37C8C169" w14:textId="77777777" w:rsidTr="00FC7D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92"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798"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3" w:type="dxa"/>
          </w:tcPr>
          <w:p w14:paraId="2CDE673B" w14:textId="3947C450" w:rsidR="006B4655"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99"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1"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5EB7" w:rsidRPr="00DE07CD" w14:paraId="49B90B0A" w14:textId="30F1AA4A"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2BB0B6F5" w14:textId="11430AE8" w:rsidR="006B4655" w:rsidRPr="00DE07CD" w:rsidRDefault="00883971" w:rsidP="00A503DE">
            <w:pPr>
              <w:rPr>
                <w:rFonts w:asciiTheme="minorHAnsi" w:hAnsiTheme="minorHAnsi"/>
                <w:sz w:val="20"/>
                <w:szCs w:val="20"/>
              </w:rPr>
            </w:pPr>
            <w:r>
              <w:rPr>
                <w:rFonts w:asciiTheme="minorHAnsi" w:hAnsiTheme="minorHAnsi"/>
                <w:sz w:val="20"/>
                <w:szCs w:val="20"/>
              </w:rPr>
              <w:t>id</w:t>
            </w:r>
          </w:p>
        </w:tc>
        <w:tc>
          <w:tcPr>
            <w:tcW w:w="1798" w:type="dxa"/>
          </w:tcPr>
          <w:p w14:paraId="3567985E" w14:textId="05EBA6EF"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3" w:type="dxa"/>
          </w:tcPr>
          <w:p w14:paraId="624D0CF0" w14:textId="3C6FE555"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99" w:type="dxa"/>
          </w:tcPr>
          <w:p w14:paraId="40F63545" w14:textId="2BBDC4CC"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406668FD" w14:textId="2A339490"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3D69258" w14:textId="17D7129C"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4391A66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5AE96D00" w14:textId="1483DB25" w:rsidR="00883971" w:rsidRPr="00DE07CD" w:rsidRDefault="00883971">
            <w:pPr>
              <w:rPr>
                <w:rFonts w:asciiTheme="minorHAnsi" w:hAnsiTheme="minorHAnsi"/>
                <w:sz w:val="20"/>
                <w:szCs w:val="20"/>
              </w:rPr>
            </w:pPr>
            <w:r>
              <w:rPr>
                <w:rFonts w:asciiTheme="minorHAnsi" w:hAnsiTheme="minorHAnsi"/>
                <w:sz w:val="20"/>
                <w:szCs w:val="20"/>
              </w:rPr>
              <w:t>position</w:t>
            </w:r>
          </w:p>
        </w:tc>
        <w:tc>
          <w:tcPr>
            <w:tcW w:w="1798"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3" w:type="dxa"/>
          </w:tcPr>
          <w:p w14:paraId="6400AEEB" w14:textId="5D65EA1C" w:rsidR="00522B1E" w:rsidRPr="00DE07CD" w:rsidRDefault="00600A4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699"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27332A3C"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45A8DB43" w14:textId="79C92695" w:rsidR="00522B1E" w:rsidRPr="00DE07CD" w:rsidRDefault="00883971">
            <w:pPr>
              <w:rPr>
                <w:rFonts w:asciiTheme="minorHAnsi" w:hAnsiTheme="minorHAnsi"/>
                <w:sz w:val="20"/>
                <w:szCs w:val="20"/>
              </w:rPr>
            </w:pPr>
            <w:r>
              <w:rPr>
                <w:rFonts w:asciiTheme="minorHAnsi" w:hAnsiTheme="minorHAnsi"/>
                <w:sz w:val="20"/>
                <w:szCs w:val="20"/>
              </w:rPr>
              <w:t>orientation</w:t>
            </w:r>
          </w:p>
        </w:tc>
        <w:tc>
          <w:tcPr>
            <w:tcW w:w="1798"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3" w:type="dxa"/>
          </w:tcPr>
          <w:p w14:paraId="18CA3A06" w14:textId="2470B0DD" w:rsidR="00522B1E" w:rsidRPr="00DE07CD" w:rsidRDefault="00600A4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491E04">
              <w:rPr>
                <w:rFonts w:asciiTheme="minorHAnsi" w:hAnsiTheme="minorHAnsi"/>
                <w:sz w:val="20"/>
                <w:szCs w:val="20"/>
              </w:rPr>
              <w:t>rientation</w:t>
            </w:r>
          </w:p>
        </w:tc>
        <w:tc>
          <w:tcPr>
            <w:tcW w:w="1699"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1B7973A7"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70E80B9F" w14:textId="123DC8CF" w:rsidR="00861E42" w:rsidRPr="00DE07CD" w:rsidRDefault="00883971" w:rsidP="00A503DE">
            <w:pPr>
              <w:rPr>
                <w:rFonts w:asciiTheme="minorHAnsi" w:hAnsiTheme="minorHAnsi"/>
                <w:sz w:val="20"/>
                <w:szCs w:val="20"/>
              </w:rPr>
            </w:pPr>
            <w:r>
              <w:rPr>
                <w:rFonts w:asciiTheme="minorHAnsi" w:hAnsiTheme="minorHAnsi"/>
                <w:sz w:val="20"/>
                <w:szCs w:val="20"/>
              </w:rPr>
              <w:t>vendor</w:t>
            </w:r>
          </w:p>
        </w:tc>
        <w:tc>
          <w:tcPr>
            <w:tcW w:w="1798"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3"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5EB7" w:rsidRPr="00DE07CD" w14:paraId="61D4010F" w14:textId="77777777" w:rsidTr="00FC7D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2" w:type="dxa"/>
          </w:tcPr>
          <w:p w14:paraId="1D568711" w14:textId="674D5B5A" w:rsidR="00522B1E" w:rsidRPr="00DE07CD" w:rsidRDefault="00883971" w:rsidP="00A503DE">
            <w:pPr>
              <w:rPr>
                <w:rFonts w:asciiTheme="minorHAnsi" w:hAnsiTheme="minorHAnsi"/>
                <w:sz w:val="20"/>
                <w:szCs w:val="20"/>
              </w:rPr>
            </w:pPr>
            <w:r>
              <w:rPr>
                <w:rFonts w:asciiTheme="minorHAnsi" w:hAnsiTheme="minorHAnsi"/>
                <w:sz w:val="20"/>
                <w:szCs w:val="20"/>
              </w:rPr>
              <w:t>model</w:t>
            </w:r>
          </w:p>
        </w:tc>
        <w:tc>
          <w:tcPr>
            <w:tcW w:w="1798"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3"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5EB7" w:rsidRPr="00DE07CD" w14:paraId="37F4E532" w14:textId="77777777" w:rsidTr="00FC7D20">
        <w:trPr>
          <w:cantSplit/>
        </w:trPr>
        <w:tc>
          <w:tcPr>
            <w:cnfStyle w:val="001000000000" w:firstRow="0" w:lastRow="0" w:firstColumn="1" w:lastColumn="0" w:oddVBand="0" w:evenVBand="0" w:oddHBand="0" w:evenHBand="0" w:firstRowFirstColumn="0" w:firstRowLastColumn="0" w:lastRowFirstColumn="0" w:lastRowLastColumn="0"/>
            <w:tcW w:w="1892" w:type="dxa"/>
          </w:tcPr>
          <w:p w14:paraId="1D398D5E" w14:textId="1DB687B4" w:rsidR="00522B1E" w:rsidRPr="00DE07CD" w:rsidRDefault="00883971" w:rsidP="00A503DE">
            <w:pPr>
              <w:rPr>
                <w:rFonts w:asciiTheme="minorHAnsi" w:hAnsiTheme="minorHAnsi"/>
                <w:sz w:val="20"/>
                <w:szCs w:val="20"/>
              </w:rPr>
            </w:pPr>
            <w:r>
              <w:rPr>
                <w:rFonts w:asciiTheme="minorHAnsi" w:hAnsiTheme="minorHAnsi"/>
                <w:sz w:val="20"/>
                <w:szCs w:val="20"/>
              </w:rPr>
              <w:t>serial</w:t>
            </w:r>
          </w:p>
        </w:tc>
        <w:tc>
          <w:tcPr>
            <w:tcW w:w="1798"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3"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99"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1"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D07E67B" w14:textId="7E80CF77" w:rsidR="00736472" w:rsidRDefault="00736472">
      <w:pPr>
        <w:rPr>
          <w:rFonts w:cs="Arial"/>
          <w:b/>
          <w:bCs/>
          <w:szCs w:val="26"/>
        </w:rPr>
      </w:pPr>
    </w:p>
    <w:p w14:paraId="0321A9A5" w14:textId="41D185C6" w:rsidR="00861E42" w:rsidRPr="00DE07CD" w:rsidRDefault="00861E42" w:rsidP="00491E04">
      <w:pPr>
        <w:pStyle w:val="Heading3"/>
      </w:pPr>
      <w:bookmarkStart w:id="196" w:name="_Toc490496298"/>
      <w:r>
        <w:t>Source</w:t>
      </w:r>
      <w:r w:rsidRPr="00DE07CD">
        <w:t xml:space="preserve"> </w:t>
      </w:r>
      <w:r w:rsidR="00A503DE">
        <w:t>Object</w:t>
      </w:r>
      <w:bookmarkEnd w:id="196"/>
    </w:p>
    <w:p w14:paraId="3D75D1D1" w14:textId="77777777" w:rsidR="00861E42" w:rsidRDefault="00861E42" w:rsidP="00FC7D20">
      <w:pPr>
        <w:jc w:val="both"/>
      </w:pPr>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27E371B6" w:rsidR="00861E42" w:rsidRPr="00BD529F" w:rsidRDefault="00861E42">
      <w:pPr>
        <w:pStyle w:val="Caption"/>
        <w:keepNext/>
        <w:rPr>
          <w:sz w:val="24"/>
          <w:szCs w:val="24"/>
        </w:rPr>
      </w:pPr>
      <w:bookmarkStart w:id="197" w:name="_Toc489615341"/>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5</w:t>
      </w:r>
      <w:r w:rsidRPr="00BD529F">
        <w:rPr>
          <w:sz w:val="24"/>
          <w:szCs w:val="24"/>
        </w:rPr>
        <w:fldChar w:fldCharType="end"/>
      </w:r>
      <w:r>
        <w:rPr>
          <w:sz w:val="24"/>
          <w:szCs w:val="24"/>
        </w:rPr>
        <w:t xml:space="preserve"> – Definition of </w:t>
      </w:r>
      <w:r w:rsidR="00CF77D1">
        <w:rPr>
          <w:sz w:val="24"/>
          <w:szCs w:val="24"/>
        </w:rPr>
        <w:t>s</w:t>
      </w:r>
      <w:r>
        <w:rPr>
          <w:sz w:val="24"/>
          <w:szCs w:val="24"/>
        </w:rPr>
        <w:t>ource</w:t>
      </w:r>
      <w:r w:rsidRPr="00BD529F">
        <w:rPr>
          <w:sz w:val="24"/>
          <w:szCs w:val="24"/>
        </w:rPr>
        <w:t xml:space="preserve"> </w:t>
      </w:r>
      <w:r w:rsidR="00CF77D1">
        <w:rPr>
          <w:sz w:val="24"/>
          <w:szCs w:val="24"/>
        </w:rPr>
        <w:t>a</w:t>
      </w:r>
      <w:r w:rsidR="00A503DE">
        <w:rPr>
          <w:sz w:val="24"/>
          <w:szCs w:val="24"/>
        </w:rPr>
        <w:t>ttributes</w:t>
      </w:r>
      <w:bookmarkEnd w:id="197"/>
    </w:p>
    <w:tbl>
      <w:tblPr>
        <w:tblStyle w:val="LightList-Accent1"/>
        <w:tblW w:w="9576" w:type="dxa"/>
        <w:tblLook w:val="04A0" w:firstRow="1" w:lastRow="0" w:firstColumn="1" w:lastColumn="0" w:noHBand="0" w:noVBand="1"/>
      </w:tblPr>
      <w:tblGrid>
        <w:gridCol w:w="1780"/>
        <w:gridCol w:w="1708"/>
        <w:gridCol w:w="1676"/>
        <w:gridCol w:w="1808"/>
        <w:gridCol w:w="973"/>
        <w:gridCol w:w="1631"/>
      </w:tblGrid>
      <w:tr w:rsidR="008A4C10" w:rsidRPr="00DE07CD" w14:paraId="459E4540" w14:textId="77777777" w:rsidTr="00D0165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790"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751" w:type="dxa"/>
          </w:tcPr>
          <w:p w14:paraId="2B026D36" w14:textId="6139D2AD" w:rsidR="00861E42"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828"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73"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5FFE5EE6"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63D37B7E" w14:textId="3CBEB13A" w:rsidR="00861E42" w:rsidRDefault="00544636" w:rsidP="00A503DE">
            <w:pPr>
              <w:rPr>
                <w:rFonts w:asciiTheme="minorHAnsi" w:hAnsiTheme="minorHAnsi"/>
                <w:sz w:val="20"/>
                <w:szCs w:val="20"/>
              </w:rPr>
            </w:pPr>
            <w:r>
              <w:rPr>
                <w:rFonts w:asciiTheme="minorHAnsi" w:hAnsiTheme="minorHAnsi"/>
                <w:sz w:val="20"/>
                <w:szCs w:val="20"/>
              </w:rPr>
              <w:t>id</w:t>
            </w:r>
          </w:p>
        </w:tc>
        <w:tc>
          <w:tcPr>
            <w:tcW w:w="1790"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751"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828"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13375510"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3C8B8123" w14:textId="0348A4F4" w:rsidR="00777A36" w:rsidRDefault="00883971" w:rsidP="00A503DE">
            <w:pPr>
              <w:rPr>
                <w:rFonts w:asciiTheme="minorHAnsi" w:hAnsiTheme="minorHAnsi"/>
                <w:sz w:val="20"/>
                <w:szCs w:val="20"/>
              </w:rPr>
            </w:pPr>
            <w:r>
              <w:rPr>
                <w:rFonts w:asciiTheme="minorHAnsi" w:hAnsiTheme="minorHAnsi"/>
                <w:sz w:val="20"/>
                <w:szCs w:val="20"/>
              </w:rPr>
              <w:t>type</w:t>
            </w:r>
          </w:p>
        </w:tc>
        <w:tc>
          <w:tcPr>
            <w:tcW w:w="1790"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751" w:type="dxa"/>
          </w:tcPr>
          <w:p w14:paraId="6397A1F5" w14:textId="5F25B1CF" w:rsidR="00777A36"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58AEF3B1" w14:textId="7BCD2BF2" w:rsidR="00022D60" w:rsidRPr="00DE07CD" w:rsidRDefault="008A4C1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4102FC" w:rsidRPr="004102FC">
              <w:rPr>
                <w:rFonts w:asciiTheme="minorHAnsi" w:hAnsiTheme="minorHAnsi"/>
                <w:sz w:val="20"/>
                <w:szCs w:val="20"/>
              </w:rPr>
              <w:t>"Patch", "Dipole", "Helical", "Quadrifilar", "Simulator"</w:t>
            </w:r>
            <w:r w:rsidR="00092FF3">
              <w:rPr>
                <w:rFonts w:asciiTheme="minorHAnsi" w:hAnsiTheme="minorHAnsi"/>
                <w:sz w:val="20"/>
                <w:szCs w:val="20"/>
              </w:rPr>
              <w:t>, “Other”</w:t>
            </w:r>
          </w:p>
        </w:tc>
        <w:tc>
          <w:tcPr>
            <w:tcW w:w="973"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6CD06ECB" w14:textId="692AEEB0" w:rsidR="00777A36" w:rsidRPr="00DE07CD" w:rsidRDefault="00DC2F6F"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75C1C4DE"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CC70F45" w14:textId="35AA6981" w:rsidR="00777A36" w:rsidRDefault="008A4C10">
            <w:pPr>
              <w:rPr>
                <w:rFonts w:asciiTheme="minorHAnsi" w:hAnsiTheme="minorHAnsi"/>
                <w:sz w:val="20"/>
                <w:szCs w:val="20"/>
              </w:rPr>
            </w:pPr>
            <w:r>
              <w:rPr>
                <w:rFonts w:asciiTheme="minorHAnsi" w:hAnsiTheme="minorHAnsi"/>
                <w:sz w:val="20"/>
                <w:szCs w:val="20"/>
              </w:rPr>
              <w:t>polarization</w:t>
            </w:r>
          </w:p>
        </w:tc>
        <w:tc>
          <w:tcPr>
            <w:tcW w:w="1790"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751" w:type="dxa"/>
          </w:tcPr>
          <w:p w14:paraId="5111845C" w14:textId="31DE2D1D" w:rsidR="00777A36"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8A4C10">
              <w:rPr>
                <w:rFonts w:asciiTheme="minorHAnsi" w:hAnsiTheme="minorHAnsi"/>
                <w:sz w:val="20"/>
                <w:szCs w:val="20"/>
              </w:rPr>
              <w:t>numerator</w:t>
            </w:r>
          </w:p>
        </w:tc>
        <w:tc>
          <w:tcPr>
            <w:tcW w:w="1828" w:type="dxa"/>
          </w:tcPr>
          <w:p w14:paraId="280FA7D2" w14:textId="091BE046" w:rsidR="00777A36" w:rsidRPr="00DE07CD" w:rsidRDefault="008A4C1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r w:rsidR="007C4AFD">
              <w:rPr>
                <w:rFonts w:asciiTheme="minorHAnsi" w:hAnsiTheme="minorHAnsi"/>
                <w:sz w:val="20"/>
                <w:szCs w:val="20"/>
              </w:rPr>
              <w:t xml:space="preserve"> </w:t>
            </w:r>
            <w:r w:rsidR="00E53040" w:rsidRPr="00E53040">
              <w:rPr>
                <w:rFonts w:asciiTheme="minorHAnsi" w:hAnsiTheme="minorHAnsi"/>
                <w:sz w:val="20"/>
                <w:szCs w:val="20"/>
              </w:rPr>
              <w:t>"RHCP", "LHCP", "Linear", "Horizontal", "Vertical"</w:t>
            </w:r>
          </w:p>
        </w:tc>
        <w:tc>
          <w:tcPr>
            <w:tcW w:w="973"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29853151" w14:textId="2907A81E" w:rsidR="00777A36" w:rsidRPr="00DE07CD" w:rsidRDefault="00DC2F6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“UndefinedType”</w:t>
            </w:r>
          </w:p>
        </w:tc>
      </w:tr>
      <w:tr w:rsidR="008A4C10" w:rsidRPr="00DE07CD" w14:paraId="4C5DB27F" w14:textId="77777777" w:rsidTr="00D01657">
        <w:trPr>
          <w:cantSplit/>
        </w:trPr>
        <w:tc>
          <w:tcPr>
            <w:cnfStyle w:val="001000000000" w:firstRow="0" w:lastRow="0" w:firstColumn="1" w:lastColumn="0" w:oddVBand="0" w:evenVBand="0" w:oddHBand="0" w:evenHBand="0" w:firstRowFirstColumn="0" w:firstRowLastColumn="0" w:lastRowFirstColumn="0" w:lastRowLastColumn="0"/>
            <w:tcW w:w="1869" w:type="dxa"/>
          </w:tcPr>
          <w:p w14:paraId="25AA6DB0" w14:textId="25C93EF2" w:rsidR="00861E42" w:rsidRPr="00DE07CD" w:rsidRDefault="008A4C10" w:rsidP="00A503DE">
            <w:pPr>
              <w:rPr>
                <w:rFonts w:asciiTheme="minorHAnsi" w:hAnsiTheme="minorHAnsi"/>
                <w:sz w:val="20"/>
                <w:szCs w:val="20"/>
              </w:rPr>
            </w:pPr>
            <w:r>
              <w:rPr>
                <w:rFonts w:asciiTheme="minorHAnsi" w:hAnsiTheme="minorHAnsi"/>
                <w:sz w:val="20"/>
                <w:szCs w:val="20"/>
              </w:rPr>
              <w:t>origin</w:t>
            </w:r>
          </w:p>
        </w:tc>
        <w:tc>
          <w:tcPr>
            <w:tcW w:w="1790" w:type="dxa"/>
          </w:tcPr>
          <w:p w14:paraId="163EC84A" w14:textId="34809EA9" w:rsidR="00861E42" w:rsidRPr="00DE07CD" w:rsidRDefault="00861E42" w:rsidP="00AC66D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with respect to </w:t>
            </w:r>
            <w:r w:rsidR="00AC66D6">
              <w:rPr>
                <w:rFonts w:asciiTheme="minorHAnsi" w:hAnsiTheme="minorHAnsi"/>
                <w:sz w:val="20"/>
                <w:szCs w:val="20"/>
              </w:rPr>
              <w:t>cluster</w:t>
            </w:r>
          </w:p>
        </w:tc>
        <w:tc>
          <w:tcPr>
            <w:tcW w:w="1751" w:type="dxa"/>
          </w:tcPr>
          <w:p w14:paraId="01968013" w14:textId="45537D94" w:rsidR="00861E42" w:rsidRPr="00DE07CD" w:rsidRDefault="009027AA"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9B5AFB">
              <w:rPr>
                <w:rFonts w:asciiTheme="minorHAnsi" w:hAnsiTheme="minorHAnsi"/>
                <w:sz w:val="20"/>
                <w:szCs w:val="20"/>
              </w:rPr>
              <w:t>osition</w:t>
            </w:r>
          </w:p>
        </w:tc>
        <w:tc>
          <w:tcPr>
            <w:tcW w:w="1828"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73"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18F7629" w14:textId="77777777" w:rsidTr="00D0165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9" w:type="dxa"/>
          </w:tcPr>
          <w:p w14:paraId="4EC57C17" w14:textId="2F057BD8" w:rsidR="008A4C10" w:rsidRDefault="008A4C10" w:rsidP="00A503DE">
            <w:pPr>
              <w:rPr>
                <w:rFonts w:asciiTheme="minorHAnsi" w:hAnsiTheme="minorHAnsi"/>
                <w:sz w:val="20"/>
                <w:szCs w:val="20"/>
              </w:rPr>
            </w:pPr>
          </w:p>
          <w:p w14:paraId="41957DAA" w14:textId="58AF0E53" w:rsidR="00861E42" w:rsidRPr="00DE07CD" w:rsidRDefault="008A4C10" w:rsidP="00A503DE">
            <w:pPr>
              <w:rPr>
                <w:rFonts w:asciiTheme="minorHAnsi" w:hAnsiTheme="minorHAnsi"/>
                <w:sz w:val="20"/>
                <w:szCs w:val="20"/>
              </w:rPr>
            </w:pPr>
            <w:r>
              <w:rPr>
                <w:rFonts w:asciiTheme="minorHAnsi" w:hAnsiTheme="minorHAnsi"/>
                <w:sz w:val="20"/>
                <w:szCs w:val="20"/>
              </w:rPr>
              <w:t>orientation</w:t>
            </w:r>
          </w:p>
        </w:tc>
        <w:tc>
          <w:tcPr>
            <w:tcW w:w="1790" w:type="dxa"/>
          </w:tcPr>
          <w:p w14:paraId="1F02C032" w14:textId="006CE896" w:rsidR="00861E42" w:rsidRPr="00DE07CD" w:rsidRDefault="00022D60" w:rsidP="00AC66D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 xml:space="preserve">w.r.t. </w:t>
            </w:r>
            <w:r w:rsidR="00AC66D6">
              <w:rPr>
                <w:rFonts w:asciiTheme="minorHAnsi" w:hAnsiTheme="minorHAnsi"/>
                <w:sz w:val="20"/>
                <w:szCs w:val="20"/>
              </w:rPr>
              <w:t>cluster</w:t>
            </w:r>
          </w:p>
        </w:tc>
        <w:tc>
          <w:tcPr>
            <w:tcW w:w="1751" w:type="dxa"/>
          </w:tcPr>
          <w:p w14:paraId="4794050C" w14:textId="6D23712C" w:rsidR="00861E42" w:rsidRPr="00DE07CD" w:rsidRDefault="009027AA"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w:t>
            </w:r>
            <w:r w:rsidR="0067002B">
              <w:rPr>
                <w:rFonts w:asciiTheme="minorHAnsi" w:hAnsiTheme="minorHAnsi"/>
                <w:sz w:val="20"/>
                <w:szCs w:val="20"/>
              </w:rPr>
              <w:t>rientation</w:t>
            </w:r>
          </w:p>
        </w:tc>
        <w:tc>
          <w:tcPr>
            <w:tcW w:w="1828"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73" w:type="dxa"/>
          </w:tcPr>
          <w:p w14:paraId="50FC7C52" w14:textId="03B9850C" w:rsidR="00861E42" w:rsidRPr="00DE07CD" w:rsidRDefault="0039023D" w:rsidP="00937D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6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F31D720" w:rsidR="004336FB" w:rsidRPr="00DE07CD" w:rsidRDefault="004336FB" w:rsidP="0067002B">
      <w:pPr>
        <w:pStyle w:val="Heading3"/>
      </w:pPr>
      <w:bookmarkStart w:id="198" w:name="_Toc490496299"/>
      <w:r>
        <w:lastRenderedPageBreak/>
        <w:t>Band</w:t>
      </w:r>
      <w:r w:rsidRPr="00DE07CD">
        <w:t xml:space="preserve"> </w:t>
      </w:r>
      <w:r w:rsidR="00CF77D1">
        <w:t>o</w:t>
      </w:r>
      <w:r w:rsidR="00A503DE">
        <w:t>bject</w:t>
      </w:r>
      <w:bookmarkEnd w:id="198"/>
    </w:p>
    <w:p w14:paraId="692FA87B" w14:textId="22196630" w:rsidR="00D21CA4" w:rsidRDefault="004336FB" w:rsidP="00FC7D20">
      <w:pPr>
        <w:jc w:val="both"/>
      </w:pPr>
      <w:r>
        <w:t xml:space="preserve">A </w:t>
      </w:r>
      <w:r w:rsidR="00EC5F64">
        <w:t>b</w:t>
      </w:r>
      <w:r>
        <w:t xml:space="preserve">and is defined as a span of RF spectrum. Each </w:t>
      </w:r>
      <w:r w:rsidR="00EC5F64">
        <w:t>b</w:t>
      </w:r>
      <w:r>
        <w:t xml:space="preserve">and is received from a single </w:t>
      </w:r>
      <w:r w:rsidR="00EC5F64">
        <w:t>s</w:t>
      </w:r>
      <w:r>
        <w:t>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EC5F64">
        <w:t xml:space="preserve">band </w:t>
      </w:r>
      <w:r w:rsidR="00D21CA4">
        <w:t>experiences the following changes as it passes through this mixed-signal processing chain:</w:t>
      </w:r>
    </w:p>
    <w:p w14:paraId="645F7310" w14:textId="77777777" w:rsidR="00D21CA4" w:rsidRDefault="00D21CA4" w:rsidP="00FC7D20">
      <w:pPr>
        <w:pStyle w:val="ListParagraph"/>
        <w:numPr>
          <w:ilvl w:val="0"/>
          <w:numId w:val="41"/>
        </w:numPr>
        <w:jc w:val="both"/>
      </w:pPr>
      <w:r>
        <w:t>The RF center frequency, F</w:t>
      </w:r>
      <w:r w:rsidRPr="00FC7D20">
        <w:rPr>
          <w:vertAlign w:val="subscript"/>
        </w:rPr>
        <w:t>RF</w:t>
      </w:r>
      <w:r>
        <w:t>, is translated to F</w:t>
      </w:r>
      <w:r w:rsidRPr="00FC7D20">
        <w:rPr>
          <w:vertAlign w:val="subscript"/>
        </w:rPr>
        <w:t>IF</w:t>
      </w:r>
    </w:p>
    <w:p w14:paraId="3CCE1ABC" w14:textId="77777777" w:rsidR="00D21CA4" w:rsidRDefault="00D21CA4" w:rsidP="00FC7D20">
      <w:pPr>
        <w:pStyle w:val="ListParagraph"/>
        <w:numPr>
          <w:ilvl w:val="0"/>
          <w:numId w:val="41"/>
        </w:numPr>
        <w:jc w:val="both"/>
      </w:pPr>
      <w:r>
        <w:t xml:space="preserve">The spectrum may become inverted such that </w:t>
      </w:r>
      <w:r w:rsidR="00C51614">
        <w:t>the frequency F</w:t>
      </w:r>
      <w:r w:rsidR="00C51614" w:rsidRPr="00FC7D20">
        <w:rPr>
          <w:vertAlign w:val="subscript"/>
        </w:rPr>
        <w:t>RF</w:t>
      </w:r>
      <w:r w:rsidR="00C51614">
        <w:t>+dF is translated to</w:t>
      </w:r>
      <w:r>
        <w:t xml:space="preserve"> F</w:t>
      </w:r>
      <w:r w:rsidRPr="00FC7D20">
        <w:rPr>
          <w:vertAlign w:val="subscript"/>
        </w:rPr>
        <w:t>IF</w:t>
      </w:r>
      <w:r>
        <w:t>-dF</w:t>
      </w:r>
      <w:r w:rsidR="0067002B">
        <w:t>, where dF is a frequency offset from F</w:t>
      </w:r>
      <w:r w:rsidR="0067002B" w:rsidRPr="00FC7D20">
        <w:rPr>
          <w:vertAlign w:val="subscript"/>
        </w:rPr>
        <w:t>RF</w:t>
      </w:r>
      <w:r w:rsidR="0067002B">
        <w:t>.</w:t>
      </w:r>
    </w:p>
    <w:p w14:paraId="49E463AE" w14:textId="089FE8BB" w:rsidR="00D21CA4" w:rsidRDefault="00C51614" w:rsidP="00FC7D20">
      <w:pPr>
        <w:pStyle w:val="ListParagraph"/>
        <w:numPr>
          <w:ilvl w:val="0"/>
          <w:numId w:val="41"/>
        </w:numPr>
        <w:jc w:val="both"/>
      </w:pPr>
      <w:r>
        <w:t>The sampled representation of the band is delayed with respect to the signal incident at the phase center of the source (i.e. antenna element)</w:t>
      </w:r>
      <w:r w:rsidR="001E46B5">
        <w:t xml:space="preserve">. This delay may vary with time, and is hence defined at the </w:t>
      </w:r>
      <w:r w:rsidR="00EC5F64">
        <w:t xml:space="preserve">system </w:t>
      </w:r>
      <w:r w:rsidR="001E46B5">
        <w:t xml:space="preserve">time of applicability, </w:t>
      </w:r>
      <w:r w:rsidR="00EC5F64">
        <w:t>toa</w:t>
      </w:r>
      <w:r w:rsidR="001E46B5">
        <w:t>.</w:t>
      </w:r>
    </w:p>
    <w:p w14:paraId="59D0EBB1" w14:textId="7E01A677" w:rsidR="00C51614" w:rsidRDefault="00C51614" w:rsidP="00FC7D20">
      <w:pPr>
        <w:pStyle w:val="ListParagraph"/>
        <w:numPr>
          <w:ilvl w:val="0"/>
          <w:numId w:val="41"/>
        </w:numPr>
        <w:jc w:val="both"/>
      </w:pPr>
      <w:r>
        <w:t>An approximate double-sided half power ban</w:t>
      </w:r>
      <w:r w:rsidR="001E46B5">
        <w:t xml:space="preserve">dwidth can be specified for the </w:t>
      </w:r>
      <w:r w:rsidR="00EC5F64">
        <w:t xml:space="preserve">stream </w:t>
      </w:r>
      <w:r w:rsidR="001E46B5">
        <w:t xml:space="preserve">representation of the </w:t>
      </w:r>
      <w:r w:rsidR="00EC5F64">
        <w:t>band</w:t>
      </w:r>
      <w:r w:rsidR="00524E6A">
        <w:t>.</w:t>
      </w:r>
    </w:p>
    <w:p w14:paraId="3EEECB34" w14:textId="77777777" w:rsidR="001E46B5" w:rsidRDefault="001E46B5" w:rsidP="00FC7D20">
      <w:pPr>
        <w:jc w:val="both"/>
      </w:pPr>
    </w:p>
    <w:p w14:paraId="69F664ED" w14:textId="07FC3FC4" w:rsidR="00C51614" w:rsidRDefault="00524E6A" w:rsidP="00FC7D20">
      <w:pPr>
        <w:jc w:val="both"/>
      </w:pPr>
      <w:r>
        <w:t>The above</w:t>
      </w:r>
      <w:r w:rsidR="001E46B5">
        <w:t xml:space="preserve"> are specified in terms of </w:t>
      </w:r>
      <w:r w:rsidR="00EC5F64">
        <w:t>band attributes</w:t>
      </w:r>
      <w:r w:rsidR="001E46B5">
        <w:t>.</w:t>
      </w:r>
    </w:p>
    <w:p w14:paraId="2C8ACC8A" w14:textId="7D4E26AE" w:rsidR="004336FB" w:rsidRPr="00BD529F" w:rsidRDefault="004336FB">
      <w:pPr>
        <w:pStyle w:val="Caption"/>
        <w:keepNext/>
        <w:rPr>
          <w:sz w:val="24"/>
          <w:szCs w:val="24"/>
        </w:rPr>
      </w:pPr>
      <w:bookmarkStart w:id="199" w:name="_Toc489615342"/>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6</w:t>
      </w:r>
      <w:r w:rsidRPr="00BD529F">
        <w:rPr>
          <w:sz w:val="24"/>
          <w:szCs w:val="24"/>
        </w:rPr>
        <w:fldChar w:fldCharType="end"/>
      </w:r>
      <w:r>
        <w:rPr>
          <w:sz w:val="24"/>
          <w:szCs w:val="24"/>
        </w:rPr>
        <w:t xml:space="preserve"> – Definition of </w:t>
      </w:r>
      <w:r w:rsidR="00EC5F64">
        <w:rPr>
          <w:sz w:val="24"/>
          <w:szCs w:val="24"/>
        </w:rPr>
        <w:t>band</w:t>
      </w:r>
      <w:r w:rsidR="00EC5F64" w:rsidRPr="00BD529F">
        <w:rPr>
          <w:sz w:val="24"/>
          <w:szCs w:val="24"/>
        </w:rPr>
        <w:t xml:space="preserve"> </w:t>
      </w:r>
      <w:r w:rsidR="00EC5F64">
        <w:rPr>
          <w:sz w:val="24"/>
          <w:szCs w:val="24"/>
        </w:rPr>
        <w:t>attributes</w:t>
      </w:r>
      <w:bookmarkEnd w:id="199"/>
    </w:p>
    <w:tbl>
      <w:tblPr>
        <w:tblStyle w:val="LightList-Accent1"/>
        <w:tblW w:w="9576" w:type="dxa"/>
        <w:tblLook w:val="04A0" w:firstRow="1" w:lastRow="0" w:firstColumn="1" w:lastColumn="0" w:noHBand="0" w:noVBand="1"/>
      </w:tblPr>
      <w:tblGrid>
        <w:gridCol w:w="1950"/>
        <w:gridCol w:w="2385"/>
        <w:gridCol w:w="1361"/>
        <w:gridCol w:w="1400"/>
        <w:gridCol w:w="1369"/>
        <w:gridCol w:w="1111"/>
      </w:tblGrid>
      <w:tr w:rsidR="008A4C10" w:rsidRPr="00DE07CD" w14:paraId="4CF6A1CB"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2385"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61" w:type="dxa"/>
          </w:tcPr>
          <w:p w14:paraId="0B896D46" w14:textId="07DA2CFB" w:rsidR="004336FB" w:rsidRPr="00DE07CD" w:rsidRDefault="00EC5F64">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00"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369"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11"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A4C10" w:rsidRPr="00DE07CD" w14:paraId="75135235"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2CA9D698" w14:textId="3E76F152" w:rsidR="004336FB" w:rsidRDefault="008A4C10">
            <w:pPr>
              <w:rPr>
                <w:rFonts w:asciiTheme="minorHAnsi" w:hAnsiTheme="minorHAnsi"/>
                <w:sz w:val="20"/>
                <w:szCs w:val="20"/>
              </w:rPr>
            </w:pPr>
            <w:r>
              <w:rPr>
                <w:rFonts w:asciiTheme="minorHAnsi" w:hAnsiTheme="minorHAnsi"/>
                <w:sz w:val="20"/>
                <w:szCs w:val="20"/>
              </w:rPr>
              <w:t>centerfreq</w:t>
            </w:r>
          </w:p>
        </w:tc>
        <w:tc>
          <w:tcPr>
            <w:tcW w:w="2385"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1361" w:type="dxa"/>
          </w:tcPr>
          <w:p w14:paraId="5B218374" w14:textId="0383532D" w:rsidR="00D1098D"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A4C10" w:rsidRPr="00DE07CD" w14:paraId="065ACD91"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0145A80E" w14:textId="4BDC961F" w:rsidR="008A4C10" w:rsidRDefault="008A4C10">
            <w:pPr>
              <w:rPr>
                <w:rFonts w:asciiTheme="minorHAnsi" w:hAnsiTheme="minorHAnsi"/>
                <w:sz w:val="20"/>
                <w:szCs w:val="20"/>
              </w:rPr>
            </w:pPr>
            <w:r>
              <w:rPr>
                <w:rFonts w:asciiTheme="minorHAnsi" w:hAnsiTheme="minorHAnsi"/>
                <w:sz w:val="20"/>
                <w:szCs w:val="20"/>
              </w:rPr>
              <w:t>translatedfreq</w:t>
            </w:r>
          </w:p>
        </w:tc>
        <w:tc>
          <w:tcPr>
            <w:tcW w:w="2385"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1361" w:type="dxa"/>
          </w:tcPr>
          <w:p w14:paraId="6507FB0E" w14:textId="778DE683"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4E17CE">
              <w:rPr>
                <w:rFonts w:asciiTheme="minorHAnsi" w:hAnsiTheme="minorHAnsi"/>
                <w:sz w:val="20"/>
                <w:szCs w:val="20"/>
              </w:rPr>
              <w:t>requency</w:t>
            </w:r>
          </w:p>
        </w:tc>
        <w:tc>
          <w:tcPr>
            <w:tcW w:w="1400"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11"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A4C10" w:rsidRPr="00DE07CD" w14:paraId="377C0A2E"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48CD744" w14:textId="062C72A4" w:rsidR="004336FB" w:rsidRPr="00DE07CD" w:rsidRDefault="008A4C10" w:rsidP="00A503DE">
            <w:pPr>
              <w:rPr>
                <w:rFonts w:asciiTheme="minorHAnsi" w:hAnsiTheme="minorHAnsi"/>
                <w:sz w:val="20"/>
                <w:szCs w:val="20"/>
              </w:rPr>
            </w:pPr>
            <w:r>
              <w:rPr>
                <w:rFonts w:asciiTheme="minorHAnsi" w:hAnsiTheme="minorHAnsi"/>
                <w:sz w:val="20"/>
                <w:szCs w:val="20"/>
              </w:rPr>
              <w:t>inverted</w:t>
            </w:r>
          </w:p>
        </w:tc>
        <w:tc>
          <w:tcPr>
            <w:tcW w:w="2385"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1361" w:type="dxa"/>
          </w:tcPr>
          <w:p w14:paraId="35E724AD" w14:textId="72369EFE" w:rsidR="004336FB" w:rsidRPr="00DE07CD" w:rsidRDefault="008A4C1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D1098D">
              <w:rPr>
                <w:rFonts w:asciiTheme="minorHAnsi" w:hAnsiTheme="minorHAnsi"/>
                <w:sz w:val="20"/>
                <w:szCs w:val="20"/>
              </w:rPr>
              <w:t>oolean</w:t>
            </w:r>
          </w:p>
        </w:tc>
        <w:tc>
          <w:tcPr>
            <w:tcW w:w="1400" w:type="dxa"/>
          </w:tcPr>
          <w:p w14:paraId="7F76CC5F" w14:textId="347E76ED" w:rsidR="004336FB" w:rsidRPr="00801671" w:rsidRDefault="001839C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801671">
              <w:rPr>
                <w:rFonts w:asciiTheme="minorHAnsi" w:hAnsiTheme="minorHAnsi"/>
                <w:sz w:val="20"/>
                <w:szCs w:val="20"/>
              </w:rPr>
              <w:t>“true</w:t>
            </w:r>
            <w:r w:rsidRPr="00FC7D20">
              <w:rPr>
                <w:rFonts w:asciiTheme="minorHAnsi" w:hAnsiTheme="minorHAnsi"/>
                <w:sz w:val="20"/>
                <w:szCs w:val="20"/>
              </w:rPr>
              <w:t>”,</w:t>
            </w:r>
            <w:r w:rsidR="00801671">
              <w:rPr>
                <w:rFonts w:asciiTheme="minorHAnsi" w:hAnsiTheme="minorHAnsi"/>
                <w:sz w:val="20"/>
                <w:szCs w:val="20"/>
              </w:rPr>
              <w:t xml:space="preserve"> </w:t>
            </w:r>
            <w:r w:rsidRPr="00FC7D20">
              <w:rPr>
                <w:rFonts w:asciiTheme="minorHAnsi" w:hAnsiTheme="minorHAnsi"/>
                <w:sz w:val="20"/>
                <w:szCs w:val="20"/>
              </w:rPr>
              <w:t>”false”</w:t>
            </w:r>
          </w:p>
        </w:tc>
        <w:tc>
          <w:tcPr>
            <w:tcW w:w="1369"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7C613004" w14:textId="72A5374A" w:rsidR="004336FB" w:rsidRPr="00DE07CD" w:rsidRDefault="00801671"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14B5D">
              <w:rPr>
                <w:rFonts w:asciiTheme="minorHAnsi" w:hAnsiTheme="minorHAnsi"/>
                <w:sz w:val="20"/>
                <w:szCs w:val="20"/>
              </w:rPr>
              <w:t>”false”</w:t>
            </w:r>
          </w:p>
        </w:tc>
      </w:tr>
      <w:tr w:rsidR="008A4C10" w:rsidRPr="00DE07CD" w14:paraId="70FB5B28"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950" w:type="dxa"/>
          </w:tcPr>
          <w:p w14:paraId="2C9F62F3" w14:textId="4746FFE1" w:rsidR="004336FB" w:rsidRPr="00DE07CD" w:rsidRDefault="008A4C10" w:rsidP="00A503DE">
            <w:pPr>
              <w:rPr>
                <w:rFonts w:asciiTheme="minorHAnsi" w:hAnsiTheme="minorHAnsi"/>
                <w:sz w:val="20"/>
                <w:szCs w:val="20"/>
              </w:rPr>
            </w:pPr>
            <w:r>
              <w:rPr>
                <w:rFonts w:asciiTheme="minorHAnsi" w:hAnsiTheme="minorHAnsi"/>
                <w:sz w:val="20"/>
                <w:szCs w:val="20"/>
              </w:rPr>
              <w:t>delaybias</w:t>
            </w:r>
          </w:p>
        </w:tc>
        <w:tc>
          <w:tcPr>
            <w:tcW w:w="2385" w:type="dxa"/>
          </w:tcPr>
          <w:p w14:paraId="79A3CEC1" w14:textId="09D32718"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 xml:space="preserve">pecified at </w:t>
            </w:r>
            <w:r w:rsidR="00EC5F64">
              <w:rPr>
                <w:rFonts w:asciiTheme="minorHAnsi" w:hAnsiTheme="minorHAnsi"/>
                <w:sz w:val="20"/>
                <w:szCs w:val="20"/>
              </w:rPr>
              <w:t>toa</w:t>
            </w:r>
            <w:r>
              <w:rPr>
                <w:rFonts w:asciiTheme="minorHAnsi" w:hAnsiTheme="minorHAnsi"/>
                <w:sz w:val="20"/>
                <w:szCs w:val="20"/>
              </w:rPr>
              <w:t>.</w:t>
            </w:r>
          </w:p>
        </w:tc>
        <w:tc>
          <w:tcPr>
            <w:tcW w:w="1361" w:type="dxa"/>
          </w:tcPr>
          <w:p w14:paraId="1C3FB116" w14:textId="048F7AB8" w:rsidR="00D1098D" w:rsidRPr="00DE07CD" w:rsidRDefault="00EC5F64"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4E17CE">
              <w:rPr>
                <w:rFonts w:asciiTheme="minorHAnsi" w:hAnsiTheme="minorHAnsi"/>
                <w:sz w:val="20"/>
                <w:szCs w:val="20"/>
              </w:rPr>
              <w:t>uration</w:t>
            </w:r>
          </w:p>
        </w:tc>
        <w:tc>
          <w:tcPr>
            <w:tcW w:w="1400"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369"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8A4C10" w:rsidRPr="00DE07CD" w14:paraId="40C11092" w14:textId="77777777" w:rsidTr="006972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0" w:type="dxa"/>
          </w:tcPr>
          <w:p w14:paraId="667DE739" w14:textId="7CB47DFD" w:rsidR="008A4C10" w:rsidRDefault="008A4C10" w:rsidP="00A503DE">
            <w:pPr>
              <w:rPr>
                <w:rFonts w:asciiTheme="minorHAnsi" w:hAnsiTheme="minorHAnsi"/>
                <w:sz w:val="20"/>
                <w:szCs w:val="20"/>
                <w:vertAlign w:val="superscript"/>
              </w:rPr>
            </w:pPr>
          </w:p>
          <w:p w14:paraId="75E510E1" w14:textId="3FA2E026" w:rsidR="004336FB" w:rsidRPr="00DE07CD" w:rsidRDefault="008A4C10"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2385"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1361" w:type="dxa"/>
          </w:tcPr>
          <w:p w14:paraId="04A460D7" w14:textId="3352591C" w:rsidR="004336FB" w:rsidRPr="00DE07CD" w:rsidRDefault="00EC5F6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8A4C10">
              <w:rPr>
                <w:rFonts w:asciiTheme="minorHAnsi" w:hAnsiTheme="minorHAnsi"/>
                <w:sz w:val="20"/>
                <w:szCs w:val="20"/>
              </w:rPr>
              <w:t>requency</w:t>
            </w:r>
          </w:p>
        </w:tc>
        <w:tc>
          <w:tcPr>
            <w:tcW w:w="1400"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369"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11"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2D28D07C" w:rsidR="00051C9F" w:rsidRDefault="00BC4E51" w:rsidP="00BC2838">
      <w:pPr>
        <w:pStyle w:val="Heading3"/>
      </w:pPr>
      <w:bookmarkStart w:id="200" w:name="_Toc490496300"/>
      <w:r>
        <w:t>Stream</w:t>
      </w:r>
      <w:r w:rsidR="00051C9F" w:rsidRPr="00DE07CD">
        <w:t xml:space="preserve"> </w:t>
      </w:r>
      <w:r w:rsidR="00CF77D1">
        <w:t>o</w:t>
      </w:r>
      <w:r w:rsidR="00D63103">
        <w:t>bject</w:t>
      </w:r>
      <w:bookmarkEnd w:id="200"/>
    </w:p>
    <w:p w14:paraId="24F45A7A" w14:textId="3377A677" w:rsidR="00BC4E51" w:rsidRDefault="00051C9F" w:rsidP="005E1834">
      <w:pPr>
        <w:jc w:val="both"/>
      </w:pPr>
      <w:r>
        <w:t xml:space="preserve">A </w:t>
      </w:r>
      <w:r w:rsidR="00BC4E51">
        <w:t xml:space="preserve">frequency-translated signal may contain more than one band. For example, in a direct RF sampling front-end, the sample rate </w:t>
      </w:r>
      <w:r w:rsidR="00555CB6">
        <w:t xml:space="preserve">may be </w:t>
      </w:r>
      <w:r w:rsidR="00BC4E51">
        <w:t xml:space="preserve">chosen such that multiple passbands are intentionally aliased to fall adjacent to </w:t>
      </w:r>
      <w:r w:rsidR="008D1578">
        <w:t>one another</w:t>
      </w:r>
      <w:r w:rsidR="00BC4E51">
        <w:t xml:space="preserve"> in the </w:t>
      </w:r>
      <w:r w:rsidR="005736D4">
        <w:t xml:space="preserve">spectrum of the </w:t>
      </w:r>
      <w:r w:rsidR="00BC4E51">
        <w:t xml:space="preserve">sampled signal. This is illustrated in </w:t>
      </w:r>
      <w:r w:rsidR="00AF54E4">
        <w:fldChar w:fldCharType="begin"/>
      </w:r>
      <w:r w:rsidR="00AF54E4">
        <w:instrText xml:space="preserve"> REF _Ref408759950 \h </w:instrText>
      </w:r>
      <w:r w:rsidR="00555CB6">
        <w:instrText xml:space="preserve"> \* MERGEFORMAT </w:instrText>
      </w:r>
      <w:r w:rsidR="00AF54E4">
        <w:fldChar w:fldCharType="separate"/>
      </w:r>
      <w:r w:rsidR="00D7084E">
        <w:t xml:space="preserve">Figure </w:t>
      </w:r>
      <w:r w:rsidR="00D7084E">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lang w:val="en-GB" w:eastAsia="en-GB"/>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1039EF83" w:rsidR="00BC4E51" w:rsidRDefault="00BC4E51" w:rsidP="00BF4AD7">
      <w:pPr>
        <w:pStyle w:val="Caption"/>
      </w:pPr>
      <w:bookmarkStart w:id="201" w:name="_Ref408759950"/>
      <w:bookmarkStart w:id="202" w:name="_Toc489346005"/>
      <w:bookmarkStart w:id="203" w:name="_Toc489615333"/>
      <w:r>
        <w:t xml:space="preserve">Figure </w:t>
      </w:r>
      <w:fldSimple w:instr=" SEQ Figure \* ARABIC ">
        <w:r w:rsidR="00D7084E">
          <w:rPr>
            <w:noProof/>
          </w:rPr>
          <w:t>5</w:t>
        </w:r>
      </w:fldSimple>
      <w:bookmarkEnd w:id="201"/>
      <w:r>
        <w:t xml:space="preserve"> </w:t>
      </w:r>
      <w:r w:rsidR="00BF4AD7" w:rsidRPr="00BF4AD7">
        <w:t>–</w:t>
      </w:r>
      <w:r>
        <w:t xml:space="preserve"> Intentional Aliasing of a Multiband signal to Baseband</w:t>
      </w:r>
      <w:bookmarkEnd w:id="202"/>
      <w:bookmarkEnd w:id="203"/>
    </w:p>
    <w:p w14:paraId="6AA015A4" w14:textId="15D7ABCD" w:rsidR="00BC4E51" w:rsidRDefault="00AF54E4" w:rsidP="00420316">
      <w:pPr>
        <w:jc w:val="both"/>
      </w:pPr>
      <w:r>
        <w:lastRenderedPageBreak/>
        <w:fldChar w:fldCharType="begin"/>
      </w:r>
      <w:r>
        <w:instrText xml:space="preserve"> REF _Ref408759969 \h </w:instrText>
      </w:r>
      <w:r w:rsidR="00555CB6">
        <w:instrText xml:space="preserve"> \* MERGEFORMAT </w:instrText>
      </w:r>
      <w:r>
        <w:fldChar w:fldCharType="separate"/>
      </w:r>
      <w:r w:rsidR="00D7084E">
        <w:t xml:space="preserve">Figure </w:t>
      </w:r>
      <w:r w:rsidR="00D7084E">
        <w:rPr>
          <w:noProof/>
        </w:rPr>
        <w:t>6</w:t>
      </w:r>
      <w:r>
        <w:fldChar w:fldCharType="end"/>
      </w:r>
      <w:r>
        <w:t xml:space="preserve"> illustrates the conceptual representation of the digitization of a signal containing multiple bands. The output of this process is a sampled representation of the multi-band signal referred to as a </w:t>
      </w:r>
      <w:r w:rsidR="00A92A4C">
        <w:t>s</w:t>
      </w:r>
      <w:r>
        <w:t xml:space="preserve">ample </w:t>
      </w:r>
      <w:r w:rsidR="00A92A4C">
        <w:t>s</w:t>
      </w:r>
      <w:r w:rsidR="00420316">
        <w:t>tream.</w:t>
      </w:r>
    </w:p>
    <w:p w14:paraId="1A6B3322" w14:textId="77777777" w:rsidR="00BC4E51" w:rsidRDefault="00BC4E51">
      <w:pPr>
        <w:keepNext/>
      </w:pPr>
      <w:r>
        <w:rPr>
          <w:noProof/>
          <w:lang w:val="en-GB" w:eastAsia="en-GB"/>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33CA9F0C" w14:textId="0DE68841" w:rsidR="00AF54E4" w:rsidRDefault="00BC4E51" w:rsidP="00420316">
      <w:pPr>
        <w:pStyle w:val="Caption"/>
      </w:pPr>
      <w:bookmarkStart w:id="204" w:name="_Ref408759969"/>
      <w:bookmarkStart w:id="205" w:name="_Toc489346006"/>
      <w:bookmarkStart w:id="206" w:name="_Toc489615334"/>
      <w:r>
        <w:t xml:space="preserve">Figure </w:t>
      </w:r>
      <w:fldSimple w:instr=" SEQ Figure \* ARABIC ">
        <w:r w:rsidR="00D7084E">
          <w:rPr>
            <w:noProof/>
          </w:rPr>
          <w:t>6</w:t>
        </w:r>
      </w:fldSimple>
      <w:bookmarkEnd w:id="204"/>
      <w:r>
        <w:t xml:space="preserve"> </w:t>
      </w:r>
      <w:r w:rsidR="00BF4AD7" w:rsidRPr="00983E94">
        <w:t>–</w:t>
      </w:r>
      <w:r>
        <w:t xml:space="preserve"> Illustration of Multiple Bands Present in a Stream</w:t>
      </w:r>
      <w:bookmarkEnd w:id="205"/>
      <w:bookmarkEnd w:id="206"/>
    </w:p>
    <w:p w14:paraId="7F445BDC" w14:textId="5CD3289A" w:rsidR="00AF54E4" w:rsidRPr="00AF54E4" w:rsidRDefault="00AF54E4" w:rsidP="00FC7D20">
      <w:pPr>
        <w:jc w:val="both"/>
      </w:pPr>
      <w:r>
        <w:t>A (</w:t>
      </w:r>
      <w:r w:rsidR="00A92A4C">
        <w:t>s</w:t>
      </w:r>
      <w:r>
        <w:t xml:space="preserve">ample) </w:t>
      </w:r>
      <w:r w:rsidR="00A92A4C">
        <w:t>s</w:t>
      </w:r>
      <w:r>
        <w:t xml:space="preserve">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rsidP="00FC7D20">
      <w:pPr>
        <w:jc w:val="both"/>
      </w:pPr>
    </w:p>
    <w:p w14:paraId="134D2C62" w14:textId="6CB53ACC" w:rsidR="007D3116" w:rsidRDefault="00DA01AF" w:rsidP="00FC7D20">
      <w:pPr>
        <w:jc w:val="both"/>
      </w:pPr>
      <w:r>
        <w:t xml:space="preserve">A </w:t>
      </w:r>
      <w:r w:rsidR="00A92A4C">
        <w:t>s</w:t>
      </w:r>
      <w:r>
        <w:t xml:space="preserve">tream has the </w:t>
      </w:r>
      <w:r w:rsidR="007D3116">
        <w:t>following properties:</w:t>
      </w:r>
    </w:p>
    <w:p w14:paraId="12AC5D95" w14:textId="7F9DA356" w:rsidR="00DA01AF" w:rsidRDefault="00DA01AF" w:rsidP="00FC7D20">
      <w:pPr>
        <w:pStyle w:val="ListParagraph"/>
        <w:numPr>
          <w:ilvl w:val="0"/>
          <w:numId w:val="42"/>
        </w:numPr>
        <w:jc w:val="both"/>
      </w:pPr>
      <w:r>
        <w:t xml:space="preserve">The </w:t>
      </w:r>
      <w:r w:rsidR="00A92A4C">
        <w:t>s</w:t>
      </w:r>
      <w:r>
        <w:t>tream contain</w:t>
      </w:r>
      <w:r w:rsidR="00107948">
        <w:t>s the sampled representation of</w:t>
      </w:r>
      <w:r>
        <w:t xml:space="preserve"> one or more bands</w:t>
      </w:r>
      <w:r w:rsidR="00107948">
        <w:t>.</w:t>
      </w:r>
    </w:p>
    <w:p w14:paraId="798ED685" w14:textId="0D778C90" w:rsidR="007D3116" w:rsidRDefault="00DA01AF" w:rsidP="000A08BC">
      <w:pPr>
        <w:pStyle w:val="ListParagraph"/>
        <w:numPr>
          <w:ilvl w:val="0"/>
          <w:numId w:val="42"/>
        </w:numPr>
        <w:jc w:val="both"/>
      </w:pPr>
      <w:r>
        <w:t>A</w:t>
      </w:r>
      <w:r w:rsidR="007D3116">
        <w:t xml:space="preserve"> </w:t>
      </w:r>
      <w:r w:rsidR="00A92A4C">
        <w:t>s</w:t>
      </w:r>
      <w:r w:rsidR="007D3116">
        <w:t xml:space="preserve">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w:t>
      </w:r>
      <w:r w:rsidR="008A4C10">
        <w:t>ratefactor</w:t>
      </w:r>
      <w:r w:rsidR="008A5905">
        <w:t>)</w:t>
      </w:r>
      <w:r w:rsidR="00107948">
        <w:t xml:space="preserve"> </w:t>
      </w:r>
      <w:r w:rsidR="007D3116">
        <w:t xml:space="preserve">of the </w:t>
      </w:r>
      <w:r w:rsidR="00A92A4C">
        <w:t>s</w:t>
      </w:r>
      <w:r w:rsidR="007D3116">
        <w:t>ystem base sample rate</w:t>
      </w:r>
      <w:r w:rsidR="00BC2838">
        <w:t xml:space="preserve"> (</w:t>
      </w:r>
      <w:r w:rsidR="008A4C10">
        <w:t>freqbase</w:t>
      </w:r>
      <w:r w:rsidR="00BC2838">
        <w:t>)</w:t>
      </w:r>
      <w:r w:rsidR="00107948">
        <w:t>.</w:t>
      </w:r>
      <w:r w:rsidR="001844F2">
        <w:t xml:space="preserve"> </w:t>
      </w:r>
      <w:r w:rsidR="001607CA">
        <w:t>As such</w:t>
      </w:r>
      <w:r w:rsidR="003E5E8B">
        <w:t>,</w:t>
      </w:r>
      <w:r w:rsidR="008A4C10">
        <w:t xml:space="preserve"> freqbase</w:t>
      </w:r>
      <w:r w:rsidR="003E5E8B">
        <w:t xml:space="preserve"> </w:t>
      </w:r>
      <w:r w:rsidR="00740EC7">
        <w:t xml:space="preserve">should represent the highest common integer </w:t>
      </w:r>
      <w:r w:rsidR="001607CA">
        <w:t xml:space="preserve">factor of the </w:t>
      </w:r>
      <w:r w:rsidR="003E5E8B">
        <w:t xml:space="preserve">sample rates of all streams. </w:t>
      </w:r>
    </w:p>
    <w:p w14:paraId="77C8B1C3" w14:textId="64EFF396" w:rsidR="007D3116" w:rsidRDefault="00BC2838" w:rsidP="00FC7D20">
      <w:pPr>
        <w:pStyle w:val="ListParagraph"/>
        <w:numPr>
          <w:ilvl w:val="0"/>
          <w:numId w:val="42"/>
        </w:numPr>
        <w:jc w:val="both"/>
      </w:pPr>
      <w:r>
        <w:t>S</w:t>
      </w:r>
      <w:r w:rsidR="007D3116">
        <w:t>ample values may be real or complex depending on whether IF sampling or baseband sampling is used</w:t>
      </w:r>
      <w:r w:rsidR="00107948">
        <w:t>, respectively. Some or all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6460B81A" w:rsidR="007D3116" w:rsidRDefault="007D3116" w:rsidP="000A08BC">
      <w:pPr>
        <w:pStyle w:val="ListParagraph"/>
        <w:numPr>
          <w:ilvl w:val="0"/>
          <w:numId w:val="42"/>
        </w:numPr>
        <w:jc w:val="both"/>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w:t>
      </w:r>
      <w:r w:rsidR="008A4C10">
        <w:t xml:space="preserve">quantization </w:t>
      </w:r>
      <w:r w:rsidR="007C009D">
        <w:t>should reflect the number of bits required to express all quantization levels</w:t>
      </w:r>
      <w:r w:rsidR="006F730C">
        <w:t>, being rounded up when the number of quantization levels is not a power of two (i.e. three-level quantization requires two bits).</w:t>
      </w:r>
    </w:p>
    <w:p w14:paraId="068C6DAF" w14:textId="70183FBB" w:rsidR="00C13057" w:rsidRDefault="00740EC7" w:rsidP="000A08BC">
      <w:pPr>
        <w:pStyle w:val="ListParagraph"/>
        <w:numPr>
          <w:ilvl w:val="0"/>
          <w:numId w:val="42"/>
        </w:numPr>
        <w:jc w:val="both"/>
      </w:pPr>
      <w:r>
        <w:t xml:space="preserve">The value </w:t>
      </w:r>
      <w:r w:rsidR="008A4C10">
        <w:t xml:space="preserve">packedbits </w:t>
      </w:r>
      <w:r>
        <w:t>represents the total number of bits occupied by the</w:t>
      </w:r>
      <w:r w:rsidR="004204CC">
        <w:t xml:space="preserve"> collection of samples contained in a chunk</w:t>
      </w:r>
      <w:r w:rsidR="00F0291E">
        <w:t xml:space="preserve"> (the chunk is</w:t>
      </w:r>
      <w:r w:rsidR="00796790">
        <w:t xml:space="preserve"> a segment of data packed in one of the unsigned integer standards</w:t>
      </w:r>
      <w:r w:rsidR="00FC0A21">
        <w:t xml:space="preserve">, a more </w:t>
      </w:r>
      <w:r w:rsidR="00796790">
        <w:t>accurate</w:t>
      </w:r>
      <w:r w:rsidR="00FC0A21">
        <w:t xml:space="preserve"> description </w:t>
      </w:r>
      <w:r w:rsidR="005F55E3">
        <w:t xml:space="preserve">of the chunk </w:t>
      </w:r>
      <w:r w:rsidR="00FC0A21">
        <w:t xml:space="preserve">is given in </w:t>
      </w:r>
      <w:r w:rsidR="003F37A1">
        <w:t xml:space="preserve">section </w:t>
      </w:r>
      <w:r w:rsidR="003F37A1">
        <w:fldChar w:fldCharType="begin"/>
      </w:r>
      <w:r w:rsidR="003F37A1">
        <w:instrText xml:space="preserve"> REF _Ref488679217 \r \h </w:instrText>
      </w:r>
      <w:r w:rsidR="003F37A1">
        <w:fldChar w:fldCharType="separate"/>
      </w:r>
      <w:r w:rsidR="00D7084E">
        <w:t>6.2.8</w:t>
      </w:r>
      <w:r w:rsidR="003F37A1">
        <w:fldChar w:fldCharType="end"/>
      </w:r>
      <w:r w:rsidR="00F0291E">
        <w:t>)</w:t>
      </w:r>
      <w:r>
        <w:t xml:space="preserve"> </w:t>
      </w:r>
      <w:r w:rsidR="00107948">
        <w:t xml:space="preserve">in the </w:t>
      </w:r>
      <w:r w:rsidR="00A92A4C">
        <w:t>s</w:t>
      </w:r>
      <w:r w:rsidR="00107948">
        <w:t>tream where</w:t>
      </w:r>
      <w:r w:rsidR="00C13057">
        <w:t>:</w:t>
      </w:r>
    </w:p>
    <w:p w14:paraId="650F9BE4" w14:textId="63C4CFBA" w:rsidR="00C13057" w:rsidRDefault="00107948" w:rsidP="008A4C10">
      <w:pPr>
        <w:pStyle w:val="ListParagraph"/>
      </w:pPr>
      <w:r>
        <w:t xml:space="preserve"> </w:t>
      </w:r>
      <w:r w:rsidR="002C6D44">
        <w:tab/>
      </w:r>
      <w:r w:rsidR="008A4C10">
        <w:t xml:space="preserve">packedbits </w:t>
      </w:r>
      <w:r>
        <w:t xml:space="preserve">≥ </w:t>
      </w:r>
      <w:r w:rsidR="008A4C10">
        <w:t xml:space="preserve">ratefactor </w:t>
      </w:r>
      <w:r w:rsidR="006D76AE">
        <w:t xml:space="preserve">× </w:t>
      </w:r>
      <w:r w:rsidR="008A4C10">
        <w:t>quantization</w:t>
      </w:r>
      <w:r w:rsidR="000A00DB">
        <w:t xml:space="preserve">, </w:t>
      </w:r>
    </w:p>
    <w:p w14:paraId="1BFB5C85" w14:textId="77777777" w:rsidR="00C13057" w:rsidRDefault="000A00DB" w:rsidP="00FC7D20">
      <w:pPr>
        <w:pStyle w:val="ListParagraph"/>
        <w:jc w:val="both"/>
      </w:pPr>
      <w:r>
        <w:t>for real data, and</w:t>
      </w:r>
      <w:r w:rsidR="00C13057">
        <w:t>:</w:t>
      </w:r>
      <w:r>
        <w:t xml:space="preserve"> </w:t>
      </w:r>
    </w:p>
    <w:p w14:paraId="7E412A42" w14:textId="724A72B2" w:rsidR="00C13057" w:rsidRDefault="008A4C10" w:rsidP="008A4C10">
      <w:pPr>
        <w:pStyle w:val="ListParagraph"/>
        <w:ind w:firstLine="720"/>
      </w:pPr>
      <w:r>
        <w:t xml:space="preserve">packedbits </w:t>
      </w:r>
      <w:r w:rsidR="000A00DB">
        <w:t xml:space="preserve">≥ 2 </w:t>
      </w:r>
      <w:r w:rsidR="00E761A7">
        <w:t>×</w:t>
      </w:r>
      <w:r>
        <w:t xml:space="preserve"> ratefactor </w:t>
      </w:r>
      <w:r w:rsidR="00E761A7">
        <w:t>×</w:t>
      </w:r>
      <w:r>
        <w:t xml:space="preserve"> quantization</w:t>
      </w:r>
      <w:r w:rsidR="000A00DB">
        <w:t xml:space="preserve">, </w:t>
      </w:r>
    </w:p>
    <w:p w14:paraId="01410699" w14:textId="24FF21FC" w:rsidR="00107948" w:rsidRDefault="000A00DB" w:rsidP="00FC7D20">
      <w:pPr>
        <w:pStyle w:val="ListParagraph"/>
        <w:jc w:val="both"/>
      </w:pPr>
      <w:r>
        <w:t>for complex data</w:t>
      </w:r>
      <w:r w:rsidR="00107948">
        <w:t>.</w:t>
      </w:r>
    </w:p>
    <w:p w14:paraId="36A6BA27" w14:textId="2D1F1418" w:rsidR="007D3116" w:rsidRDefault="00D61D76" w:rsidP="000A08BC">
      <w:pPr>
        <w:pStyle w:val="ListParagraph"/>
        <w:numPr>
          <w:ilvl w:val="0"/>
          <w:numId w:val="42"/>
        </w:numPr>
        <w:jc w:val="both"/>
      </w:pPr>
      <w:r>
        <w:t xml:space="preserve">When </w:t>
      </w:r>
      <w:r w:rsidR="000A00DB">
        <w:t>inequality holds</w:t>
      </w:r>
      <w:r w:rsidR="00107948">
        <w:t xml:space="preserve">, the </w:t>
      </w:r>
      <w:r w:rsidR="008A4C10">
        <w:t>alignment</w:t>
      </w:r>
      <w:r w:rsidR="00BC2838">
        <w:t xml:space="preserve">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rsidP="00FC7D20">
      <w:pPr>
        <w:jc w:val="both"/>
      </w:pPr>
    </w:p>
    <w:p w14:paraId="7E1ED69E" w14:textId="2C99D8F8" w:rsidR="00051C9F" w:rsidRDefault="00051C9F" w:rsidP="00FC7D20">
      <w:pPr>
        <w:jc w:val="both"/>
      </w:pPr>
      <w:r>
        <w:t xml:space="preserve">The above are specified in terms of </w:t>
      </w:r>
      <w:r w:rsidR="00A92A4C">
        <w:t>s</w:t>
      </w:r>
      <w:r w:rsidR="007D3116">
        <w:t>tream</w:t>
      </w:r>
      <w:r>
        <w:t xml:space="preserve"> </w:t>
      </w:r>
      <w:r w:rsidR="00A92A4C">
        <w:t>a</w:t>
      </w:r>
      <w:r w:rsidR="00D63103">
        <w:t>ttributes</w:t>
      </w:r>
      <w:r>
        <w:t>.</w:t>
      </w:r>
    </w:p>
    <w:p w14:paraId="001C628A" w14:textId="77777777" w:rsidR="00051C9F" w:rsidRPr="00DE07CD" w:rsidRDefault="00051C9F"/>
    <w:p w14:paraId="5BFCF46A" w14:textId="0704EDF4" w:rsidR="00051C9F" w:rsidRPr="00BD529F" w:rsidRDefault="00051C9F">
      <w:pPr>
        <w:pStyle w:val="Caption"/>
        <w:keepNext/>
        <w:rPr>
          <w:sz w:val="24"/>
          <w:szCs w:val="24"/>
        </w:rPr>
      </w:pPr>
      <w:bookmarkStart w:id="207" w:name="_Toc489615343"/>
      <w:r w:rsidRPr="00BD529F">
        <w:rPr>
          <w:sz w:val="24"/>
          <w:szCs w:val="24"/>
        </w:rPr>
        <w:lastRenderedPageBreak/>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7</w:t>
      </w:r>
      <w:r w:rsidRPr="00BD529F">
        <w:rPr>
          <w:sz w:val="24"/>
          <w:szCs w:val="24"/>
        </w:rPr>
        <w:fldChar w:fldCharType="end"/>
      </w:r>
      <w:r>
        <w:rPr>
          <w:sz w:val="24"/>
          <w:szCs w:val="24"/>
        </w:rPr>
        <w:t xml:space="preserve"> – Definition of </w:t>
      </w:r>
      <w:r w:rsidR="00A92A4C">
        <w:rPr>
          <w:sz w:val="24"/>
          <w:szCs w:val="24"/>
        </w:rPr>
        <w:t>s</w:t>
      </w:r>
      <w:r w:rsidR="00D63103">
        <w:rPr>
          <w:sz w:val="24"/>
          <w:szCs w:val="24"/>
        </w:rPr>
        <w:t xml:space="preserve">tream </w:t>
      </w:r>
      <w:r w:rsidR="00A92A4C">
        <w:rPr>
          <w:sz w:val="24"/>
          <w:szCs w:val="24"/>
        </w:rPr>
        <w:t>a</w:t>
      </w:r>
      <w:r w:rsidR="00D63103">
        <w:rPr>
          <w:sz w:val="24"/>
          <w:szCs w:val="24"/>
        </w:rPr>
        <w:t>ttributes</w:t>
      </w:r>
      <w:bookmarkEnd w:id="207"/>
    </w:p>
    <w:tbl>
      <w:tblPr>
        <w:tblStyle w:val="LightList-Accent1"/>
        <w:tblW w:w="9498" w:type="dxa"/>
        <w:tblInd w:w="-10" w:type="dxa"/>
        <w:tblLayout w:type="fixed"/>
        <w:tblLook w:val="04A0" w:firstRow="1" w:lastRow="0" w:firstColumn="1" w:lastColumn="0" w:noHBand="0" w:noVBand="1"/>
      </w:tblPr>
      <w:tblGrid>
        <w:gridCol w:w="1276"/>
        <w:gridCol w:w="2242"/>
        <w:gridCol w:w="1302"/>
        <w:gridCol w:w="2410"/>
        <w:gridCol w:w="992"/>
        <w:gridCol w:w="1276"/>
      </w:tblGrid>
      <w:tr w:rsidR="001361B4" w:rsidRPr="00DE07CD" w14:paraId="68274A9F"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76"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2242"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302" w:type="dxa"/>
          </w:tcPr>
          <w:p w14:paraId="3DCDD95A" w14:textId="774D2BBA" w:rsidR="00051C9F"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410"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92" w:type="dxa"/>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1361B4" w:rsidRPr="00DE07CD" w14:paraId="6EC71455"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669299" w14:textId="3F7111EC" w:rsidR="00051C9F" w:rsidRDefault="008A4C10" w:rsidP="00A503DE">
            <w:pPr>
              <w:rPr>
                <w:rFonts w:asciiTheme="minorHAnsi" w:hAnsiTheme="minorHAnsi"/>
                <w:sz w:val="20"/>
                <w:szCs w:val="20"/>
              </w:rPr>
            </w:pPr>
            <w:r>
              <w:rPr>
                <w:rFonts w:asciiTheme="minorHAnsi" w:hAnsiTheme="minorHAnsi"/>
                <w:sz w:val="20"/>
                <w:szCs w:val="20"/>
              </w:rPr>
              <w:t>band</w:t>
            </w:r>
            <w:r w:rsidRPr="00562F12">
              <w:rPr>
                <w:rFonts w:asciiTheme="minorHAnsi" w:hAnsiTheme="minorHAnsi"/>
                <w:sz w:val="20"/>
                <w:szCs w:val="20"/>
                <w:vertAlign w:val="superscript"/>
              </w:rPr>
              <w:t>1</w:t>
            </w:r>
          </w:p>
        </w:tc>
        <w:tc>
          <w:tcPr>
            <w:tcW w:w="2242" w:type="dxa"/>
          </w:tcPr>
          <w:p w14:paraId="6812D371" w14:textId="6FC9591B" w:rsidR="00051C9F" w:rsidRDefault="00522E0E"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A92A4C">
              <w:rPr>
                <w:rFonts w:asciiTheme="minorHAnsi" w:hAnsiTheme="minorHAnsi"/>
                <w:sz w:val="20"/>
                <w:szCs w:val="20"/>
              </w:rPr>
              <w:t>b</w:t>
            </w:r>
            <w:r w:rsidR="00FA6048">
              <w:rPr>
                <w:rFonts w:asciiTheme="minorHAnsi" w:hAnsiTheme="minorHAnsi"/>
                <w:sz w:val="20"/>
                <w:szCs w:val="20"/>
              </w:rPr>
              <w:t>ands present in this stream</w:t>
            </w:r>
            <w:r>
              <w:rPr>
                <w:rFonts w:asciiTheme="minorHAnsi" w:hAnsiTheme="minorHAnsi"/>
                <w:sz w:val="20"/>
                <w:szCs w:val="20"/>
              </w:rPr>
              <w:t xml:space="preserve"> </w:t>
            </w:r>
          </w:p>
        </w:tc>
        <w:tc>
          <w:tcPr>
            <w:tcW w:w="1302" w:type="dxa"/>
          </w:tcPr>
          <w:p w14:paraId="35468A6A" w14:textId="1A6C60DD" w:rsidR="00051C9F" w:rsidRPr="00DE07CD" w:rsidRDefault="00A92A4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522E0E">
              <w:rPr>
                <w:rFonts w:asciiTheme="minorHAnsi" w:hAnsiTheme="minorHAnsi"/>
                <w:sz w:val="20"/>
                <w:szCs w:val="20"/>
              </w:rPr>
              <w:t>and</w:t>
            </w:r>
          </w:p>
        </w:tc>
        <w:tc>
          <w:tcPr>
            <w:tcW w:w="2410"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5A6C651"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33CFB31C" w14:textId="4ACCC218" w:rsidR="00CD60FE" w:rsidRDefault="0039594A" w:rsidP="004F1178">
            <w:pPr>
              <w:rPr>
                <w:rFonts w:asciiTheme="minorHAnsi" w:hAnsiTheme="minorHAnsi"/>
                <w:sz w:val="20"/>
                <w:szCs w:val="20"/>
              </w:rPr>
            </w:pPr>
            <w:r>
              <w:rPr>
                <w:rFonts w:asciiTheme="minorHAnsi" w:hAnsiTheme="minorHAnsi"/>
                <w:sz w:val="20"/>
                <w:szCs w:val="20"/>
              </w:rPr>
              <w:t>r</w:t>
            </w:r>
            <w:r w:rsidR="00CD60FE">
              <w:rPr>
                <w:rFonts w:asciiTheme="minorHAnsi" w:hAnsiTheme="minorHAnsi"/>
                <w:sz w:val="20"/>
                <w:szCs w:val="20"/>
              </w:rPr>
              <w:t>atefactor</w:t>
            </w:r>
          </w:p>
          <w:p w14:paraId="6663E9DA" w14:textId="2C3EFB52" w:rsidR="00051C9F" w:rsidRDefault="00051C9F" w:rsidP="004F1178">
            <w:pPr>
              <w:rPr>
                <w:rFonts w:asciiTheme="minorHAnsi" w:hAnsiTheme="minorHAnsi"/>
                <w:sz w:val="20"/>
                <w:szCs w:val="20"/>
              </w:rPr>
            </w:pPr>
          </w:p>
        </w:tc>
        <w:tc>
          <w:tcPr>
            <w:tcW w:w="2242" w:type="dxa"/>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302" w:type="dxa"/>
          </w:tcPr>
          <w:p w14:paraId="3D8F8D21" w14:textId="073C4226"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uint16_t</w:t>
            </w:r>
          </w:p>
        </w:tc>
        <w:tc>
          <w:tcPr>
            <w:tcW w:w="2410" w:type="dxa"/>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131920" w14:textId="13CE4A57" w:rsidR="00051C9F" w:rsidRDefault="001361B4" w:rsidP="00A503DE">
            <w:pPr>
              <w:rPr>
                <w:rFonts w:asciiTheme="minorHAnsi" w:hAnsiTheme="minorHAnsi"/>
                <w:sz w:val="20"/>
                <w:szCs w:val="20"/>
              </w:rPr>
            </w:pPr>
            <w:r>
              <w:rPr>
                <w:rFonts w:asciiTheme="minorHAnsi" w:hAnsiTheme="minorHAnsi"/>
                <w:sz w:val="20"/>
                <w:szCs w:val="20"/>
              </w:rPr>
              <w:t>quantization</w:t>
            </w:r>
          </w:p>
        </w:tc>
        <w:tc>
          <w:tcPr>
            <w:tcW w:w="2242"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302" w:type="dxa"/>
          </w:tcPr>
          <w:p w14:paraId="42747E39" w14:textId="6C06B422" w:rsidR="00051C9F" w:rsidRPr="00DE07CD" w:rsidRDefault="00BF2D53" w:rsidP="009D44E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23C372E6"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46A59B14" w14:textId="424BC493" w:rsidR="001361B4" w:rsidRPr="00DE07CD" w:rsidRDefault="001361B4">
            <w:pPr>
              <w:rPr>
                <w:rFonts w:asciiTheme="minorHAnsi" w:hAnsiTheme="minorHAnsi"/>
                <w:sz w:val="20"/>
                <w:szCs w:val="20"/>
              </w:rPr>
            </w:pPr>
            <w:r>
              <w:rPr>
                <w:rFonts w:asciiTheme="minorHAnsi" w:hAnsiTheme="minorHAnsi"/>
                <w:sz w:val="20"/>
                <w:szCs w:val="20"/>
              </w:rPr>
              <w:t>packedbits</w:t>
            </w:r>
          </w:p>
        </w:tc>
        <w:tc>
          <w:tcPr>
            <w:tcW w:w="2242"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302" w:type="dxa"/>
          </w:tcPr>
          <w:p w14:paraId="29C94DA1" w14:textId="2F6F30B7" w:rsidR="00051C9F" w:rsidRPr="00DE07CD" w:rsidRDefault="00BF2D53" w:rsidP="009D44E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uint8_t</w:t>
            </w:r>
          </w:p>
        </w:tc>
        <w:tc>
          <w:tcPr>
            <w:tcW w:w="2410"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92" w:type="dxa"/>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5326073A"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1B9927" w14:textId="57ACA7DB" w:rsidR="00051C9F" w:rsidRPr="00DE07CD" w:rsidRDefault="00023B42" w:rsidP="00A503DE">
            <w:pPr>
              <w:rPr>
                <w:rFonts w:asciiTheme="minorHAnsi" w:hAnsiTheme="minorHAnsi"/>
                <w:sz w:val="20"/>
                <w:szCs w:val="20"/>
              </w:rPr>
            </w:pPr>
            <w:r>
              <w:rPr>
                <w:rFonts w:asciiTheme="minorHAnsi" w:hAnsiTheme="minorHAnsi"/>
                <w:sz w:val="20"/>
                <w:szCs w:val="20"/>
              </w:rPr>
              <w:t>alignment</w:t>
            </w:r>
          </w:p>
        </w:tc>
        <w:tc>
          <w:tcPr>
            <w:tcW w:w="2242"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alignment</w:t>
            </w:r>
          </w:p>
        </w:tc>
        <w:tc>
          <w:tcPr>
            <w:tcW w:w="1302" w:type="dxa"/>
          </w:tcPr>
          <w:p w14:paraId="4E9C3824" w14:textId="2D22685C" w:rsidR="00937D25" w:rsidRPr="00DE07CD" w:rsidRDefault="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182E52D6" w14:textId="3F7F5356" w:rsidR="004F1178" w:rsidRDefault="00246C7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023B42">
              <w:rPr>
                <w:rFonts w:asciiTheme="minorHAnsi" w:hAnsiTheme="minorHAnsi"/>
                <w:sz w:val="20"/>
                <w:szCs w:val="20"/>
              </w:rPr>
              <w:t>, “Undefined”</w:t>
            </w:r>
          </w:p>
          <w:p w14:paraId="05BF2D45" w14:textId="3DF75F04" w:rsidR="00FA6048" w:rsidRPr="00DE07CD" w:rsidRDefault="00FA6048" w:rsidP="00AB3FC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92" w:type="dxa"/>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0A34B1AB"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84D43D" w14:textId="1598CEC1" w:rsidR="00584869" w:rsidRDefault="00023B42" w:rsidP="00937D25">
            <w:pPr>
              <w:rPr>
                <w:rFonts w:asciiTheme="minorHAnsi" w:hAnsiTheme="minorHAnsi"/>
                <w:sz w:val="20"/>
                <w:szCs w:val="20"/>
              </w:rPr>
            </w:pPr>
            <w:r>
              <w:rPr>
                <w:rFonts w:asciiTheme="minorHAnsi" w:hAnsiTheme="minorHAnsi"/>
                <w:sz w:val="20"/>
                <w:szCs w:val="20"/>
              </w:rPr>
              <w:t>shift</w:t>
            </w:r>
          </w:p>
        </w:tc>
        <w:tc>
          <w:tcPr>
            <w:tcW w:w="2242" w:type="dxa"/>
          </w:tcPr>
          <w:p w14:paraId="57CF0B24" w14:textId="018941F6" w:rsidR="00584869" w:rsidRDefault="000F555A"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p>
        </w:tc>
        <w:tc>
          <w:tcPr>
            <w:tcW w:w="1302" w:type="dxa"/>
          </w:tcPr>
          <w:p w14:paraId="3CEB3BE5" w14:textId="3E582D74" w:rsidR="004F1178" w:rsidRDefault="007C4AF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27659589" w14:textId="186D162B" w:rsidR="00584869" w:rsidRDefault="00CF5589" w:rsidP="000F555A">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246C74">
              <w:rPr>
                <w:rFonts w:asciiTheme="minorHAnsi" w:hAnsiTheme="minorHAnsi"/>
                <w:sz w:val="20"/>
                <w:szCs w:val="20"/>
              </w:rPr>
              <w:t>"Left",</w:t>
            </w:r>
            <w:r w:rsidR="007C4AFD">
              <w:rPr>
                <w:rFonts w:asciiTheme="minorHAnsi" w:hAnsiTheme="minorHAnsi"/>
                <w:sz w:val="20"/>
                <w:szCs w:val="20"/>
              </w:rPr>
              <w:t xml:space="preserve"> </w:t>
            </w:r>
            <w:r w:rsidRPr="00246C74">
              <w:rPr>
                <w:rFonts w:asciiTheme="minorHAnsi" w:hAnsiTheme="minorHAnsi"/>
                <w:sz w:val="20"/>
                <w:szCs w:val="20"/>
              </w:rPr>
              <w:t>"Right"</w:t>
            </w:r>
            <w:r w:rsidR="004F1178">
              <w:rPr>
                <w:rFonts w:asciiTheme="minorHAnsi" w:hAnsiTheme="minorHAnsi"/>
                <w:sz w:val="20"/>
                <w:szCs w:val="20"/>
              </w:rPr>
              <w:t>, “Undefined”</w:t>
            </w:r>
          </w:p>
        </w:tc>
        <w:tc>
          <w:tcPr>
            <w:tcW w:w="992" w:type="dxa"/>
          </w:tcPr>
          <w:p w14:paraId="7F267E56" w14:textId="1E88E5D0" w:rsidR="00584869" w:rsidRDefault="00D371C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02C993B8" w14:textId="77777777" w:rsidR="00584869" w:rsidRPr="00DE07CD" w:rsidRDefault="0058486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1361B4" w:rsidRPr="00DE07CD" w14:paraId="00F2605B"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F017EE" w14:textId="4EA95E98" w:rsidR="00051C9F" w:rsidRPr="00DE07CD" w:rsidRDefault="00023B42">
            <w:pPr>
              <w:rPr>
                <w:rFonts w:asciiTheme="minorHAnsi" w:hAnsiTheme="minorHAnsi"/>
                <w:sz w:val="20"/>
                <w:szCs w:val="20"/>
              </w:rPr>
            </w:pPr>
            <w:r>
              <w:rPr>
                <w:rFonts w:asciiTheme="minorHAnsi" w:hAnsiTheme="minorHAnsi"/>
                <w:sz w:val="20"/>
                <w:szCs w:val="20"/>
              </w:rPr>
              <w:t>format</w:t>
            </w:r>
          </w:p>
        </w:tc>
        <w:tc>
          <w:tcPr>
            <w:tcW w:w="2242" w:type="dxa"/>
          </w:tcPr>
          <w:p w14:paraId="39D2F9D3" w14:textId="77777777" w:rsidR="00051C9F" w:rsidRPr="00DE07CD"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302" w:type="dxa"/>
          </w:tcPr>
          <w:p w14:paraId="6DC6F0F0" w14:textId="76354339" w:rsidR="00051C9F" w:rsidRPr="00DE07CD" w:rsidRDefault="00A92A4C" w:rsidP="00A92A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04160680" w14:textId="57D49D5F"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1738D7">
              <w:rPr>
                <w:rFonts w:asciiTheme="minorHAnsi" w:hAnsiTheme="minorHAnsi"/>
                <w:sz w:val="20"/>
                <w:szCs w:val="20"/>
              </w:rPr>
              <w:t>"IF",</w:t>
            </w:r>
            <w:r w:rsidR="007C4AFD">
              <w:rPr>
                <w:rFonts w:asciiTheme="minorHAnsi" w:hAnsiTheme="minorHAnsi"/>
                <w:sz w:val="20"/>
                <w:szCs w:val="20"/>
              </w:rPr>
              <w:t xml:space="preserve"> </w:t>
            </w:r>
            <w:r w:rsidRPr="001738D7">
              <w:rPr>
                <w:rFonts w:asciiTheme="minorHAnsi" w:hAnsiTheme="minorHAnsi"/>
                <w:sz w:val="20"/>
                <w:szCs w:val="20"/>
              </w:rPr>
              <w:t>"IFn",</w:t>
            </w:r>
            <w:r w:rsidR="007C4AFD">
              <w:rPr>
                <w:rFonts w:asciiTheme="minorHAnsi" w:hAnsiTheme="minorHAnsi"/>
                <w:sz w:val="20"/>
                <w:szCs w:val="20"/>
              </w:rPr>
              <w:t xml:space="preserve"> </w:t>
            </w:r>
            <w:r w:rsidRPr="001738D7">
              <w:rPr>
                <w:rFonts w:asciiTheme="minorHAnsi" w:hAnsiTheme="minorHAnsi"/>
                <w:sz w:val="20"/>
                <w:szCs w:val="20"/>
              </w:rPr>
              <w:t>"IQ",</w:t>
            </w:r>
            <w:r w:rsidR="007C4AFD">
              <w:rPr>
                <w:rFonts w:asciiTheme="minorHAnsi" w:hAnsiTheme="minorHAnsi"/>
                <w:sz w:val="20"/>
                <w:szCs w:val="20"/>
              </w:rPr>
              <w:t xml:space="preserve"> </w:t>
            </w:r>
            <w:r w:rsidRPr="001738D7">
              <w:rPr>
                <w:rFonts w:asciiTheme="minorHAnsi" w:hAnsiTheme="minorHAnsi"/>
                <w:sz w:val="20"/>
                <w:szCs w:val="20"/>
              </w:rPr>
              <w:t>"IQn",</w:t>
            </w:r>
            <w:r w:rsidR="007C4AFD">
              <w:rPr>
                <w:rFonts w:asciiTheme="minorHAnsi" w:hAnsiTheme="minorHAnsi"/>
                <w:sz w:val="20"/>
                <w:szCs w:val="20"/>
              </w:rPr>
              <w:t xml:space="preserve"> </w:t>
            </w:r>
            <w:r w:rsidRPr="001738D7">
              <w:rPr>
                <w:rFonts w:asciiTheme="minorHAnsi" w:hAnsiTheme="minorHAnsi"/>
                <w:sz w:val="20"/>
                <w:szCs w:val="20"/>
              </w:rPr>
              <w:t>"InQ",</w:t>
            </w:r>
            <w:r w:rsidR="00194B9C">
              <w:rPr>
                <w:rFonts w:asciiTheme="minorHAnsi" w:hAnsiTheme="minorHAnsi"/>
                <w:sz w:val="20"/>
                <w:szCs w:val="20"/>
              </w:rPr>
              <w:t xml:space="preserve"> </w:t>
            </w:r>
            <w:r w:rsidRPr="001738D7">
              <w:rPr>
                <w:rFonts w:asciiTheme="minorHAnsi" w:hAnsiTheme="minorHAnsi"/>
                <w:sz w:val="20"/>
                <w:szCs w:val="20"/>
              </w:rPr>
              <w:t>InQn",</w:t>
            </w:r>
            <w:r w:rsidR="007C4AFD">
              <w:rPr>
                <w:rFonts w:asciiTheme="minorHAnsi" w:hAnsiTheme="minorHAnsi"/>
                <w:sz w:val="20"/>
                <w:szCs w:val="20"/>
              </w:rPr>
              <w:t xml:space="preserve"> </w:t>
            </w:r>
            <w:r w:rsidRPr="001738D7">
              <w:rPr>
                <w:rFonts w:asciiTheme="minorHAnsi" w:hAnsiTheme="minorHAnsi"/>
                <w:sz w:val="20"/>
                <w:szCs w:val="20"/>
              </w:rPr>
              <w:t>"QI",</w:t>
            </w:r>
            <w:r w:rsidR="007C4AFD">
              <w:rPr>
                <w:rFonts w:asciiTheme="minorHAnsi" w:hAnsiTheme="minorHAnsi"/>
                <w:sz w:val="20"/>
                <w:szCs w:val="20"/>
              </w:rPr>
              <w:t xml:space="preserve"> </w:t>
            </w:r>
            <w:r w:rsidRPr="001738D7">
              <w:rPr>
                <w:rFonts w:asciiTheme="minorHAnsi" w:hAnsiTheme="minorHAnsi"/>
                <w:sz w:val="20"/>
                <w:szCs w:val="20"/>
              </w:rPr>
              <w:t>"QIn",</w:t>
            </w:r>
            <w:r w:rsidR="007C4AFD">
              <w:rPr>
                <w:rFonts w:asciiTheme="minorHAnsi" w:hAnsiTheme="minorHAnsi"/>
                <w:sz w:val="20"/>
                <w:szCs w:val="20"/>
              </w:rPr>
              <w:t xml:space="preserve"> </w:t>
            </w:r>
            <w:r w:rsidRPr="001738D7">
              <w:rPr>
                <w:rFonts w:asciiTheme="minorHAnsi" w:hAnsiTheme="minorHAnsi"/>
                <w:sz w:val="20"/>
                <w:szCs w:val="20"/>
              </w:rPr>
              <w:t>"QnI",</w:t>
            </w:r>
            <w:r w:rsidR="007C4AFD">
              <w:rPr>
                <w:rFonts w:asciiTheme="minorHAnsi" w:hAnsiTheme="minorHAnsi"/>
                <w:sz w:val="20"/>
                <w:szCs w:val="20"/>
              </w:rPr>
              <w:t xml:space="preserve"> </w:t>
            </w:r>
            <w:r w:rsidRPr="001738D7">
              <w:rPr>
                <w:rFonts w:asciiTheme="minorHAnsi" w:hAnsiTheme="minorHAnsi"/>
                <w:sz w:val="20"/>
                <w:szCs w:val="20"/>
              </w:rPr>
              <w:t>"QnIn"</w:t>
            </w:r>
          </w:p>
          <w:p w14:paraId="5C0411C6" w14:textId="54F12F4D" w:rsidR="00051C9F" w:rsidRPr="00DE07CD" w:rsidRDefault="004414C6" w:rsidP="0004689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r w:rsidR="00046891">
              <w:rPr>
                <w:rFonts w:asciiTheme="minorHAnsi" w:hAnsiTheme="minorHAnsi"/>
                <w:sz w:val="20"/>
                <w:szCs w:val="20"/>
              </w:rPr>
              <w:t>`n’</w:t>
            </w:r>
            <w:r w:rsidR="00046891" w:rsidRPr="004414C6">
              <w:rPr>
                <w:rFonts w:asciiTheme="minorHAnsi" w:hAnsiTheme="minorHAnsi"/>
                <w:sz w:val="20"/>
                <w:szCs w:val="20"/>
              </w:rPr>
              <w:t xml:space="preserve"> </w:t>
            </w:r>
            <w:r w:rsidRPr="004414C6">
              <w:rPr>
                <w:rFonts w:asciiTheme="minorHAnsi" w:hAnsiTheme="minorHAnsi"/>
                <w:sz w:val="20"/>
                <w:szCs w:val="20"/>
              </w:rPr>
              <w:t>signifies inversion)</w:t>
            </w:r>
          </w:p>
        </w:tc>
        <w:tc>
          <w:tcPr>
            <w:tcW w:w="992" w:type="dxa"/>
          </w:tcPr>
          <w:p w14:paraId="232AB864" w14:textId="7512211F" w:rsidR="00051C9F" w:rsidRPr="00DE07CD" w:rsidRDefault="00733E1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38F0978A" w14:textId="77777777" w:rsidR="00051C9F" w:rsidRPr="00DE07CD" w:rsidRDefault="00051C9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1361B4" w:rsidRPr="00DE07CD" w14:paraId="76656B19"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276" w:type="dxa"/>
          </w:tcPr>
          <w:p w14:paraId="6D6720A7" w14:textId="3EFCC28F" w:rsidR="004414C6" w:rsidRDefault="00023B42">
            <w:pPr>
              <w:rPr>
                <w:rFonts w:asciiTheme="minorHAnsi" w:hAnsiTheme="minorHAnsi"/>
                <w:sz w:val="20"/>
                <w:szCs w:val="20"/>
              </w:rPr>
            </w:pPr>
            <w:r>
              <w:rPr>
                <w:rFonts w:asciiTheme="minorHAnsi" w:hAnsiTheme="minorHAnsi"/>
                <w:sz w:val="20"/>
                <w:szCs w:val="20"/>
              </w:rPr>
              <w:t>encoding</w:t>
            </w:r>
          </w:p>
        </w:tc>
        <w:tc>
          <w:tcPr>
            <w:tcW w:w="2242" w:type="dxa"/>
          </w:tcPr>
          <w:p w14:paraId="285C9D35" w14:textId="77777777" w:rsidR="004414C6"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302" w:type="dxa"/>
          </w:tcPr>
          <w:p w14:paraId="0407C6E9" w14:textId="1C8D7980" w:rsidR="004414C6" w:rsidRDefault="00A92A4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023B42">
              <w:rPr>
                <w:rFonts w:asciiTheme="minorHAnsi" w:hAnsiTheme="minorHAnsi"/>
                <w:sz w:val="20"/>
                <w:szCs w:val="20"/>
              </w:rPr>
              <w:t>numerator</w:t>
            </w:r>
          </w:p>
        </w:tc>
        <w:tc>
          <w:tcPr>
            <w:tcW w:w="2410" w:type="dxa"/>
          </w:tcPr>
          <w:p w14:paraId="525EEFB0" w14:textId="12A62460" w:rsidR="004414C6" w:rsidRPr="004414C6" w:rsidRDefault="00D418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See</w:t>
            </w:r>
            <w:r w:rsidRPr="00D41881">
              <w:rPr>
                <w:rFonts w:asciiTheme="minorHAnsi" w:hAnsiTheme="minorHAnsi"/>
                <w:sz w:val="20"/>
                <w:szCs w:val="20"/>
              </w:rPr>
              <w:t xml:space="preserve"> </w:t>
            </w:r>
            <w:r w:rsidR="002F365B">
              <w:rPr>
                <w:rFonts w:asciiTheme="minorHAnsi" w:hAnsiTheme="minorHAnsi"/>
                <w:sz w:val="20"/>
                <w:szCs w:val="20"/>
              </w:rPr>
              <w:fldChar w:fldCharType="begin"/>
            </w:r>
            <w:r w:rsidR="002F365B">
              <w:rPr>
                <w:rFonts w:asciiTheme="minorHAnsi" w:hAnsiTheme="minorHAnsi"/>
                <w:sz w:val="20"/>
                <w:szCs w:val="20"/>
              </w:rPr>
              <w:instrText xml:space="preserve"> REF _Ref447016384 \h  \* MERGEFORMAT </w:instrText>
            </w:r>
            <w:r w:rsidR="002F365B">
              <w:rPr>
                <w:rFonts w:asciiTheme="minorHAnsi" w:hAnsiTheme="minorHAnsi"/>
                <w:sz w:val="20"/>
                <w:szCs w:val="20"/>
              </w:rPr>
            </w:r>
            <w:r w:rsidR="002F365B">
              <w:rPr>
                <w:rFonts w:asciiTheme="minorHAnsi" w:hAnsiTheme="minorHAnsi"/>
                <w:sz w:val="20"/>
                <w:szCs w:val="20"/>
              </w:rPr>
              <w:fldChar w:fldCharType="separate"/>
            </w:r>
            <w:ins w:id="208" w:author="Microsoft Office User" w:date="2017-09-10T04:42:00Z">
              <w:r w:rsidR="00D7084E" w:rsidRPr="00D7084E">
                <w:rPr>
                  <w:rFonts w:asciiTheme="minorHAnsi" w:hAnsiTheme="minorHAnsi"/>
                  <w:sz w:val="20"/>
                  <w:szCs w:val="20"/>
                  <w:rPrChange w:id="209" w:author="Microsoft Office User" w:date="2017-09-10T04:42:00Z">
                    <w:rPr/>
                  </w:rPrChange>
                </w:rPr>
                <w:t>Table 8</w:t>
              </w:r>
            </w:ins>
            <w:del w:id="210" w:author="Microsoft Office User" w:date="2017-09-10T04:40:00Z">
              <w:r w:rsidR="00D875CB" w:rsidRPr="00D875CB" w:rsidDel="00841E44">
                <w:rPr>
                  <w:rFonts w:asciiTheme="minorHAnsi" w:hAnsiTheme="minorHAnsi"/>
                  <w:sz w:val="20"/>
                  <w:szCs w:val="20"/>
                </w:rPr>
                <w:delText>Table 8</w:delText>
              </w:r>
            </w:del>
            <w:r w:rsidR="002F365B">
              <w:rPr>
                <w:rFonts w:asciiTheme="minorHAnsi" w:hAnsiTheme="minorHAnsi"/>
                <w:sz w:val="20"/>
                <w:szCs w:val="20"/>
              </w:rPr>
              <w:fldChar w:fldCharType="end"/>
            </w:r>
          </w:p>
        </w:tc>
        <w:tc>
          <w:tcPr>
            <w:tcW w:w="992" w:type="dxa"/>
          </w:tcPr>
          <w:p w14:paraId="1F1E2368" w14:textId="538D91AE" w:rsidR="004414C6" w:rsidRDefault="00733E15"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624118E8" w14:textId="77777777" w:rsidR="004414C6" w:rsidRPr="00DE07CD" w:rsidRDefault="004414C6" w:rsidP="00522E0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68E7A1B" w14:textId="5F040536" w:rsidR="00144168" w:rsidRDefault="004414C6">
      <w:pPr>
        <w:rPr>
          <w:b/>
          <w:bCs/>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18BAF51A" w14:textId="18B59EDB" w:rsidR="0096189C" w:rsidRPr="00CF1703" w:rsidRDefault="0096189C" w:rsidP="00FC7D20">
      <w:pPr>
        <w:pStyle w:val="Caption"/>
        <w:keepNext/>
      </w:pPr>
      <w:bookmarkStart w:id="211" w:name="_Ref447016384"/>
      <w:bookmarkStart w:id="212" w:name="_Ref488678129"/>
      <w:bookmarkStart w:id="213" w:name="_Toc489615344"/>
      <w:r w:rsidRPr="00A92A4C">
        <w:rPr>
          <w:sz w:val="24"/>
          <w:szCs w:val="24"/>
        </w:rPr>
        <w:t xml:space="preserve">Table </w:t>
      </w:r>
      <w:r w:rsidRPr="00FC7D20">
        <w:rPr>
          <w:sz w:val="24"/>
          <w:szCs w:val="24"/>
        </w:rPr>
        <w:fldChar w:fldCharType="begin"/>
      </w:r>
      <w:r w:rsidRPr="00A92A4C">
        <w:rPr>
          <w:sz w:val="24"/>
          <w:szCs w:val="24"/>
        </w:rPr>
        <w:instrText xml:space="preserve"> SEQ Table \* ARABIC </w:instrText>
      </w:r>
      <w:r w:rsidRPr="00FC7D20">
        <w:rPr>
          <w:sz w:val="24"/>
          <w:szCs w:val="24"/>
        </w:rPr>
        <w:fldChar w:fldCharType="separate"/>
      </w:r>
      <w:r w:rsidR="00D7084E">
        <w:rPr>
          <w:noProof/>
          <w:sz w:val="24"/>
          <w:szCs w:val="24"/>
        </w:rPr>
        <w:t>8</w:t>
      </w:r>
      <w:r w:rsidRPr="00FC7D20">
        <w:rPr>
          <w:sz w:val="24"/>
          <w:szCs w:val="24"/>
        </w:rPr>
        <w:fldChar w:fldCharType="end"/>
      </w:r>
      <w:bookmarkEnd w:id="211"/>
      <w:r w:rsidR="00A92A4C" w:rsidRPr="00A92A4C">
        <w:rPr>
          <w:sz w:val="24"/>
          <w:szCs w:val="24"/>
        </w:rPr>
        <w:t xml:space="preserve"> </w:t>
      </w:r>
      <w:r w:rsidR="00CF1703">
        <w:rPr>
          <w:sz w:val="24"/>
          <w:szCs w:val="24"/>
        </w:rPr>
        <w:t xml:space="preserve">– </w:t>
      </w:r>
      <w:r w:rsidRPr="00A92A4C">
        <w:rPr>
          <w:sz w:val="24"/>
          <w:szCs w:val="24"/>
        </w:rPr>
        <w:t xml:space="preserve">Enumeration of </w:t>
      </w:r>
      <w:r w:rsidR="00A92A4C" w:rsidRPr="00A92A4C">
        <w:rPr>
          <w:sz w:val="24"/>
          <w:szCs w:val="24"/>
        </w:rPr>
        <w:t>s</w:t>
      </w:r>
      <w:r w:rsidRPr="00A92A4C">
        <w:rPr>
          <w:sz w:val="24"/>
          <w:szCs w:val="24"/>
        </w:rPr>
        <w:t xml:space="preserve">tream </w:t>
      </w:r>
      <w:r w:rsidR="00A92A4C" w:rsidRPr="00A92A4C">
        <w:rPr>
          <w:sz w:val="24"/>
          <w:szCs w:val="24"/>
        </w:rPr>
        <w:t>encoding</w:t>
      </w:r>
      <w:r w:rsidRPr="00A92A4C">
        <w:rPr>
          <w:sz w:val="24"/>
          <w:szCs w:val="24"/>
        </w:rPr>
        <w:t xml:space="preserve"> attribute</w:t>
      </w:r>
      <w:bookmarkEnd w:id="212"/>
      <w:bookmarkEnd w:id="213"/>
    </w:p>
    <w:tbl>
      <w:tblPr>
        <w:tblStyle w:val="GridTable4-Accent1"/>
        <w:tblW w:w="0" w:type="auto"/>
        <w:jc w:val="center"/>
        <w:tblLook w:val="04A0" w:firstRow="1" w:lastRow="0" w:firstColumn="1" w:lastColumn="0" w:noHBand="0" w:noVBand="1"/>
      </w:tblPr>
      <w:tblGrid>
        <w:gridCol w:w="2092"/>
        <w:gridCol w:w="2499"/>
      </w:tblGrid>
      <w:tr w:rsidR="0096189C" w:rsidRPr="0025793A" w14:paraId="23EEA4C2" w14:textId="77777777" w:rsidTr="00FC7D20">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178FC22" w14:textId="4A1C7FB9" w:rsidR="0096189C" w:rsidRPr="00FC7D20" w:rsidRDefault="0096189C" w:rsidP="00FC7D20">
            <w:pPr>
              <w:rPr>
                <w:rFonts w:asciiTheme="minorHAnsi" w:hAnsiTheme="minorHAnsi"/>
                <w:sz w:val="20"/>
                <w:szCs w:val="20"/>
              </w:rPr>
            </w:pPr>
            <w:r w:rsidRPr="00FC7D20">
              <w:rPr>
                <w:rFonts w:asciiTheme="minorHAnsi" w:hAnsiTheme="minorHAnsi"/>
                <w:b w:val="0"/>
                <w:bCs w:val="0"/>
                <w:sz w:val="20"/>
                <w:szCs w:val="20"/>
              </w:rPr>
              <w:t>XML String</w:t>
            </w:r>
          </w:p>
        </w:tc>
        <w:tc>
          <w:tcPr>
            <w:tcW w:w="0" w:type="auto"/>
          </w:tcPr>
          <w:p w14:paraId="696D5F51" w14:textId="425CC5EE" w:rsidR="0096189C" w:rsidRPr="00FC7D20" w:rsidRDefault="0096189C" w:rsidP="00FC7D2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b w:val="0"/>
                <w:bCs w:val="0"/>
                <w:sz w:val="20"/>
                <w:szCs w:val="20"/>
              </w:rPr>
              <w:t>Description</w:t>
            </w:r>
          </w:p>
        </w:tc>
      </w:tr>
      <w:tr w:rsidR="0096189C" w:rsidRPr="0025793A" w14:paraId="0C436FAE"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5336365" w14:textId="15F4E818"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SIGN</w:t>
            </w:r>
            <w:r w:rsidRPr="00FC7D20">
              <w:rPr>
                <w:rFonts w:asciiTheme="minorHAnsi" w:hAnsiTheme="minorHAnsi"/>
                <w:b w:val="0"/>
                <w:bCs w:val="0"/>
                <w:sz w:val="20"/>
                <w:szCs w:val="20"/>
              </w:rPr>
              <w:t>”</w:t>
            </w:r>
          </w:p>
        </w:tc>
        <w:tc>
          <w:tcPr>
            <w:tcW w:w="0" w:type="auto"/>
          </w:tcPr>
          <w:p w14:paraId="6F78E704" w14:textId="4294279A"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w:t>
            </w:r>
          </w:p>
        </w:tc>
      </w:tr>
      <w:tr w:rsidR="0096189C" w:rsidRPr="0025793A" w14:paraId="5C68C3F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22016FE" w14:textId="1B77F18C"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w:t>
            </w:r>
            <w:r w:rsidRPr="00FC7D20">
              <w:rPr>
                <w:rFonts w:asciiTheme="minorHAnsi" w:hAnsiTheme="minorHAnsi"/>
                <w:b w:val="0"/>
                <w:bCs w:val="0"/>
                <w:sz w:val="20"/>
                <w:szCs w:val="20"/>
              </w:rPr>
              <w:t>”</w:t>
            </w:r>
          </w:p>
        </w:tc>
        <w:tc>
          <w:tcPr>
            <w:tcW w:w="0" w:type="auto"/>
          </w:tcPr>
          <w:p w14:paraId="741ECB43" w14:textId="7FF8FC97"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w:t>
            </w:r>
          </w:p>
        </w:tc>
      </w:tr>
      <w:tr w:rsidR="0096189C" w:rsidRPr="0025793A" w14:paraId="1D75FE34"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3A33F4D0" w14:textId="6302D751"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w:t>
            </w:r>
            <w:r w:rsidRPr="00FC7D20">
              <w:rPr>
                <w:rFonts w:asciiTheme="minorHAnsi" w:hAnsiTheme="minorHAnsi"/>
                <w:b w:val="0"/>
                <w:bCs w:val="0"/>
                <w:sz w:val="20"/>
                <w:szCs w:val="20"/>
              </w:rPr>
              <w:t>”</w:t>
            </w:r>
          </w:p>
        </w:tc>
        <w:tc>
          <w:tcPr>
            <w:tcW w:w="0" w:type="auto"/>
          </w:tcPr>
          <w:p w14:paraId="7643ADF8" w14:textId="0F820071"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w:t>
            </w:r>
          </w:p>
        </w:tc>
      </w:tr>
      <w:tr w:rsidR="0096189C" w:rsidRPr="0025793A" w14:paraId="71B3C82F"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2A5D526" w14:textId="462559D3"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w:t>
            </w:r>
            <w:r w:rsidRPr="00FC7D20">
              <w:rPr>
                <w:rFonts w:asciiTheme="minorHAnsi" w:hAnsiTheme="minorHAnsi"/>
                <w:b w:val="0"/>
                <w:bCs w:val="0"/>
                <w:sz w:val="20"/>
                <w:szCs w:val="20"/>
              </w:rPr>
              <w:t>”</w:t>
            </w:r>
          </w:p>
        </w:tc>
        <w:tc>
          <w:tcPr>
            <w:tcW w:w="0" w:type="auto"/>
          </w:tcPr>
          <w:p w14:paraId="3EEEFEDA" w14:textId="63BA88CB"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w:t>
            </w:r>
          </w:p>
        </w:tc>
      </w:tr>
      <w:tr w:rsidR="0096189C" w:rsidRPr="0025793A" w14:paraId="4C665312"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1913AEDC" w14:textId="775347E4"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w:t>
            </w:r>
            <w:r w:rsidRPr="00FC7D20">
              <w:rPr>
                <w:rFonts w:asciiTheme="minorHAnsi" w:hAnsiTheme="minorHAnsi"/>
                <w:b w:val="0"/>
                <w:bCs w:val="0"/>
                <w:sz w:val="20"/>
                <w:szCs w:val="20"/>
              </w:rPr>
              <w:t>”</w:t>
            </w:r>
          </w:p>
        </w:tc>
        <w:tc>
          <w:tcPr>
            <w:tcW w:w="0" w:type="auto"/>
          </w:tcPr>
          <w:p w14:paraId="2327E419" w14:textId="08CD935B"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w:t>
            </w:r>
          </w:p>
        </w:tc>
      </w:tr>
      <w:tr w:rsidR="0096189C" w:rsidRPr="0025793A" w14:paraId="3DF1A641"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0C8DB807" w14:textId="66C7EDCB"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OBA</w:t>
            </w:r>
            <w:r w:rsidRPr="00FC7D20">
              <w:rPr>
                <w:rFonts w:asciiTheme="minorHAnsi" w:hAnsiTheme="minorHAnsi"/>
                <w:b w:val="0"/>
                <w:bCs w:val="0"/>
                <w:sz w:val="20"/>
                <w:szCs w:val="20"/>
              </w:rPr>
              <w:t>”</w:t>
            </w:r>
          </w:p>
        </w:tc>
        <w:tc>
          <w:tcPr>
            <w:tcW w:w="0" w:type="auto"/>
          </w:tcPr>
          <w:p w14:paraId="33D999E5" w14:textId="39D31205"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Offset-Binary Adjusted</w:t>
            </w:r>
          </w:p>
        </w:tc>
      </w:tr>
      <w:tr w:rsidR="0096189C" w:rsidRPr="0025793A" w14:paraId="21F87615"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A83F110" w14:textId="022C9F70"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SMA</w:t>
            </w:r>
            <w:r w:rsidRPr="00FC7D20">
              <w:rPr>
                <w:rFonts w:asciiTheme="minorHAnsi" w:hAnsiTheme="minorHAnsi"/>
                <w:b w:val="0"/>
                <w:bCs w:val="0"/>
                <w:sz w:val="20"/>
                <w:szCs w:val="20"/>
              </w:rPr>
              <w:t>”</w:t>
            </w:r>
          </w:p>
        </w:tc>
        <w:tc>
          <w:tcPr>
            <w:tcW w:w="0" w:type="auto"/>
          </w:tcPr>
          <w:p w14:paraId="32C3F0C5" w14:textId="190CC108"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Sign-Magnitude Adjusted</w:t>
            </w:r>
          </w:p>
        </w:tc>
      </w:tr>
      <w:tr w:rsidR="0096189C" w:rsidRPr="0025793A" w14:paraId="68076418" w14:textId="77777777" w:rsidTr="00FC7D20">
        <w:trPr>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53D6C62A" w14:textId="640D0C27"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TCA</w:t>
            </w:r>
            <w:r w:rsidRPr="00FC7D20">
              <w:rPr>
                <w:rFonts w:asciiTheme="minorHAnsi" w:hAnsiTheme="minorHAnsi"/>
                <w:b w:val="0"/>
                <w:bCs w:val="0"/>
                <w:sz w:val="20"/>
                <w:szCs w:val="20"/>
              </w:rPr>
              <w:t>”</w:t>
            </w:r>
          </w:p>
        </w:tc>
        <w:tc>
          <w:tcPr>
            <w:tcW w:w="0" w:type="auto"/>
          </w:tcPr>
          <w:p w14:paraId="717D1E7C" w14:textId="2C28ACD4" w:rsidR="0096189C" w:rsidRPr="00FC7D20" w:rsidRDefault="0096189C" w:rsidP="00FC7D2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Two's Compliment Adjusted</w:t>
            </w:r>
          </w:p>
        </w:tc>
      </w:tr>
      <w:tr w:rsidR="0096189C" w:rsidRPr="0025793A" w14:paraId="2DCCA921" w14:textId="77777777" w:rsidTr="00FC7D2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92" w:type="dxa"/>
          </w:tcPr>
          <w:p w14:paraId="7E97E008" w14:textId="307FA25D" w:rsidR="0096189C" w:rsidRPr="00FC7D20" w:rsidRDefault="00C50B61" w:rsidP="00FC7D20">
            <w:pPr>
              <w:rPr>
                <w:rFonts w:asciiTheme="minorHAnsi" w:hAnsiTheme="minorHAnsi"/>
                <w:sz w:val="20"/>
                <w:szCs w:val="20"/>
              </w:rPr>
            </w:pPr>
            <w:r w:rsidRPr="00FC7D20">
              <w:rPr>
                <w:rFonts w:asciiTheme="minorHAnsi" w:hAnsiTheme="minorHAnsi"/>
                <w:b w:val="0"/>
                <w:bCs w:val="0"/>
                <w:sz w:val="20"/>
                <w:szCs w:val="20"/>
              </w:rPr>
              <w:t>“</w:t>
            </w:r>
            <w:r w:rsidR="0096189C" w:rsidRPr="00FC7D20">
              <w:rPr>
                <w:rFonts w:asciiTheme="minorHAnsi" w:hAnsiTheme="minorHAnsi"/>
                <w:b w:val="0"/>
                <w:bCs w:val="0"/>
                <w:sz w:val="20"/>
                <w:szCs w:val="20"/>
              </w:rPr>
              <w:t>OGA</w:t>
            </w:r>
            <w:r w:rsidRPr="00FC7D20">
              <w:rPr>
                <w:rFonts w:asciiTheme="minorHAnsi" w:hAnsiTheme="minorHAnsi"/>
                <w:b w:val="0"/>
                <w:bCs w:val="0"/>
                <w:sz w:val="20"/>
                <w:szCs w:val="20"/>
              </w:rPr>
              <w:t>”</w:t>
            </w:r>
          </w:p>
        </w:tc>
        <w:tc>
          <w:tcPr>
            <w:tcW w:w="0" w:type="auto"/>
          </w:tcPr>
          <w:p w14:paraId="237A81A7" w14:textId="3EEFB8F5" w:rsidR="0096189C" w:rsidRPr="00FC7D20" w:rsidRDefault="0096189C" w:rsidP="00FC7D2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FC7D20">
              <w:rPr>
                <w:rFonts w:asciiTheme="minorHAnsi" w:hAnsiTheme="minorHAnsi"/>
                <w:sz w:val="20"/>
                <w:szCs w:val="20"/>
              </w:rPr>
              <w:t>Offset-Gray Code Adjuste</w:t>
            </w:r>
            <w:r w:rsidR="003A4073" w:rsidRPr="00FC7D20">
              <w:rPr>
                <w:rFonts w:asciiTheme="minorHAnsi" w:hAnsiTheme="minorHAnsi"/>
                <w:sz w:val="20"/>
                <w:szCs w:val="20"/>
              </w:rPr>
              <w:t>d</w:t>
            </w:r>
          </w:p>
        </w:tc>
      </w:tr>
    </w:tbl>
    <w:p w14:paraId="0420248F" w14:textId="6A521A4E" w:rsidR="00EF4C9D" w:rsidRDefault="00EF4C9D">
      <w:pPr>
        <w:rPr>
          <w:rFonts w:asciiTheme="minorHAnsi" w:hAnsiTheme="minorHAnsi"/>
          <w:sz w:val="20"/>
          <w:szCs w:val="20"/>
        </w:rPr>
      </w:pPr>
    </w:p>
    <w:p w14:paraId="6AC81C77" w14:textId="77777777" w:rsidR="00EF4C9D" w:rsidRDefault="00EF4C9D">
      <w:pPr>
        <w:rPr>
          <w:rFonts w:asciiTheme="minorHAnsi" w:hAnsiTheme="minorHAnsi"/>
          <w:sz w:val="20"/>
          <w:szCs w:val="20"/>
        </w:rPr>
      </w:pPr>
      <w:r>
        <w:rPr>
          <w:rFonts w:asciiTheme="minorHAnsi" w:hAnsiTheme="minorHAnsi"/>
          <w:sz w:val="20"/>
          <w:szCs w:val="20"/>
        </w:rPr>
        <w:br w:type="page"/>
      </w:r>
    </w:p>
    <w:p w14:paraId="5D97ECFB" w14:textId="6DF957AE" w:rsidR="00F0495D" w:rsidRDefault="00F0495D" w:rsidP="00367133">
      <w:pPr>
        <w:pStyle w:val="Heading3"/>
      </w:pPr>
      <w:bookmarkStart w:id="214" w:name="_Toc489542555"/>
      <w:bookmarkStart w:id="215" w:name="_Toc489542629"/>
      <w:bookmarkStart w:id="216" w:name="_Toc489548088"/>
      <w:bookmarkStart w:id="217" w:name="_Toc489606009"/>
      <w:bookmarkStart w:id="218" w:name="_Toc489615308"/>
      <w:bookmarkStart w:id="219" w:name="_Toc490496301"/>
      <w:bookmarkEnd w:id="214"/>
      <w:bookmarkEnd w:id="215"/>
      <w:bookmarkEnd w:id="216"/>
      <w:bookmarkEnd w:id="217"/>
      <w:bookmarkEnd w:id="218"/>
      <w:r>
        <w:lastRenderedPageBreak/>
        <w:t>Lump</w:t>
      </w:r>
      <w:r w:rsidRPr="00DE07CD">
        <w:t xml:space="preserve"> </w:t>
      </w:r>
      <w:r w:rsidR="00CF77D1">
        <w:t>o</w:t>
      </w:r>
      <w:r w:rsidR="00D63103">
        <w:t>bject</w:t>
      </w:r>
      <w:bookmarkEnd w:id="219"/>
    </w:p>
    <w:p w14:paraId="286B3F63" w14:textId="37586789" w:rsidR="00E66B51" w:rsidRDefault="00E66B51" w:rsidP="00FC7D20">
      <w:pPr>
        <w:jc w:val="both"/>
      </w:pPr>
      <w:r>
        <w:t xml:space="preserve">Samples from two or more </w:t>
      </w:r>
      <w:r w:rsidR="00A92A4C">
        <w:t>s</w:t>
      </w:r>
      <w:r>
        <w:t xml:space="preserve">ample </w:t>
      </w:r>
      <w:r w:rsidR="00A92A4C">
        <w:t>s</w:t>
      </w:r>
      <w:r>
        <w:t xml:space="preserve">treams may be </w:t>
      </w:r>
      <w:r w:rsidR="00584E0E">
        <w:t xml:space="preserve">time </w:t>
      </w:r>
      <w:r>
        <w:t xml:space="preserve">multiplexed to form a single </w:t>
      </w:r>
      <w:r w:rsidR="00A92A4C">
        <w:t>d</w:t>
      </w:r>
      <w:r>
        <w:t xml:space="preserve">ata </w:t>
      </w:r>
      <w:r w:rsidR="00A92A4C">
        <w:t>s</w:t>
      </w:r>
      <w:r>
        <w:t xml:space="preserve">tream that is ultimately written to disk (after additional formatting is applied, as described later in this document). This standard assumes that all samples belonging to a finite interval of time are packed into a contiguous grouping of bits, known as a </w:t>
      </w:r>
      <w:r w:rsidR="007C4AFD">
        <w:t>l</w:t>
      </w:r>
      <w:r>
        <w:t>ump.</w:t>
      </w:r>
    </w:p>
    <w:p w14:paraId="356B8984" w14:textId="77777777" w:rsidR="00E66B51" w:rsidRDefault="00E66B51" w:rsidP="00FC7D20">
      <w:pPr>
        <w:jc w:val="both"/>
      </w:pPr>
    </w:p>
    <w:p w14:paraId="79874A8A" w14:textId="16C8E83C" w:rsidR="00E66B51" w:rsidRPr="00333345" w:rsidRDefault="00E66B51" w:rsidP="00FC7D20">
      <w:pPr>
        <w:jc w:val="both"/>
      </w:pPr>
      <w:r>
        <w:t xml:space="preserve">A </w:t>
      </w:r>
      <w:r w:rsidR="00A92A4C">
        <w:t>l</w:t>
      </w:r>
      <w:r w:rsidRPr="00FC7D20">
        <w:t>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r w:rsidR="00333345">
        <w:t xml:space="preserve"> As more than one sample from each stream may exist within a given lump, the variable </w:t>
      </w:r>
      <w:r w:rsidR="00AE6A72" w:rsidRPr="00F0291E">
        <w:rPr>
          <w:i/>
        </w:rPr>
        <w:t>s</w:t>
      </w:r>
      <w:r w:rsidR="00333345" w:rsidRPr="00F0291E">
        <w:rPr>
          <w:i/>
        </w:rPr>
        <w:t>hift</w:t>
      </w:r>
      <w:r w:rsidR="00333345">
        <w:t xml:space="preserve"> indicates which sample is chronologically first. When </w:t>
      </w:r>
      <w:r w:rsidR="00AE6A72">
        <w:rPr>
          <w:i/>
        </w:rPr>
        <w:t>s</w:t>
      </w:r>
      <w:r w:rsidR="00333345">
        <w:rPr>
          <w:i/>
        </w:rPr>
        <w:t>hift</w:t>
      </w:r>
      <w:r w:rsidR="00333345">
        <w:t xml:space="preserve"> is set to “Left” the samples located at the most significant bits are the earliest</w:t>
      </w:r>
      <w:r w:rsidR="006D6B38">
        <w:t>, and when it is set to “Right” the samples located at the least significant bits are the earliest</w:t>
      </w:r>
      <w:r w:rsidR="00333345">
        <w:t xml:space="preserve">. </w:t>
      </w:r>
    </w:p>
    <w:p w14:paraId="56439C2C" w14:textId="77777777" w:rsidR="00E66B51" w:rsidRDefault="00E66B51"/>
    <w:p w14:paraId="7ACB308D" w14:textId="1C75D22A" w:rsidR="00CA67E9" w:rsidRDefault="00CA67E9" w:rsidP="000A08BC">
      <w:pPr>
        <w:jc w:val="both"/>
      </w:pPr>
      <w:r>
        <w:fldChar w:fldCharType="begin"/>
      </w:r>
      <w:r>
        <w:instrText xml:space="preserve"> REF _Ref408765721 \h </w:instrText>
      </w:r>
      <w:r>
        <w:fldChar w:fldCharType="separate"/>
      </w:r>
      <w:r w:rsidR="00D7084E">
        <w:t xml:space="preserve">Figure </w:t>
      </w:r>
      <w:r w:rsidR="00D7084E">
        <w:rPr>
          <w:noProof/>
        </w:rPr>
        <w:t>7</w:t>
      </w:r>
      <w:r>
        <w:fldChar w:fldCharType="end"/>
      </w:r>
      <w:r>
        <w:t xml:space="preserve"> illustrates a </w:t>
      </w:r>
      <w:r w:rsidR="00A92A4C">
        <w:t>l</w:t>
      </w:r>
      <w:r w:rsidRPr="00FC7D20">
        <w:t>ump</w:t>
      </w:r>
      <w:r>
        <w:t xml:space="preserve"> containing </w:t>
      </w:r>
      <w:r w:rsidR="00611E02">
        <w:t xml:space="preserve">all </w:t>
      </w:r>
      <w:r>
        <w:t xml:space="preserve">samples from </w:t>
      </w:r>
      <w:r w:rsidRPr="00FC7D20">
        <w:t>N</w:t>
      </w:r>
      <w:r>
        <w:t xml:space="preserve"> </w:t>
      </w:r>
      <w:r w:rsidR="00A92A4C" w:rsidRPr="00FC7D20">
        <w:t>s</w:t>
      </w:r>
      <w:r w:rsidRPr="00FC7D20">
        <w:t>ample</w:t>
      </w:r>
      <w:r w:rsidRPr="00CA67E9">
        <w:rPr>
          <w:i/>
        </w:rPr>
        <w:t xml:space="preserve"> </w:t>
      </w:r>
      <w:r w:rsidR="00A92A4C" w:rsidRPr="00FC7D20">
        <w:t>s</w:t>
      </w:r>
      <w:r w:rsidRPr="00FC7D20">
        <w:t>treams</w:t>
      </w:r>
      <w:r>
        <w:t>.</w:t>
      </w:r>
    </w:p>
    <w:p w14:paraId="601298FE" w14:textId="77777777" w:rsidR="00CA67E9" w:rsidRDefault="00E66B51">
      <w:pPr>
        <w:keepNext/>
      </w:pPr>
      <w:r>
        <w:rPr>
          <w:noProof/>
          <w:lang w:val="en-GB" w:eastAsia="en-GB"/>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0DDEC9BF" w:rsidR="00E66B51" w:rsidRDefault="00CA67E9">
      <w:pPr>
        <w:pStyle w:val="Caption"/>
      </w:pPr>
      <w:bookmarkStart w:id="220" w:name="_Ref408765721"/>
      <w:bookmarkStart w:id="221" w:name="_Toc489346007"/>
      <w:bookmarkStart w:id="222" w:name="_Toc489615335"/>
      <w:r>
        <w:t xml:space="preserve">Figure </w:t>
      </w:r>
      <w:fldSimple w:instr=" SEQ Figure \* ARABIC ">
        <w:r w:rsidR="00D7084E">
          <w:rPr>
            <w:noProof/>
          </w:rPr>
          <w:t>7</w:t>
        </w:r>
      </w:fldSimple>
      <w:bookmarkEnd w:id="220"/>
      <w:r>
        <w:t xml:space="preserve"> </w:t>
      </w:r>
      <w:r w:rsidR="00BF4AD7" w:rsidRPr="00983E94">
        <w:t>–</w:t>
      </w:r>
      <w:r>
        <w:t xml:space="preserve"> Illustration of a lump </w:t>
      </w:r>
      <w:r w:rsidR="00CF77D1">
        <w:t>c</w:t>
      </w:r>
      <w:r>
        <w:t xml:space="preserve">ontaining </w:t>
      </w:r>
      <w:r w:rsidR="00CF77D1">
        <w:t>s</w:t>
      </w:r>
      <w:r>
        <w:t xml:space="preserve">amples from N </w:t>
      </w:r>
      <w:r w:rsidR="00CF77D1">
        <w:t>s</w:t>
      </w:r>
      <w:r>
        <w:t>treams</w:t>
      </w:r>
      <w:bookmarkEnd w:id="221"/>
      <w:bookmarkEnd w:id="222"/>
    </w:p>
    <w:p w14:paraId="755A51CD" w14:textId="542E4F56" w:rsidR="00893E63" w:rsidRPr="00AF54E4" w:rsidRDefault="00893E63"/>
    <w:p w14:paraId="7E19DF34" w14:textId="1E171548" w:rsidR="00F0495D" w:rsidRPr="00BD529F" w:rsidRDefault="00F0495D">
      <w:pPr>
        <w:pStyle w:val="Caption"/>
        <w:keepNext/>
        <w:rPr>
          <w:sz w:val="24"/>
          <w:szCs w:val="24"/>
        </w:rPr>
      </w:pPr>
      <w:bookmarkStart w:id="223" w:name="_Toc489615345"/>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9</w:t>
      </w:r>
      <w:r w:rsidRPr="00BD529F">
        <w:rPr>
          <w:sz w:val="24"/>
          <w:szCs w:val="24"/>
        </w:rPr>
        <w:fldChar w:fldCharType="end"/>
      </w:r>
      <w:r w:rsidR="00CA67E9">
        <w:rPr>
          <w:sz w:val="24"/>
          <w:szCs w:val="24"/>
        </w:rPr>
        <w:t xml:space="preserve"> – Definition of </w:t>
      </w:r>
      <w:r w:rsidR="00A92A4C">
        <w:rPr>
          <w:sz w:val="24"/>
          <w:szCs w:val="24"/>
        </w:rPr>
        <w:t>l</w:t>
      </w:r>
      <w:r w:rsidR="00CA67E9">
        <w:rPr>
          <w:sz w:val="24"/>
          <w:szCs w:val="24"/>
        </w:rPr>
        <w:t>ump</w:t>
      </w:r>
      <w:r w:rsidRPr="00BD529F">
        <w:rPr>
          <w:sz w:val="24"/>
          <w:szCs w:val="24"/>
        </w:rPr>
        <w:t xml:space="preserve"> </w:t>
      </w:r>
      <w:r w:rsidR="00A92A4C">
        <w:rPr>
          <w:sz w:val="24"/>
          <w:szCs w:val="24"/>
        </w:rPr>
        <w:t>a</w:t>
      </w:r>
      <w:r w:rsidR="00D63103">
        <w:rPr>
          <w:sz w:val="24"/>
          <w:szCs w:val="24"/>
        </w:rPr>
        <w:t>ttributes</w:t>
      </w:r>
      <w:bookmarkEnd w:id="223"/>
    </w:p>
    <w:tbl>
      <w:tblPr>
        <w:tblStyle w:val="LightList-Accent1"/>
        <w:tblW w:w="9576" w:type="dxa"/>
        <w:tblLook w:val="04A0" w:firstRow="1" w:lastRow="0" w:firstColumn="1" w:lastColumn="0" w:noHBand="0" w:noVBand="1"/>
      </w:tblPr>
      <w:tblGrid>
        <w:gridCol w:w="1691"/>
        <w:gridCol w:w="1895"/>
        <w:gridCol w:w="1175"/>
        <w:gridCol w:w="31"/>
        <w:gridCol w:w="2262"/>
        <w:gridCol w:w="1051"/>
        <w:gridCol w:w="175"/>
        <w:gridCol w:w="1296"/>
      </w:tblGrid>
      <w:tr w:rsidR="003834A2" w:rsidRPr="00DE07CD" w14:paraId="1F45852B"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91" w:type="dxa"/>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95" w:type="dxa"/>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5" w:type="dxa"/>
          </w:tcPr>
          <w:p w14:paraId="1C9C9B7E" w14:textId="54927CDD" w:rsidR="00F0495D" w:rsidRPr="00DE07CD" w:rsidRDefault="00A92A4C">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293" w:type="dxa"/>
            <w:gridSpan w:val="2"/>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51" w:type="dxa"/>
          </w:tcPr>
          <w:p w14:paraId="7903314F" w14:textId="12CCFDD5" w:rsidR="003834A2"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
          <w:p w14:paraId="62F7DB8E" w14:textId="74F869E3" w:rsidR="00F0495D" w:rsidRPr="00DE07CD" w:rsidRDefault="003834A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1" w:type="dxa"/>
            <w:gridSpan w:val="2"/>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15765CAD"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1" w:type="dxa"/>
          </w:tcPr>
          <w:p w14:paraId="49127426" w14:textId="5D329C29" w:rsidR="00F0495D" w:rsidRDefault="003834A2" w:rsidP="00A503DE">
            <w:pPr>
              <w:rPr>
                <w:rFonts w:asciiTheme="minorHAnsi" w:hAnsiTheme="minorHAnsi"/>
                <w:sz w:val="20"/>
                <w:szCs w:val="20"/>
              </w:rPr>
            </w:pPr>
            <w:r>
              <w:rPr>
                <w:rFonts w:asciiTheme="minorHAnsi" w:hAnsiTheme="minorHAnsi"/>
                <w:sz w:val="20"/>
                <w:szCs w:val="20"/>
              </w:rPr>
              <w:t>stream</w:t>
            </w:r>
          </w:p>
        </w:tc>
        <w:tc>
          <w:tcPr>
            <w:tcW w:w="1895" w:type="dxa"/>
          </w:tcPr>
          <w:p w14:paraId="63FEB21D" w14:textId="0ACE28B5"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7C4AFD">
              <w:rPr>
                <w:rFonts w:asciiTheme="minorHAnsi" w:hAnsiTheme="minorHAnsi"/>
                <w:sz w:val="20"/>
                <w:szCs w:val="20"/>
              </w:rPr>
              <w:t>s</w:t>
            </w:r>
            <w:r w:rsidR="00CA67E9">
              <w:rPr>
                <w:rFonts w:asciiTheme="minorHAnsi" w:hAnsiTheme="minorHAnsi"/>
                <w:sz w:val="20"/>
                <w:szCs w:val="20"/>
              </w:rPr>
              <w:t>treams</w:t>
            </w:r>
            <w:r w:rsidR="00F0495D">
              <w:rPr>
                <w:rFonts w:asciiTheme="minorHAnsi" w:hAnsiTheme="minorHAnsi"/>
                <w:sz w:val="20"/>
                <w:szCs w:val="20"/>
              </w:rPr>
              <w:t xml:space="preserve"> present in this </w:t>
            </w:r>
            <w:r w:rsidR="00CA67E9">
              <w:rPr>
                <w:rFonts w:asciiTheme="minorHAnsi" w:hAnsiTheme="minorHAnsi"/>
                <w:sz w:val="20"/>
                <w:szCs w:val="20"/>
              </w:rPr>
              <w:t>lump</w:t>
            </w:r>
            <w:r w:rsidR="00CF77D1">
              <w:rPr>
                <w:rFonts w:asciiTheme="minorHAnsi" w:hAnsiTheme="minorHAnsi"/>
                <w:sz w:val="20"/>
                <w:szCs w:val="20"/>
              </w:rPr>
              <w:t xml:space="preserve"> </w:t>
            </w:r>
            <w:r>
              <w:rPr>
                <w:rFonts w:asciiTheme="minorHAnsi" w:hAnsiTheme="minorHAnsi"/>
                <w:sz w:val="20"/>
                <w:szCs w:val="20"/>
              </w:rPr>
              <w:t>(ordered).</w:t>
            </w:r>
          </w:p>
        </w:tc>
        <w:tc>
          <w:tcPr>
            <w:tcW w:w="1175" w:type="dxa"/>
          </w:tcPr>
          <w:p w14:paraId="3D03FA59" w14:textId="799DAB2E" w:rsidR="00F0495D"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367133">
              <w:rPr>
                <w:rFonts w:asciiTheme="minorHAnsi" w:hAnsiTheme="minorHAnsi"/>
                <w:sz w:val="20"/>
                <w:szCs w:val="20"/>
              </w:rPr>
              <w:t>tream</w:t>
            </w:r>
          </w:p>
        </w:tc>
        <w:tc>
          <w:tcPr>
            <w:tcW w:w="2293" w:type="dxa"/>
            <w:gridSpan w:val="2"/>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51" w:type="dxa"/>
          </w:tcPr>
          <w:p w14:paraId="3134E884" w14:textId="21FC5337" w:rsidR="00F0495D"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471" w:type="dxa"/>
            <w:gridSpan w:val="2"/>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05B107A"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91" w:type="dxa"/>
          </w:tcPr>
          <w:p w14:paraId="2B252FE9" w14:textId="260761D5" w:rsidR="00FE1534" w:rsidRDefault="00A3589E" w:rsidP="009F45F3">
            <w:pPr>
              <w:rPr>
                <w:rFonts w:asciiTheme="minorHAnsi" w:hAnsiTheme="minorHAnsi"/>
                <w:sz w:val="20"/>
                <w:szCs w:val="20"/>
              </w:rPr>
            </w:pPr>
            <w:r>
              <w:rPr>
                <w:rFonts w:asciiTheme="minorHAnsi" w:hAnsiTheme="minorHAnsi"/>
                <w:sz w:val="20"/>
                <w:szCs w:val="20"/>
              </w:rPr>
              <w:t>shift</w:t>
            </w:r>
          </w:p>
        </w:tc>
        <w:tc>
          <w:tcPr>
            <w:tcW w:w="1895" w:type="dxa"/>
          </w:tcPr>
          <w:p w14:paraId="4CABCE31" w14:textId="7F940825" w:rsidR="00FE1534"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Shift direction</w:t>
            </w:r>
            <w:r w:rsidR="00AE6A72">
              <w:rPr>
                <w:rFonts w:asciiTheme="minorHAnsi" w:hAnsiTheme="minorHAnsi"/>
                <w:sz w:val="20"/>
                <w:szCs w:val="20"/>
              </w:rPr>
              <w:t>.</w:t>
            </w:r>
          </w:p>
        </w:tc>
        <w:tc>
          <w:tcPr>
            <w:tcW w:w="1206" w:type="dxa"/>
            <w:gridSpan w:val="2"/>
          </w:tcPr>
          <w:p w14:paraId="761211C1" w14:textId="681125F1" w:rsidR="00FE1534" w:rsidRDefault="00CF77D1"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CD6A08">
              <w:rPr>
                <w:rFonts w:asciiTheme="minorHAnsi" w:hAnsiTheme="minorHAnsi"/>
                <w:sz w:val="20"/>
                <w:szCs w:val="20"/>
              </w:rPr>
              <w:t>numerator</w:t>
            </w:r>
          </w:p>
        </w:tc>
        <w:tc>
          <w:tcPr>
            <w:tcW w:w="2262" w:type="dxa"/>
          </w:tcPr>
          <w:p w14:paraId="681E77F4" w14:textId="72B899FA" w:rsidR="00FE1534" w:rsidRDefault="0031524B"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226" w:type="dxa"/>
            <w:gridSpan w:val="2"/>
          </w:tcPr>
          <w:p w14:paraId="73ECAD0B" w14:textId="3CF14442" w:rsidR="00FE1534" w:rsidRDefault="00A3589E"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296" w:type="dxa"/>
          </w:tcPr>
          <w:p w14:paraId="59B7844B" w14:textId="77777777" w:rsidR="00FE1534" w:rsidRPr="00DE07CD" w:rsidRDefault="00FE1534" w:rsidP="007B0E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8CE0474" w14:textId="418EB900" w:rsidR="00EF4C9D" w:rsidRDefault="00EF4C9D"/>
    <w:p w14:paraId="6C4AFDD9" w14:textId="1CE012CB" w:rsidR="00EF4C9D" w:rsidRDefault="00EF4C9D"/>
    <w:p w14:paraId="5B3DB98E" w14:textId="77777777" w:rsidR="00EF4C9D" w:rsidRDefault="00EF4C9D">
      <w:r>
        <w:br w:type="page"/>
      </w:r>
    </w:p>
    <w:p w14:paraId="64C11298" w14:textId="04E04A77" w:rsidR="00584E0E" w:rsidRDefault="00584E0E">
      <w:pPr>
        <w:pStyle w:val="Heading3"/>
      </w:pPr>
      <w:bookmarkStart w:id="224" w:name="_Toc489542557"/>
      <w:bookmarkStart w:id="225" w:name="_Toc489542631"/>
      <w:bookmarkStart w:id="226" w:name="_Toc489548090"/>
      <w:bookmarkStart w:id="227" w:name="_Toc489606011"/>
      <w:bookmarkStart w:id="228" w:name="_Toc489615310"/>
      <w:bookmarkStart w:id="229" w:name="_Ref488679217"/>
      <w:bookmarkStart w:id="230" w:name="_Toc490496302"/>
      <w:bookmarkEnd w:id="224"/>
      <w:bookmarkEnd w:id="225"/>
      <w:bookmarkEnd w:id="226"/>
      <w:bookmarkEnd w:id="227"/>
      <w:bookmarkEnd w:id="228"/>
      <w:r>
        <w:lastRenderedPageBreak/>
        <w:t>Chunk</w:t>
      </w:r>
      <w:r w:rsidRPr="00DE07CD">
        <w:t xml:space="preserve"> </w:t>
      </w:r>
      <w:r w:rsidR="00CF77D1">
        <w:t>o</w:t>
      </w:r>
      <w:r w:rsidR="00D63103">
        <w:t>bject</w:t>
      </w:r>
      <w:bookmarkEnd w:id="229"/>
      <w:bookmarkEnd w:id="230"/>
    </w:p>
    <w:p w14:paraId="5DF34BCD" w14:textId="20E31422" w:rsidR="00DA653D" w:rsidRDefault="00584E0E" w:rsidP="000A08BC">
      <w:pPr>
        <w:jc w:val="both"/>
      </w:pPr>
      <w:r>
        <w:t xml:space="preserve">The packing scheme of samples in a data stream must be known to correctly decode them. </w:t>
      </w:r>
      <w:r w:rsidR="00DA653D">
        <w:t>For example, c</w:t>
      </w:r>
      <w:r>
        <w:t xml:space="preserve">onsider 32 1-bit real samples packed into two </w:t>
      </w:r>
      <w:r w:rsidR="00BF2D53">
        <w:t>uint16_t</w:t>
      </w:r>
      <w:r>
        <w:t xml:space="preserve"> words represented in little-endian format. Due to the little-endian representation, these samples will be decoded incorrectly if read back </w:t>
      </w:r>
      <w:r w:rsidR="00DA653D">
        <w:t>as a single</w:t>
      </w:r>
      <w:r>
        <w:t xml:space="preserve"> </w:t>
      </w:r>
      <w:r w:rsidR="00BF2D53">
        <w:t>uint32_t</w:t>
      </w:r>
      <w:r>
        <w:t xml:space="preserve">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5DBDEA01" w:rsidR="00DA653D" w:rsidRDefault="00DA653D" w:rsidP="000A08BC">
      <w:pPr>
        <w:jc w:val="both"/>
      </w:pPr>
      <w:r>
        <w:t xml:space="preserve">This standard defines a metadata parameter known as a </w:t>
      </w:r>
      <w:r w:rsidR="00CF77D1">
        <w:t>c</w:t>
      </w:r>
      <w:r w:rsidRPr="00FC7D20">
        <w:t>hunk</w:t>
      </w:r>
      <w:r>
        <w:t xml:space="preserve"> that together with </w:t>
      </w:r>
      <w:r w:rsidR="00CF77D1">
        <w:t>s</w:t>
      </w:r>
      <w:r w:rsidRPr="00FC7D20">
        <w:t>tream</w:t>
      </w:r>
      <w:r>
        <w:t xml:space="preserve"> and </w:t>
      </w:r>
      <w:r w:rsidR="00CF77D1" w:rsidRPr="00FC7D20">
        <w:t>l</w:t>
      </w:r>
      <w:r w:rsidRPr="00FC7D20">
        <w:t>ump</w:t>
      </w:r>
      <w:r>
        <w:t xml:space="preserve"> parameters unambiguously describes how samples shall be decoded from a data stream.</w:t>
      </w:r>
    </w:p>
    <w:p w14:paraId="7832B380" w14:textId="77777777" w:rsidR="00DA653D" w:rsidRDefault="00DA653D"/>
    <w:p w14:paraId="4C1D2332" w14:textId="43B7AA89" w:rsidR="00DA653D" w:rsidRDefault="00DA653D" w:rsidP="000A08BC">
      <w:pPr>
        <w:jc w:val="both"/>
      </w:pPr>
      <w:r>
        <w:t xml:space="preserve">A </w:t>
      </w:r>
      <w:r w:rsidR="00CF77D1" w:rsidRPr="00FC7D20">
        <w:t>c</w:t>
      </w:r>
      <w:r w:rsidRPr="00FC7D20">
        <w:t>hunk</w:t>
      </w:r>
      <w:r>
        <w:t xml:space="preserve"> is defined as a segment of data</w:t>
      </w:r>
      <w:r w:rsidR="00801F8A">
        <w:t xml:space="preserve"> </w:t>
      </w:r>
      <w:r>
        <w:t>consisting of one or more lumps that have been packed using one of four standard unsigned integer data types</w:t>
      </w:r>
      <w:r w:rsidR="00FC0A21">
        <w:t xml:space="preserve"> (uint8, uint16, uint32, or uint64)</w:t>
      </w:r>
      <w:r>
        <w:t>.</w:t>
      </w:r>
      <w:r w:rsidR="00801F8A">
        <w:t xml:space="preserve"> </w:t>
      </w:r>
      <w:r w:rsidR="00E07FA7">
        <w:t xml:space="preserve">This provides a means of describing the occupied memory in a manner that can be natively manipulated by a processor, using standard </w:t>
      </w:r>
      <w:r w:rsidR="006F6EF7">
        <w:t xml:space="preserve">memory </w:t>
      </w:r>
      <w:r w:rsidR="00E07FA7">
        <w:t>structures</w:t>
      </w:r>
      <w:r w:rsidR="00FD356C">
        <w:t xml:space="preserve"> (char, int, array)</w:t>
      </w:r>
      <w:r w:rsidR="00E07FA7">
        <w:t xml:space="preserve">. </w:t>
      </w:r>
    </w:p>
    <w:p w14:paraId="14DC0C02" w14:textId="77777777" w:rsidR="00DA653D" w:rsidRDefault="00DA653D"/>
    <w:p w14:paraId="58C57035" w14:textId="35FF5A70" w:rsidR="00DF0B3F" w:rsidRPr="00BD529F" w:rsidRDefault="00DF0B3F">
      <w:pPr>
        <w:pStyle w:val="Caption"/>
        <w:keepNext/>
        <w:rPr>
          <w:sz w:val="24"/>
          <w:szCs w:val="24"/>
        </w:rPr>
      </w:pPr>
      <w:bookmarkStart w:id="231" w:name="_Toc489615346"/>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10</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11</w:t>
      </w:r>
      <w:r w:rsidRPr="00BD529F">
        <w:rPr>
          <w:sz w:val="24"/>
          <w:szCs w:val="24"/>
        </w:rPr>
        <w:fldChar w:fldCharType="end"/>
      </w:r>
      <w:r>
        <w:rPr>
          <w:sz w:val="24"/>
          <w:szCs w:val="24"/>
        </w:rPr>
        <w:t xml:space="preserve"> – Definition of </w:t>
      </w:r>
      <w:r w:rsidR="00CF77D1">
        <w:rPr>
          <w:sz w:val="24"/>
          <w:szCs w:val="24"/>
        </w:rPr>
        <w:t>c</w:t>
      </w:r>
      <w:r>
        <w:rPr>
          <w:sz w:val="24"/>
          <w:szCs w:val="24"/>
        </w:rPr>
        <w:t>hunk</w:t>
      </w:r>
      <w:r w:rsidRPr="00BD529F">
        <w:rPr>
          <w:sz w:val="24"/>
          <w:szCs w:val="24"/>
        </w:rPr>
        <w:t xml:space="preserve"> </w:t>
      </w:r>
      <w:r w:rsidR="00CF77D1">
        <w:rPr>
          <w:sz w:val="24"/>
          <w:szCs w:val="24"/>
        </w:rPr>
        <w:t>a</w:t>
      </w:r>
      <w:r w:rsidR="00D63103">
        <w:rPr>
          <w:sz w:val="24"/>
          <w:szCs w:val="24"/>
        </w:rPr>
        <w:t>ttributes</w:t>
      </w:r>
      <w:bookmarkEnd w:id="231"/>
    </w:p>
    <w:tbl>
      <w:tblPr>
        <w:tblStyle w:val="LightList-Accent1"/>
        <w:tblW w:w="9770" w:type="dxa"/>
        <w:tblLayout w:type="fixed"/>
        <w:tblLook w:val="04A0" w:firstRow="1" w:lastRow="0" w:firstColumn="1" w:lastColumn="0" w:noHBand="0" w:noVBand="1"/>
      </w:tblPr>
      <w:tblGrid>
        <w:gridCol w:w="1469"/>
        <w:gridCol w:w="2065"/>
        <w:gridCol w:w="1276"/>
        <w:gridCol w:w="1984"/>
        <w:gridCol w:w="1501"/>
        <w:gridCol w:w="1475"/>
      </w:tblGrid>
      <w:tr w:rsidR="00EF4A55" w:rsidRPr="00DE07CD" w14:paraId="40F10403" w14:textId="77777777" w:rsidTr="00EF4A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6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206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276" w:type="dxa"/>
          </w:tcPr>
          <w:p w14:paraId="21844EC2" w14:textId="269E448B" w:rsidR="00DF0B3F" w:rsidRPr="00DE07CD" w:rsidRDefault="00CF77D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984"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501" w:type="dxa"/>
          </w:tcPr>
          <w:p w14:paraId="5DC8492A" w14:textId="20B85D51" w:rsidR="00DF0B3F" w:rsidRPr="00DE07CD" w:rsidRDefault="00160127">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4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F4A55" w:rsidRPr="00DE07CD" w14:paraId="6563AD9E"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933B709" w14:textId="3E8359B2" w:rsidR="00DF0B3F" w:rsidRDefault="003834A2" w:rsidP="00A503DE">
            <w:pPr>
              <w:rPr>
                <w:rFonts w:asciiTheme="minorHAnsi" w:hAnsiTheme="minorHAnsi"/>
                <w:sz w:val="20"/>
                <w:szCs w:val="20"/>
              </w:rPr>
            </w:pPr>
            <w:r>
              <w:rPr>
                <w:rFonts w:asciiTheme="minorHAnsi" w:hAnsiTheme="minorHAnsi"/>
                <w:sz w:val="20"/>
                <w:szCs w:val="20"/>
              </w:rPr>
              <w:t>lump</w:t>
            </w:r>
          </w:p>
        </w:tc>
        <w:tc>
          <w:tcPr>
            <w:tcW w:w="206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1276" w:type="dxa"/>
          </w:tcPr>
          <w:p w14:paraId="702A2452" w14:textId="5014D32F" w:rsidR="00DF0B3F" w:rsidRPr="00DE07CD" w:rsidRDefault="00CF77D1"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DB31C3">
              <w:rPr>
                <w:rFonts w:asciiTheme="minorHAnsi" w:hAnsiTheme="minorHAnsi"/>
                <w:sz w:val="20"/>
                <w:szCs w:val="20"/>
              </w:rPr>
              <w:t>ump</w:t>
            </w:r>
          </w:p>
        </w:tc>
        <w:tc>
          <w:tcPr>
            <w:tcW w:w="1984"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3C925A3A" w14:textId="15FA384C" w:rsidR="00DF0B3F"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59C39D6"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15D1DD40"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3C086F4C" w14:textId="66DC7FAC" w:rsidR="00DF0B3F" w:rsidRDefault="003834A2" w:rsidP="00A503DE">
            <w:pPr>
              <w:rPr>
                <w:rFonts w:asciiTheme="minorHAnsi" w:hAnsiTheme="minorHAnsi"/>
                <w:sz w:val="20"/>
                <w:szCs w:val="20"/>
              </w:rPr>
            </w:pPr>
            <w:r>
              <w:rPr>
                <w:rFonts w:asciiTheme="minorHAnsi" w:hAnsiTheme="minorHAnsi"/>
                <w:sz w:val="20"/>
                <w:szCs w:val="20"/>
              </w:rPr>
              <w:t>sizeword</w:t>
            </w:r>
          </w:p>
        </w:tc>
        <w:tc>
          <w:tcPr>
            <w:tcW w:w="2065" w:type="dxa"/>
          </w:tcPr>
          <w:p w14:paraId="2AA29BD7" w14:textId="6034E4D0" w:rsidR="00DF0B3F" w:rsidRDefault="00341757"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The size, in bytes, of the fundamental integer data-type (word) that shall be read. </w:t>
            </w:r>
          </w:p>
        </w:tc>
        <w:tc>
          <w:tcPr>
            <w:tcW w:w="1276" w:type="dxa"/>
          </w:tcPr>
          <w:p w14:paraId="3B4149CB" w14:textId="683AF6B2" w:rsidR="00DF0B3F" w:rsidRDefault="00BF2D53" w:rsidP="008D46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52B8BD8C" w14:textId="0DE12E11" w:rsidR="00DF0B3F" w:rsidRPr="00DE07CD" w:rsidRDefault="008817EF" w:rsidP="00893E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w:t>
            </w:r>
            <w:r w:rsidR="00893E63">
              <w:rPr>
                <w:rFonts w:asciiTheme="minorHAnsi" w:hAnsiTheme="minorHAnsi"/>
                <w:sz w:val="20"/>
                <w:szCs w:val="20"/>
              </w:rPr>
              <w:t>uint8_t</w:t>
            </w:r>
            <w:r w:rsidR="0082761D">
              <w:rPr>
                <w:rFonts w:asciiTheme="minorHAnsi" w:hAnsiTheme="minorHAnsi"/>
                <w:sz w:val="20"/>
                <w:szCs w:val="20"/>
              </w:rPr>
              <w:t xml:space="preserve">, </w:t>
            </w:r>
            <w:r w:rsidR="00893E63">
              <w:rPr>
                <w:rFonts w:asciiTheme="minorHAnsi" w:hAnsiTheme="minorHAnsi"/>
                <w:sz w:val="20"/>
                <w:szCs w:val="20"/>
              </w:rPr>
              <w:t>uint16_t</w:t>
            </w:r>
            <w:r w:rsidR="0082761D">
              <w:rPr>
                <w:rFonts w:asciiTheme="minorHAnsi" w:hAnsiTheme="minorHAnsi"/>
                <w:sz w:val="20"/>
                <w:szCs w:val="20"/>
              </w:rPr>
              <w:t xml:space="preserve">, </w:t>
            </w:r>
            <w:r w:rsidR="00893E63">
              <w:rPr>
                <w:rFonts w:asciiTheme="minorHAnsi" w:hAnsiTheme="minorHAnsi"/>
                <w:sz w:val="20"/>
                <w:szCs w:val="20"/>
              </w:rPr>
              <w:t xml:space="preserve">uint32_t </w:t>
            </w:r>
            <w:r w:rsidR="0082761D">
              <w:rPr>
                <w:rFonts w:asciiTheme="minorHAnsi" w:hAnsiTheme="minorHAnsi"/>
                <w:sz w:val="20"/>
                <w:szCs w:val="20"/>
              </w:rPr>
              <w:t xml:space="preserve">and </w:t>
            </w:r>
            <w:r w:rsidR="00893E63">
              <w:rPr>
                <w:rFonts w:asciiTheme="minorHAnsi" w:hAnsiTheme="minorHAnsi"/>
                <w:sz w:val="20"/>
                <w:szCs w:val="20"/>
              </w:rPr>
              <w:t>uint64_t</w:t>
            </w:r>
            <w:r w:rsidR="0082761D">
              <w:rPr>
                <w:rFonts w:asciiTheme="minorHAnsi" w:hAnsiTheme="minorHAnsi"/>
                <w:sz w:val="20"/>
                <w:szCs w:val="20"/>
              </w:rPr>
              <w:t>)</w:t>
            </w:r>
          </w:p>
        </w:tc>
        <w:tc>
          <w:tcPr>
            <w:tcW w:w="1501" w:type="dxa"/>
          </w:tcPr>
          <w:p w14:paraId="144C84AB" w14:textId="2D6A6FB3" w:rsidR="00DF0B3F" w:rsidRDefault="003834A2"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F4A55" w:rsidRPr="00DE07CD" w14:paraId="10E7252A"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2F21AAF4" w14:textId="378C28B7" w:rsidR="00DF0B3F" w:rsidRDefault="003834A2" w:rsidP="00A503DE">
            <w:pPr>
              <w:rPr>
                <w:rFonts w:asciiTheme="minorHAnsi" w:hAnsiTheme="minorHAnsi"/>
                <w:sz w:val="20"/>
                <w:szCs w:val="20"/>
              </w:rPr>
            </w:pPr>
            <w:r>
              <w:rPr>
                <w:rFonts w:asciiTheme="minorHAnsi" w:hAnsiTheme="minorHAnsi"/>
                <w:sz w:val="20"/>
                <w:szCs w:val="20"/>
              </w:rPr>
              <w:t>countwords</w:t>
            </w:r>
          </w:p>
        </w:tc>
        <w:tc>
          <w:tcPr>
            <w:tcW w:w="206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276" w:type="dxa"/>
          </w:tcPr>
          <w:p w14:paraId="044C1606" w14:textId="1C51F1DB" w:rsidR="00DF0B3F" w:rsidRDefault="00BF2D53" w:rsidP="008D461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w:t>
            </w:r>
            <w:r w:rsidR="008D4610">
              <w:rPr>
                <w:rFonts w:asciiTheme="minorHAnsi" w:hAnsiTheme="minorHAnsi"/>
                <w:sz w:val="20"/>
                <w:szCs w:val="20"/>
              </w:rPr>
              <w:t>int8_t</w:t>
            </w:r>
          </w:p>
        </w:tc>
        <w:tc>
          <w:tcPr>
            <w:tcW w:w="1984"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501" w:type="dxa"/>
          </w:tcPr>
          <w:p w14:paraId="68328BF0" w14:textId="4A8F674A"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160127">
              <w:rPr>
                <w:rFonts w:asciiTheme="minorHAnsi" w:hAnsiTheme="minorHAnsi"/>
                <w:sz w:val="20"/>
                <w:szCs w:val="20"/>
              </w:rPr>
              <w:t>es</w:t>
            </w:r>
          </w:p>
        </w:tc>
        <w:tc>
          <w:tcPr>
            <w:tcW w:w="14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F4A55" w:rsidRPr="00DE07CD" w14:paraId="6DC6D33B"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E8981B8" w14:textId="7A7A5E57" w:rsidR="00A3589E" w:rsidRDefault="003834A2" w:rsidP="00A503DE">
            <w:pPr>
              <w:rPr>
                <w:rFonts w:asciiTheme="minorHAnsi" w:hAnsiTheme="minorHAnsi"/>
                <w:sz w:val="20"/>
                <w:szCs w:val="20"/>
              </w:rPr>
            </w:pPr>
            <w:r>
              <w:rPr>
                <w:rFonts w:asciiTheme="minorHAnsi" w:hAnsiTheme="minorHAnsi"/>
                <w:sz w:val="20"/>
                <w:szCs w:val="20"/>
              </w:rPr>
              <w:t>endian</w:t>
            </w:r>
          </w:p>
        </w:tc>
        <w:tc>
          <w:tcPr>
            <w:tcW w:w="206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276" w:type="dxa"/>
          </w:tcPr>
          <w:p w14:paraId="2282593F" w14:textId="7545A05F" w:rsidR="00107DCC" w:rsidRDefault="00CF77D1"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3834A2">
              <w:rPr>
                <w:rFonts w:asciiTheme="minorHAnsi" w:hAnsiTheme="minorHAnsi"/>
                <w:sz w:val="20"/>
                <w:szCs w:val="20"/>
              </w:rPr>
              <w:t>numerator</w:t>
            </w:r>
          </w:p>
        </w:tc>
        <w:tc>
          <w:tcPr>
            <w:tcW w:w="1984" w:type="dxa"/>
          </w:tcPr>
          <w:p w14:paraId="4E4D2FAC" w14:textId="2103A76E" w:rsidR="00F432ED" w:rsidRPr="00DE07CD" w:rsidRDefault="006D0B3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"Big",</w:t>
            </w:r>
            <w:r w:rsidR="00754D82">
              <w:rPr>
                <w:rFonts w:asciiTheme="minorHAnsi" w:hAnsiTheme="minorHAnsi"/>
                <w:sz w:val="20"/>
                <w:szCs w:val="20"/>
              </w:rPr>
              <w:t xml:space="preserve"> </w:t>
            </w:r>
            <w:r>
              <w:rPr>
                <w:rFonts w:asciiTheme="minorHAnsi" w:hAnsiTheme="minorHAnsi"/>
                <w:sz w:val="20"/>
                <w:szCs w:val="20"/>
              </w:rPr>
              <w:t>"Little"</w:t>
            </w:r>
            <w:r w:rsidR="003834A2">
              <w:rPr>
                <w:rFonts w:asciiTheme="minorHAnsi" w:hAnsiTheme="minorHAnsi"/>
                <w:sz w:val="20"/>
                <w:szCs w:val="20"/>
              </w:rPr>
              <w:t>, “Undefined”</w:t>
            </w:r>
            <w:r w:rsidR="00F432ED">
              <w:rPr>
                <w:rFonts w:asciiTheme="minorHAnsi" w:hAnsiTheme="minorHAnsi"/>
                <w:sz w:val="20"/>
                <w:szCs w:val="20"/>
              </w:rPr>
              <w:t>‘</w:t>
            </w:r>
          </w:p>
        </w:tc>
        <w:tc>
          <w:tcPr>
            <w:tcW w:w="1501" w:type="dxa"/>
          </w:tcPr>
          <w:p w14:paraId="022AB6A0" w14:textId="41229792" w:rsidR="00DF0B3F"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3BACC322" w14:textId="671D95BA" w:rsidR="00DF0B3F" w:rsidRPr="00DE07CD" w:rsidRDefault="0038264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“Little”</w:t>
            </w:r>
          </w:p>
        </w:tc>
      </w:tr>
      <w:tr w:rsidR="00EF4A55" w:rsidRPr="00DE07CD" w14:paraId="76AA6C68" w14:textId="77777777" w:rsidTr="00EF4A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9" w:type="dxa"/>
          </w:tcPr>
          <w:p w14:paraId="7FA27424" w14:textId="2E301184" w:rsidR="00DF0B3F" w:rsidRDefault="003834A2" w:rsidP="00A503DE">
            <w:pPr>
              <w:rPr>
                <w:rFonts w:asciiTheme="minorHAnsi" w:hAnsiTheme="minorHAnsi"/>
                <w:sz w:val="20"/>
                <w:szCs w:val="20"/>
              </w:rPr>
            </w:pPr>
            <w:r>
              <w:rPr>
                <w:rFonts w:asciiTheme="minorHAnsi" w:hAnsiTheme="minorHAnsi"/>
                <w:sz w:val="20"/>
                <w:szCs w:val="20"/>
              </w:rPr>
              <w:t>padding</w:t>
            </w:r>
          </w:p>
        </w:tc>
        <w:tc>
          <w:tcPr>
            <w:tcW w:w="206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276" w:type="dxa"/>
          </w:tcPr>
          <w:p w14:paraId="6006491B" w14:textId="278C4A76" w:rsidR="00107DCC" w:rsidRDefault="003834A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439576A7" w14:textId="04A0A0E9" w:rsidR="00F432ED" w:rsidRPr="00DE07CD" w:rsidRDefault="005D045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5D0451">
              <w:rPr>
                <w:rFonts w:asciiTheme="minorHAnsi" w:hAnsiTheme="minorHAnsi"/>
                <w:sz w:val="20"/>
                <w:szCs w:val="20"/>
              </w:rPr>
              <w:t>"None",</w:t>
            </w:r>
            <w:r w:rsidR="00754D82">
              <w:rPr>
                <w:rFonts w:asciiTheme="minorHAnsi" w:hAnsiTheme="minorHAnsi"/>
                <w:sz w:val="20"/>
                <w:szCs w:val="20"/>
              </w:rPr>
              <w:t xml:space="preserve"> </w:t>
            </w:r>
            <w:r w:rsidRPr="005D0451">
              <w:rPr>
                <w:rFonts w:asciiTheme="minorHAnsi" w:hAnsiTheme="minorHAnsi"/>
                <w:sz w:val="20"/>
                <w:szCs w:val="20"/>
              </w:rPr>
              <w:t>"Head",</w:t>
            </w:r>
            <w:r w:rsidR="00754D82">
              <w:rPr>
                <w:rFonts w:asciiTheme="minorHAnsi" w:hAnsiTheme="minorHAnsi"/>
                <w:sz w:val="20"/>
                <w:szCs w:val="20"/>
              </w:rPr>
              <w:t xml:space="preserve"> </w:t>
            </w:r>
            <w:r w:rsidRPr="005D0451">
              <w:rPr>
                <w:rFonts w:asciiTheme="minorHAnsi" w:hAnsiTheme="minorHAnsi"/>
                <w:sz w:val="20"/>
                <w:szCs w:val="20"/>
              </w:rPr>
              <w:t>"Tail"</w:t>
            </w:r>
          </w:p>
        </w:tc>
        <w:tc>
          <w:tcPr>
            <w:tcW w:w="1501" w:type="dxa"/>
          </w:tcPr>
          <w:p w14:paraId="57F5BAC2" w14:textId="7B9E6FD0" w:rsidR="00DF0B3F"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160127">
              <w:rPr>
                <w:rFonts w:asciiTheme="minorHAnsi" w:hAnsiTheme="minorHAnsi"/>
                <w:sz w:val="20"/>
                <w:szCs w:val="20"/>
              </w:rPr>
              <w:t>o</w:t>
            </w:r>
          </w:p>
        </w:tc>
        <w:tc>
          <w:tcPr>
            <w:tcW w:w="1475" w:type="dxa"/>
          </w:tcPr>
          <w:p w14:paraId="090A995E" w14:textId="7ABAA3D2" w:rsidR="00DF0B3F" w:rsidRPr="00DE07CD" w:rsidRDefault="00382649" w:rsidP="0038264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4D13B2">
              <w:rPr>
                <w:rFonts w:asciiTheme="minorHAnsi" w:hAnsiTheme="minorHAnsi"/>
                <w:sz w:val="20"/>
                <w:szCs w:val="20"/>
              </w:rPr>
              <w:t>None</w:t>
            </w:r>
            <w:r>
              <w:rPr>
                <w:rFonts w:asciiTheme="minorHAnsi" w:hAnsiTheme="minorHAnsi"/>
                <w:sz w:val="20"/>
                <w:szCs w:val="20"/>
              </w:rPr>
              <w:t>"</w:t>
            </w:r>
          </w:p>
        </w:tc>
      </w:tr>
      <w:tr w:rsidR="00EF4A55" w:rsidRPr="00DE07CD" w14:paraId="00783872" w14:textId="77777777" w:rsidTr="00EF4A55">
        <w:trPr>
          <w:cantSplit/>
        </w:trPr>
        <w:tc>
          <w:tcPr>
            <w:cnfStyle w:val="001000000000" w:firstRow="0" w:lastRow="0" w:firstColumn="1" w:lastColumn="0" w:oddVBand="0" w:evenVBand="0" w:oddHBand="0" w:evenHBand="0" w:firstRowFirstColumn="0" w:firstRowLastColumn="0" w:lastRowFirstColumn="0" w:lastRowLastColumn="0"/>
            <w:tcW w:w="1469" w:type="dxa"/>
          </w:tcPr>
          <w:p w14:paraId="030DDA01" w14:textId="74E97AE5" w:rsidR="00DF0B3F" w:rsidRDefault="00AE6A72" w:rsidP="00A503DE">
            <w:pPr>
              <w:rPr>
                <w:rFonts w:asciiTheme="minorHAnsi" w:hAnsiTheme="minorHAnsi"/>
                <w:sz w:val="20"/>
                <w:szCs w:val="20"/>
              </w:rPr>
            </w:pPr>
            <w:r>
              <w:rPr>
                <w:rFonts w:asciiTheme="minorHAnsi" w:hAnsiTheme="minorHAnsi"/>
                <w:sz w:val="20"/>
                <w:szCs w:val="20"/>
              </w:rPr>
              <w:t>word</w:t>
            </w:r>
            <w:r w:rsidR="003834A2">
              <w:rPr>
                <w:rFonts w:asciiTheme="minorHAnsi" w:hAnsiTheme="minorHAnsi"/>
                <w:sz w:val="20"/>
                <w:szCs w:val="20"/>
              </w:rPr>
              <w:t>shift</w:t>
            </w:r>
          </w:p>
        </w:tc>
        <w:tc>
          <w:tcPr>
            <w:tcW w:w="2065" w:type="dxa"/>
          </w:tcPr>
          <w:p w14:paraId="45711488" w14:textId="4492E877"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432ED">
              <w:rPr>
                <w:rFonts w:asciiTheme="minorHAnsi" w:hAnsiTheme="minorHAnsi"/>
                <w:sz w:val="20"/>
                <w:szCs w:val="20"/>
              </w:rPr>
              <w:t>hift direction</w:t>
            </w:r>
          </w:p>
        </w:tc>
        <w:tc>
          <w:tcPr>
            <w:tcW w:w="1276" w:type="dxa"/>
          </w:tcPr>
          <w:p w14:paraId="1E2D79C8" w14:textId="1B174309" w:rsidR="00DF0B3F" w:rsidRDefault="003834A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Enumerator</w:t>
            </w:r>
          </w:p>
        </w:tc>
        <w:tc>
          <w:tcPr>
            <w:tcW w:w="1984" w:type="dxa"/>
          </w:tcPr>
          <w:p w14:paraId="5ADE3E9E" w14:textId="02EBE922" w:rsidR="00F432ED" w:rsidRPr="00DE07CD" w:rsidRDefault="00413A2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p>
        </w:tc>
        <w:tc>
          <w:tcPr>
            <w:tcW w:w="1501" w:type="dxa"/>
          </w:tcPr>
          <w:p w14:paraId="1B150D77" w14:textId="2F5B7FF7" w:rsidR="00DF0B3F" w:rsidRDefault="00160127"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4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657BC8D" w:rsidR="00EF4C9D" w:rsidRDefault="00EF4C9D" w:rsidP="00BF1947"/>
    <w:p w14:paraId="1EE96D94" w14:textId="77777777" w:rsidR="00EF4C9D" w:rsidRDefault="00EF4C9D">
      <w:r>
        <w:br w:type="page"/>
      </w:r>
    </w:p>
    <w:p w14:paraId="46DA2E9B" w14:textId="723BA4BE" w:rsidR="00B42F79" w:rsidRDefault="00B42F79" w:rsidP="000A08BC">
      <w:pPr>
        <w:jc w:val="both"/>
      </w:pPr>
      <w:r>
        <w:lastRenderedPageBreak/>
        <w:fldChar w:fldCharType="begin"/>
      </w:r>
      <w:r>
        <w:instrText xml:space="preserve"> REF _Ref408773662 \h </w:instrText>
      </w:r>
      <w:r>
        <w:fldChar w:fldCharType="separate"/>
      </w:r>
      <w:r w:rsidR="00D7084E">
        <w:t xml:space="preserve">Figure </w:t>
      </w:r>
      <w:r w:rsidR="00D7084E">
        <w:rPr>
          <w:noProof/>
        </w:rPr>
        <w:t>8</w:t>
      </w:r>
      <w:r>
        <w:fldChar w:fldCharType="end"/>
      </w:r>
      <w:r>
        <w:t xml:space="preserve"> illustrates four different schemes where a single 7-bit </w:t>
      </w:r>
      <w:r w:rsidR="00217E75">
        <w:t>l</w:t>
      </w:r>
      <w:r>
        <w:t xml:space="preserve">ump may be encoded within a </w:t>
      </w:r>
      <w:r w:rsidR="00217E75">
        <w:t>c</w:t>
      </w:r>
      <w:r>
        <w:t xml:space="preserve">hunk. The number of bits of information contained within a lump (and hence the number of bits to discard while decoding a chunk – shown as whitespace) is determined implicitly by parsing the referenced </w:t>
      </w:r>
      <w:r w:rsidR="00217E75">
        <w:t>l</w:t>
      </w:r>
      <w:r>
        <w:t xml:space="preserve">ump and </w:t>
      </w:r>
      <w:r w:rsidR="00217E75">
        <w:t>s</w:t>
      </w:r>
      <w:r>
        <w:t>tream parameters.</w:t>
      </w:r>
    </w:p>
    <w:p w14:paraId="3B3AD6B3" w14:textId="77777777" w:rsidR="00B42F79" w:rsidRDefault="00B42F79" w:rsidP="009B5AFB"/>
    <w:p w14:paraId="5B4B5FDA" w14:textId="752C129E" w:rsidR="00C06AE2" w:rsidRDefault="00C06AE2" w:rsidP="009B5AFB">
      <w:pPr>
        <w:keepNext/>
      </w:pPr>
    </w:p>
    <w:p w14:paraId="71FCD4B9" w14:textId="0A676F0B" w:rsidR="00837807" w:rsidRDefault="00837807" w:rsidP="009B5AFB">
      <w:pPr>
        <w:keepNext/>
      </w:pPr>
      <w:r>
        <w:rPr>
          <w:noProof/>
          <w:lang w:val="en-GB" w:eastAsia="en-GB"/>
        </w:rPr>
        <w:drawing>
          <wp:inline distT="0" distB="0" distL="0" distR="0" wp14:anchorId="3D1BB923" wp14:editId="2A24B996">
            <wp:extent cx="5943600" cy="3299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9460"/>
                    </a:xfrm>
                    <a:prstGeom prst="rect">
                      <a:avLst/>
                    </a:prstGeom>
                  </pic:spPr>
                </pic:pic>
              </a:graphicData>
            </a:graphic>
          </wp:inline>
        </w:drawing>
      </w:r>
    </w:p>
    <w:p w14:paraId="75A90B54" w14:textId="05ACBDB7" w:rsidR="00C06AE2" w:rsidRDefault="00C06AE2" w:rsidP="009B5AFB">
      <w:pPr>
        <w:pStyle w:val="Caption"/>
      </w:pPr>
      <w:bookmarkStart w:id="232" w:name="_Ref408773662"/>
      <w:bookmarkStart w:id="233" w:name="_Toc489346008"/>
      <w:bookmarkStart w:id="234" w:name="_Toc489615336"/>
      <w:r>
        <w:t xml:space="preserve">Figure </w:t>
      </w:r>
      <w:fldSimple w:instr=" SEQ Figure \* ARABIC ">
        <w:r w:rsidR="00D7084E">
          <w:rPr>
            <w:noProof/>
          </w:rPr>
          <w:t>8</w:t>
        </w:r>
      </w:fldSimple>
      <w:bookmarkEnd w:id="232"/>
      <w:r>
        <w:t xml:space="preserve"> </w:t>
      </w:r>
      <w:r w:rsidR="00BF4AD7" w:rsidRPr="00983E94">
        <w:t>–</w:t>
      </w:r>
      <w:r>
        <w:t xml:space="preserve"> Encoding </w:t>
      </w:r>
      <w:r w:rsidR="00217E75">
        <w:t>s</w:t>
      </w:r>
      <w:r>
        <w:t xml:space="preserve">chemes for a single </w:t>
      </w:r>
      <w:r w:rsidR="00217E75">
        <w:t>l</w:t>
      </w:r>
      <w:r>
        <w:t xml:space="preserve">ump within a single </w:t>
      </w:r>
      <w:r w:rsidR="00217E75">
        <w:t>c</w:t>
      </w:r>
      <w:r>
        <w:t>hunk</w:t>
      </w:r>
      <w:bookmarkEnd w:id="233"/>
      <w:bookmarkEnd w:id="234"/>
    </w:p>
    <w:p w14:paraId="224BB448" w14:textId="5AF098B6" w:rsidR="00023550" w:rsidRDefault="00023550" w:rsidP="00522E0E"/>
    <w:p w14:paraId="0F6434F0" w14:textId="255E40BD" w:rsidR="00E34801" w:rsidRDefault="00E34801" w:rsidP="00022D60">
      <w:pPr>
        <w:pStyle w:val="Heading3"/>
      </w:pPr>
      <w:bookmarkStart w:id="235" w:name="_Toc489347100"/>
      <w:bookmarkStart w:id="236" w:name="_Toc489347323"/>
      <w:bookmarkStart w:id="237" w:name="_Toc489542559"/>
      <w:bookmarkStart w:id="238" w:name="_Toc489542633"/>
      <w:bookmarkStart w:id="239" w:name="_Toc489548092"/>
      <w:bookmarkStart w:id="240" w:name="_Toc489606013"/>
      <w:bookmarkStart w:id="241" w:name="_Toc489615312"/>
      <w:bookmarkStart w:id="242" w:name="_Toc490496303"/>
      <w:bookmarkEnd w:id="235"/>
      <w:bookmarkEnd w:id="236"/>
      <w:bookmarkEnd w:id="237"/>
      <w:bookmarkEnd w:id="238"/>
      <w:bookmarkEnd w:id="239"/>
      <w:bookmarkEnd w:id="240"/>
      <w:bookmarkEnd w:id="241"/>
      <w:r>
        <w:t>Block</w:t>
      </w:r>
      <w:r w:rsidRPr="00DE07CD">
        <w:t xml:space="preserve"> </w:t>
      </w:r>
      <w:r w:rsidR="00217E75">
        <w:t>o</w:t>
      </w:r>
      <w:r w:rsidR="00D63103">
        <w:t>bject</w:t>
      </w:r>
      <w:bookmarkEnd w:id="242"/>
    </w:p>
    <w:p w14:paraId="124F8B85" w14:textId="6FEE6415" w:rsidR="00E34801" w:rsidRDefault="00E34801" w:rsidP="000A08BC">
      <w:pPr>
        <w:jc w:val="both"/>
      </w:pPr>
      <w:r>
        <w:t xml:space="preserve">A data stream may contain other undefined bytes of information. This standard includes parameters necessary to skip over these bytes while decoding sample streams. This information is contained within a metadata object referred to as a </w:t>
      </w:r>
      <w:r w:rsidR="00217E75">
        <w:t>b</w:t>
      </w:r>
      <w:r>
        <w:t xml:space="preserve">lock. </w:t>
      </w:r>
    </w:p>
    <w:p w14:paraId="10A826DD" w14:textId="77777777" w:rsidR="00E34801" w:rsidRDefault="00E34801"/>
    <w:p w14:paraId="1DE7B2F2" w14:textId="278279FC" w:rsidR="007238E1" w:rsidRDefault="007238E1" w:rsidP="000A08BC">
      <w:pPr>
        <w:jc w:val="both"/>
      </w:pPr>
      <w:r>
        <w:t xml:space="preserve">A </w:t>
      </w:r>
      <w:r w:rsidR="00217E75">
        <w:t>b</w:t>
      </w:r>
      <w:r>
        <w:t>lock has the following properties:</w:t>
      </w:r>
    </w:p>
    <w:p w14:paraId="5CC8AC67" w14:textId="2149BA14" w:rsidR="007238E1" w:rsidRDefault="007238E1" w:rsidP="000A08BC">
      <w:pPr>
        <w:pStyle w:val="ListParagraph"/>
        <w:numPr>
          <w:ilvl w:val="0"/>
          <w:numId w:val="43"/>
        </w:numPr>
        <w:jc w:val="both"/>
      </w:pPr>
      <w:r>
        <w:t xml:space="preserve">A </w:t>
      </w:r>
      <w:r w:rsidR="00217E75">
        <w:t>b</w:t>
      </w:r>
      <w:r>
        <w:t>lock is comprised of a finite integer number of chunks greater than zero</w:t>
      </w:r>
      <w:r w:rsidR="00754D82">
        <w:t>.</w:t>
      </w:r>
    </w:p>
    <w:p w14:paraId="198AD7FE" w14:textId="247443EB" w:rsidR="007238E1" w:rsidRDefault="007238E1" w:rsidP="000A08BC">
      <w:pPr>
        <w:pStyle w:val="ListParagraph"/>
        <w:numPr>
          <w:ilvl w:val="0"/>
          <w:numId w:val="43"/>
        </w:numPr>
        <w:jc w:val="both"/>
      </w:pPr>
      <w:r>
        <w:t xml:space="preserve">Chunks within a </w:t>
      </w:r>
      <w:r w:rsidR="00217E75">
        <w:t>b</w:t>
      </w:r>
      <w:r>
        <w:t>lock are sequential and contiguous</w:t>
      </w:r>
      <w:r w:rsidR="00754D82">
        <w:t>.</w:t>
      </w:r>
    </w:p>
    <w:p w14:paraId="7E8CE650" w14:textId="0E8C7789" w:rsidR="007238E1" w:rsidRDefault="007238E1" w:rsidP="000A08BC">
      <w:pPr>
        <w:pStyle w:val="ListParagraph"/>
        <w:numPr>
          <w:ilvl w:val="0"/>
          <w:numId w:val="43"/>
        </w:numPr>
        <w:jc w:val="both"/>
      </w:pPr>
      <w:r>
        <w:t xml:space="preserve">A </w:t>
      </w:r>
      <w:r w:rsidR="00217E75">
        <w:t>b</w:t>
      </w:r>
      <w:r>
        <w:t xml:space="preserve">lock may begin with a data segment of arbitrary size (integer number of bytes) known as a </w:t>
      </w:r>
      <w:r w:rsidR="00217E75">
        <w:rPr>
          <w:i/>
        </w:rPr>
        <w:t>h</w:t>
      </w:r>
      <w:r w:rsidRPr="007238E1">
        <w:rPr>
          <w:i/>
        </w:rPr>
        <w:t>eader</w:t>
      </w:r>
      <w:r>
        <w:t>.</w:t>
      </w:r>
    </w:p>
    <w:p w14:paraId="7E6C905B" w14:textId="50C6C143" w:rsidR="007238E1" w:rsidRDefault="007238E1" w:rsidP="000A08BC">
      <w:pPr>
        <w:pStyle w:val="ListParagraph"/>
        <w:numPr>
          <w:ilvl w:val="0"/>
          <w:numId w:val="43"/>
        </w:numPr>
        <w:jc w:val="both"/>
      </w:pPr>
      <w:r>
        <w:t xml:space="preserve">A </w:t>
      </w:r>
      <w:r w:rsidR="00217E75">
        <w:t>b</w:t>
      </w:r>
      <w:r>
        <w:t xml:space="preserve">lock may end with a data segment of arbitrary size (integer number of bytes) known as a </w:t>
      </w:r>
      <w:r w:rsidR="00217E75">
        <w:rPr>
          <w:i/>
        </w:rPr>
        <w:t>f</w:t>
      </w:r>
      <w:r w:rsidRPr="007238E1">
        <w:rPr>
          <w:i/>
        </w:rPr>
        <w:t>ooter</w:t>
      </w:r>
      <w:r>
        <w:t>.</w:t>
      </w:r>
    </w:p>
    <w:p w14:paraId="25EAF8A8" w14:textId="5A25C894" w:rsidR="007238E1" w:rsidRDefault="007238E1" w:rsidP="000A08BC">
      <w:pPr>
        <w:pStyle w:val="ListParagraph"/>
        <w:numPr>
          <w:ilvl w:val="0"/>
          <w:numId w:val="43"/>
        </w:numPr>
        <w:jc w:val="both"/>
      </w:pPr>
      <w:r>
        <w:t xml:space="preserve">A </w:t>
      </w:r>
      <w:r w:rsidR="00217E75">
        <w:t>b</w:t>
      </w:r>
      <w:r>
        <w:t xml:space="preserve">lock may contain data integrity features that are implemented within the </w:t>
      </w:r>
      <w:r w:rsidR="00217E75">
        <w:t>h</w:t>
      </w:r>
      <w:r>
        <w:t xml:space="preserve">eader and/or </w:t>
      </w:r>
      <w:r w:rsidR="00217E75">
        <w:t>f</w:t>
      </w:r>
      <w:r>
        <w:t>ooter segments.</w:t>
      </w:r>
    </w:p>
    <w:p w14:paraId="425219C6" w14:textId="0E5C1D6F" w:rsidR="00E34801" w:rsidRDefault="007238E1" w:rsidP="000A08BC">
      <w:pPr>
        <w:pStyle w:val="ListParagraph"/>
        <w:numPr>
          <w:ilvl w:val="0"/>
          <w:numId w:val="43"/>
        </w:numPr>
        <w:jc w:val="both"/>
      </w:pPr>
      <w:r>
        <w:t xml:space="preserve">The </w:t>
      </w:r>
      <w:r w:rsidR="00217E75">
        <w:t>b</w:t>
      </w:r>
      <w:r>
        <w:t xml:space="preserve">lock data structure shall remain constant for the entire data collection session (i.e. </w:t>
      </w:r>
      <w:r w:rsidR="00217E75">
        <w:t>b</w:t>
      </w:r>
      <w:r>
        <w:t>lock format shall not change dynamically).</w:t>
      </w:r>
    </w:p>
    <w:p w14:paraId="62B3AB7A" w14:textId="77777777" w:rsidR="00E34801" w:rsidRDefault="00E34801"/>
    <w:p w14:paraId="21C64C67" w14:textId="78CDF599" w:rsidR="00E34801" w:rsidRDefault="00661FBC" w:rsidP="000A08BC">
      <w:pPr>
        <w:jc w:val="both"/>
      </w:pPr>
      <w:r>
        <w:lastRenderedPageBreak/>
        <w:t xml:space="preserve">A </w:t>
      </w:r>
      <w:r w:rsidR="00217E75">
        <w:t>b</w:t>
      </w:r>
      <w:r>
        <w:t xml:space="preserve">lock is defined as a data segment comprised of one or more </w:t>
      </w:r>
      <w:r w:rsidR="00217E75">
        <w:t>c</w:t>
      </w:r>
      <w:r>
        <w:t xml:space="preserve">hunks, where the </w:t>
      </w:r>
      <w:r w:rsidR="00217E75">
        <w:t>c</w:t>
      </w:r>
      <w:r>
        <w:t>hunk data appears contiguously anywhere within said segment.</w:t>
      </w:r>
    </w:p>
    <w:p w14:paraId="4F6DC02B" w14:textId="46F4C667" w:rsidR="00E34801" w:rsidRPr="00BD529F" w:rsidRDefault="00E34801">
      <w:pPr>
        <w:pStyle w:val="Caption"/>
        <w:keepNext/>
        <w:rPr>
          <w:sz w:val="24"/>
          <w:szCs w:val="24"/>
        </w:rPr>
      </w:pPr>
      <w:bookmarkStart w:id="243" w:name="_Toc489615347"/>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12</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13</w:t>
      </w:r>
      <w:r w:rsidRPr="00BD529F">
        <w:rPr>
          <w:sz w:val="24"/>
          <w:szCs w:val="24"/>
        </w:rPr>
        <w:fldChar w:fldCharType="end"/>
      </w:r>
      <w:r w:rsidR="00661FBC">
        <w:rPr>
          <w:sz w:val="24"/>
          <w:szCs w:val="24"/>
        </w:rPr>
        <w:t xml:space="preserve"> – Definition of </w:t>
      </w:r>
      <w:r w:rsidR="00217E75">
        <w:rPr>
          <w:sz w:val="24"/>
          <w:szCs w:val="24"/>
        </w:rPr>
        <w:t>b</w:t>
      </w:r>
      <w:r w:rsidR="00661FBC">
        <w:rPr>
          <w:sz w:val="24"/>
          <w:szCs w:val="24"/>
        </w:rPr>
        <w:t>lock</w:t>
      </w:r>
      <w:r w:rsidRPr="00BD529F">
        <w:rPr>
          <w:sz w:val="24"/>
          <w:szCs w:val="24"/>
        </w:rPr>
        <w:t xml:space="preserve"> </w:t>
      </w:r>
      <w:r w:rsidR="00217E75">
        <w:rPr>
          <w:sz w:val="24"/>
          <w:szCs w:val="24"/>
        </w:rPr>
        <w:t>a</w:t>
      </w:r>
      <w:r w:rsidR="00D63103">
        <w:rPr>
          <w:sz w:val="24"/>
          <w:szCs w:val="24"/>
        </w:rPr>
        <w:t>ttributes</w:t>
      </w:r>
      <w:bookmarkEnd w:id="243"/>
    </w:p>
    <w:tbl>
      <w:tblPr>
        <w:tblStyle w:val="LightList-Accent1"/>
        <w:tblW w:w="9576" w:type="dxa"/>
        <w:tblLayout w:type="fixed"/>
        <w:tblLook w:val="04A0" w:firstRow="1" w:lastRow="0" w:firstColumn="1" w:lastColumn="0" w:noHBand="0" w:noVBand="1"/>
      </w:tblPr>
      <w:tblGrid>
        <w:gridCol w:w="1611"/>
        <w:gridCol w:w="2632"/>
        <w:gridCol w:w="1134"/>
        <w:gridCol w:w="1417"/>
        <w:gridCol w:w="1418"/>
        <w:gridCol w:w="1364"/>
      </w:tblGrid>
      <w:tr w:rsidR="003834A2" w:rsidRPr="00DE07CD" w14:paraId="48F6B6FA" w14:textId="77777777" w:rsidTr="000A08B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1"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2632"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34" w:type="dxa"/>
          </w:tcPr>
          <w:p w14:paraId="6B453184" w14:textId="3A526B29" w:rsidR="00E34801" w:rsidRPr="00DE07CD" w:rsidRDefault="00217E7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417"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18" w:type="dxa"/>
          </w:tcPr>
          <w:p w14:paraId="31992C5D" w14:textId="06E5C576" w:rsidR="00E34801" w:rsidRPr="00DE07CD" w:rsidRDefault="00CA52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64"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2E172F3"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3BD67494" w14:textId="37D4F0DF" w:rsidR="00E34801" w:rsidRDefault="003834A2" w:rsidP="00A503DE">
            <w:pPr>
              <w:rPr>
                <w:rFonts w:asciiTheme="minorHAnsi" w:hAnsiTheme="minorHAnsi"/>
                <w:sz w:val="20"/>
                <w:szCs w:val="20"/>
              </w:rPr>
            </w:pPr>
            <w:r>
              <w:rPr>
                <w:rFonts w:asciiTheme="minorHAnsi" w:hAnsiTheme="minorHAnsi"/>
                <w:sz w:val="20"/>
                <w:szCs w:val="20"/>
              </w:rPr>
              <w:t>chunk</w:t>
            </w:r>
          </w:p>
        </w:tc>
        <w:tc>
          <w:tcPr>
            <w:tcW w:w="2632" w:type="dxa"/>
          </w:tcPr>
          <w:p w14:paraId="2D4330DA" w14:textId="7F296CE8" w:rsidR="00E34801" w:rsidRDefault="00DB31C3" w:rsidP="00217E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217E75">
              <w:rPr>
                <w:rFonts w:asciiTheme="minorHAnsi" w:hAnsiTheme="minorHAnsi"/>
                <w:sz w:val="20"/>
                <w:szCs w:val="20"/>
              </w:rPr>
              <w:t>c</w:t>
            </w:r>
            <w:r w:rsidR="00661FBC">
              <w:rPr>
                <w:rFonts w:asciiTheme="minorHAnsi" w:hAnsiTheme="minorHAnsi"/>
                <w:sz w:val="20"/>
                <w:szCs w:val="20"/>
              </w:rPr>
              <w:t>hunks</w:t>
            </w:r>
            <w:r w:rsidR="00E34801">
              <w:rPr>
                <w:rFonts w:asciiTheme="minorHAnsi" w:hAnsiTheme="minorHAnsi"/>
                <w:sz w:val="20"/>
                <w:szCs w:val="20"/>
              </w:rPr>
              <w:t xml:space="preserve"> </w:t>
            </w:r>
          </w:p>
        </w:tc>
        <w:tc>
          <w:tcPr>
            <w:tcW w:w="1134" w:type="dxa"/>
          </w:tcPr>
          <w:p w14:paraId="05B5E1EE" w14:textId="7343EE93" w:rsidR="00E34801" w:rsidRPr="00DE07CD" w:rsidRDefault="00217E75"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BE691D">
              <w:rPr>
                <w:rFonts w:asciiTheme="minorHAnsi" w:hAnsiTheme="minorHAnsi"/>
                <w:sz w:val="20"/>
                <w:szCs w:val="20"/>
              </w:rPr>
              <w:t>hunk</w:t>
            </w:r>
          </w:p>
        </w:tc>
        <w:tc>
          <w:tcPr>
            <w:tcW w:w="1417"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4E2D1BD2" w14:textId="5F5B9E70" w:rsidR="00E34801" w:rsidRPr="00DE07C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AC297C3"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7E03C531" w14:textId="58DA1D6E" w:rsidR="00E34801" w:rsidRDefault="003834A2" w:rsidP="00A503DE">
            <w:pPr>
              <w:rPr>
                <w:rFonts w:asciiTheme="minorHAnsi" w:hAnsiTheme="minorHAnsi"/>
                <w:sz w:val="20"/>
                <w:szCs w:val="20"/>
              </w:rPr>
            </w:pPr>
            <w:r>
              <w:rPr>
                <w:rFonts w:asciiTheme="minorHAnsi" w:hAnsiTheme="minorHAnsi"/>
                <w:sz w:val="20"/>
                <w:szCs w:val="20"/>
              </w:rPr>
              <w:t>cycles</w:t>
            </w:r>
          </w:p>
        </w:tc>
        <w:tc>
          <w:tcPr>
            <w:tcW w:w="2632" w:type="dxa"/>
          </w:tcPr>
          <w:p w14:paraId="71B0DEBC" w14:textId="5C8946CF" w:rsidR="00E34801" w:rsidRDefault="00661FBC" w:rsidP="00217E7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sidR="00217E75">
              <w:rPr>
                <w:rFonts w:asciiTheme="minorHAnsi" w:hAnsiTheme="minorHAnsi"/>
                <w:sz w:val="20"/>
                <w:szCs w:val="20"/>
              </w:rPr>
              <w:t>c</w:t>
            </w:r>
            <w:r>
              <w:rPr>
                <w:rFonts w:asciiTheme="minorHAnsi" w:hAnsiTheme="minorHAnsi"/>
                <w:sz w:val="20"/>
                <w:szCs w:val="20"/>
              </w:rPr>
              <w:t xml:space="preserve">hunk pattern described in </w:t>
            </w:r>
            <w:r w:rsidR="00217E75">
              <w:rPr>
                <w:rFonts w:asciiTheme="minorHAnsi" w:hAnsiTheme="minorHAnsi"/>
                <w:sz w:val="20"/>
                <w:szCs w:val="20"/>
              </w:rPr>
              <w:t>the attribute chunk</w:t>
            </w:r>
            <w:r>
              <w:rPr>
                <w:rFonts w:asciiTheme="minorHAnsi" w:hAnsiTheme="minorHAnsi"/>
                <w:sz w:val="20"/>
                <w:szCs w:val="20"/>
              </w:rPr>
              <w:t xml:space="preserve">, the integer number of cycles that this pattern repeats within a </w:t>
            </w:r>
            <w:r w:rsidR="00217E75">
              <w:rPr>
                <w:rFonts w:asciiTheme="minorHAnsi" w:hAnsiTheme="minorHAnsi"/>
                <w:sz w:val="20"/>
                <w:szCs w:val="20"/>
              </w:rPr>
              <w:t>b</w:t>
            </w:r>
            <w:r>
              <w:rPr>
                <w:rFonts w:asciiTheme="minorHAnsi" w:hAnsiTheme="minorHAnsi"/>
                <w:sz w:val="20"/>
                <w:szCs w:val="20"/>
              </w:rPr>
              <w:t>lock</w:t>
            </w:r>
          </w:p>
        </w:tc>
        <w:tc>
          <w:tcPr>
            <w:tcW w:w="1134" w:type="dxa"/>
          </w:tcPr>
          <w:p w14:paraId="295DCEE8" w14:textId="196E4DDD"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536587D" w14:textId="1D09FF07"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CA5261">
              <w:rPr>
                <w:rFonts w:asciiTheme="minorHAnsi" w:hAnsiTheme="minorHAnsi"/>
                <w:sz w:val="20"/>
                <w:szCs w:val="20"/>
              </w:rPr>
              <w:t>es</w:t>
            </w:r>
          </w:p>
        </w:tc>
        <w:tc>
          <w:tcPr>
            <w:tcW w:w="1364"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7FD226F4" w14:textId="77777777" w:rsidTr="000A08B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11" w:type="dxa"/>
          </w:tcPr>
          <w:p w14:paraId="1645013D" w14:textId="3C1C960F" w:rsidR="00E34801" w:rsidRDefault="00754D82" w:rsidP="00A503DE">
            <w:pPr>
              <w:rPr>
                <w:rFonts w:asciiTheme="minorHAnsi" w:hAnsiTheme="minorHAnsi"/>
                <w:sz w:val="20"/>
                <w:szCs w:val="20"/>
              </w:rPr>
            </w:pPr>
            <w:r>
              <w:rPr>
                <w:rFonts w:asciiTheme="minorHAnsi" w:hAnsiTheme="minorHAnsi"/>
                <w:sz w:val="20"/>
                <w:szCs w:val="20"/>
              </w:rPr>
              <w:t>S</w:t>
            </w:r>
            <w:r w:rsidR="003834A2">
              <w:rPr>
                <w:rFonts w:asciiTheme="minorHAnsi" w:hAnsiTheme="minorHAnsi"/>
                <w:sz w:val="20"/>
                <w:szCs w:val="20"/>
              </w:rPr>
              <w:t>izeheader</w:t>
            </w:r>
            <w:r>
              <w:rPr>
                <w:rFonts w:asciiTheme="minorHAnsi" w:hAnsiTheme="minorHAnsi"/>
                <w:sz w:val="20"/>
                <w:szCs w:val="20"/>
              </w:rPr>
              <w:t>.</w:t>
            </w:r>
          </w:p>
        </w:tc>
        <w:tc>
          <w:tcPr>
            <w:tcW w:w="2632"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34" w:type="dxa"/>
          </w:tcPr>
          <w:p w14:paraId="5E0895F4" w14:textId="0E46EFED" w:rsidR="00E34801" w:rsidRDefault="008D461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8" w:type="dxa"/>
          </w:tcPr>
          <w:p w14:paraId="28FCAECE" w14:textId="07E1877E" w:rsidR="00E34801"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4C9644A5" w14:textId="77777777" w:rsidTr="000A08BC">
        <w:trPr>
          <w:cantSplit/>
        </w:trPr>
        <w:tc>
          <w:tcPr>
            <w:cnfStyle w:val="001000000000" w:firstRow="0" w:lastRow="0" w:firstColumn="1" w:lastColumn="0" w:oddVBand="0" w:evenVBand="0" w:oddHBand="0" w:evenHBand="0" w:firstRowFirstColumn="0" w:firstRowLastColumn="0" w:lastRowFirstColumn="0" w:lastRowLastColumn="0"/>
            <w:tcW w:w="1611" w:type="dxa"/>
          </w:tcPr>
          <w:p w14:paraId="3C2D5A59" w14:textId="5721C7D2" w:rsidR="00E34801" w:rsidRDefault="003834A2">
            <w:pPr>
              <w:rPr>
                <w:rFonts w:asciiTheme="minorHAnsi" w:hAnsiTheme="minorHAnsi"/>
                <w:sz w:val="20"/>
                <w:szCs w:val="20"/>
              </w:rPr>
            </w:pPr>
            <w:r>
              <w:rPr>
                <w:rFonts w:asciiTheme="minorHAnsi" w:hAnsiTheme="minorHAnsi"/>
                <w:sz w:val="20"/>
                <w:szCs w:val="20"/>
              </w:rPr>
              <w:t>sizefooter</w:t>
            </w:r>
          </w:p>
        </w:tc>
        <w:tc>
          <w:tcPr>
            <w:tcW w:w="2632"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34" w:type="dxa"/>
          </w:tcPr>
          <w:p w14:paraId="38DE36FC" w14:textId="167D9C14"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417"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18" w:type="dxa"/>
          </w:tcPr>
          <w:p w14:paraId="7B09BA54" w14:textId="0FEEA6DA" w:rsidR="00E34801"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CA5261">
              <w:rPr>
                <w:rFonts w:asciiTheme="minorHAnsi" w:hAnsiTheme="minorHAnsi"/>
                <w:sz w:val="20"/>
                <w:szCs w:val="20"/>
              </w:rPr>
              <w:t>o</w:t>
            </w:r>
          </w:p>
        </w:tc>
        <w:tc>
          <w:tcPr>
            <w:tcW w:w="1364"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5AAFEB5E" w14:textId="5183BEA7" w:rsidR="00736472" w:rsidRDefault="00736472">
      <w:pPr>
        <w:rPr>
          <w:rFonts w:cs="Arial"/>
          <w:b/>
          <w:bCs/>
          <w:szCs w:val="26"/>
        </w:rPr>
      </w:pPr>
    </w:p>
    <w:p w14:paraId="29E56A7D" w14:textId="4635F51E" w:rsidR="00B27B4B" w:rsidRDefault="00B27B4B" w:rsidP="00BE691D">
      <w:pPr>
        <w:pStyle w:val="Heading3"/>
      </w:pPr>
      <w:bookmarkStart w:id="244" w:name="_Toc490496304"/>
      <w:r>
        <w:t>Lane</w:t>
      </w:r>
      <w:r w:rsidRPr="00DE07CD">
        <w:t xml:space="preserve"> </w:t>
      </w:r>
      <w:r w:rsidR="00326D4D">
        <w:t>o</w:t>
      </w:r>
      <w:r w:rsidR="00A503DE">
        <w:t>bject</w:t>
      </w:r>
      <w:bookmarkEnd w:id="244"/>
    </w:p>
    <w:p w14:paraId="7CE52863" w14:textId="699763AD" w:rsidR="00B27B4B" w:rsidRDefault="00B27B4B" w:rsidP="000A08BC">
      <w:pPr>
        <w:jc w:val="both"/>
      </w:pPr>
      <w:r>
        <w:t xml:space="preserve">A </w:t>
      </w:r>
      <w:r w:rsidR="00DB2E4C">
        <w:t>l</w:t>
      </w:r>
      <w:r>
        <w:t xml:space="preserve">ane is defined as a conduit that transports </w:t>
      </w:r>
      <w:r w:rsidR="00FF7F5C">
        <w:t xml:space="preserve">data comprised of </w:t>
      </w:r>
      <w:r w:rsidR="00BE691D">
        <w:t xml:space="preserve">one or more types of </w:t>
      </w:r>
      <w:r w:rsidR="00DB2E4C">
        <w:t>b</w:t>
      </w:r>
      <w:r w:rsidR="00FF7F5C">
        <w:t>locks</w:t>
      </w:r>
      <w:r w:rsidR="00BE691D">
        <w:t xml:space="preserve">. The contents of one or more </w:t>
      </w:r>
      <w:r w:rsidR="00DB2E4C">
        <w:t>l</w:t>
      </w:r>
      <w:r w:rsidR="00BE691D">
        <w:t>anes are written to disk to produce files. However, the standard does not assume that this writing is synchronized to the start of a block within a lane.</w:t>
      </w:r>
    </w:p>
    <w:p w14:paraId="7E4B68F4" w14:textId="77777777" w:rsidR="00BE691D" w:rsidRDefault="00BE691D"/>
    <w:p w14:paraId="2E0656BF" w14:textId="7C50E647" w:rsidR="00BE691D" w:rsidRPr="00BD529F" w:rsidRDefault="00BE691D" w:rsidP="00BE691D">
      <w:pPr>
        <w:pStyle w:val="Caption"/>
        <w:keepNext/>
        <w:rPr>
          <w:sz w:val="24"/>
          <w:szCs w:val="24"/>
        </w:rPr>
      </w:pPr>
      <w:bookmarkStart w:id="245" w:name="_Toc489615348"/>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14</w:t>
      </w:r>
      <w:r w:rsidRPr="00BD529F">
        <w:rPr>
          <w:sz w:val="24"/>
          <w:szCs w:val="24"/>
        </w:rPr>
        <w:fldChar w:fldCharType="end"/>
      </w:r>
      <w:r>
        <w:rPr>
          <w:sz w:val="24"/>
          <w:szCs w:val="24"/>
        </w:rPr>
        <w:t xml:space="preserve"> – Definition of </w:t>
      </w:r>
      <w:r w:rsidR="00326D4D">
        <w:rPr>
          <w:sz w:val="24"/>
          <w:szCs w:val="24"/>
        </w:rPr>
        <w:t>l</w:t>
      </w:r>
      <w:r>
        <w:rPr>
          <w:sz w:val="24"/>
          <w:szCs w:val="24"/>
        </w:rPr>
        <w:t>ane</w:t>
      </w:r>
      <w:r w:rsidRPr="00BD529F">
        <w:rPr>
          <w:sz w:val="24"/>
          <w:szCs w:val="24"/>
        </w:rPr>
        <w:t xml:space="preserve"> </w:t>
      </w:r>
      <w:r w:rsidR="00326D4D">
        <w:rPr>
          <w:sz w:val="24"/>
          <w:szCs w:val="24"/>
        </w:rPr>
        <w:t>a</w:t>
      </w:r>
      <w:r>
        <w:rPr>
          <w:sz w:val="24"/>
          <w:szCs w:val="24"/>
        </w:rPr>
        <w:t>ttributes</w:t>
      </w:r>
      <w:bookmarkEnd w:id="245"/>
    </w:p>
    <w:tbl>
      <w:tblPr>
        <w:tblStyle w:val="LightList-Accent1"/>
        <w:tblW w:w="9576" w:type="dxa"/>
        <w:tblLook w:val="04A0" w:firstRow="1" w:lastRow="0" w:firstColumn="1" w:lastColumn="0" w:noHBand="0" w:noVBand="1"/>
      </w:tblPr>
      <w:tblGrid>
        <w:gridCol w:w="1728"/>
        <w:gridCol w:w="1676"/>
        <w:gridCol w:w="1132"/>
        <w:gridCol w:w="2146"/>
        <w:gridCol w:w="1592"/>
        <w:gridCol w:w="1302"/>
      </w:tblGrid>
      <w:tr w:rsidR="003834A2" w:rsidRPr="00DE07CD" w14:paraId="5F3DF595" w14:textId="77777777" w:rsidTr="006972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8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642"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0" w:type="dxa"/>
          </w:tcPr>
          <w:p w14:paraId="1DAB5C09" w14:textId="6CB88922" w:rsidR="00BE691D" w:rsidRPr="00DE07CD" w:rsidRDefault="00DB2E4C"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2087"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78BC5AF5" w14:textId="7E71CBF1" w:rsidR="00BE691D" w:rsidRPr="00DE07CD" w:rsidRDefault="00E472C0"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82"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20A088DC"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6EA9E0A6" w:rsidR="006636C5" w:rsidRDefault="003834A2"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061C2324" w:rsidR="006636C5"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w:t>
            </w:r>
            <w:r w:rsidR="006636C5">
              <w:rPr>
                <w:rFonts w:asciiTheme="minorHAnsi" w:hAnsiTheme="minorHAnsi"/>
                <w:sz w:val="20"/>
                <w:szCs w:val="20"/>
              </w:rPr>
              <w:t>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2450A418" w:rsidR="006636C5" w:rsidRDefault="00757458"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48D1BAAB" w14:textId="77777777" w:rsidTr="003834A2">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615AA781" w:rsidR="00BE691D" w:rsidRDefault="003834A2" w:rsidP="00144168">
            <w:pPr>
              <w:tabs>
                <w:tab w:val="left" w:pos="1182"/>
              </w:tabs>
              <w:rPr>
                <w:rFonts w:asciiTheme="minorHAnsi" w:hAnsiTheme="minorHAnsi"/>
                <w:sz w:val="20"/>
                <w:szCs w:val="20"/>
              </w:rPr>
            </w:pPr>
            <w:r>
              <w:rPr>
                <w:rFonts w:asciiTheme="minorHAnsi" w:hAnsiTheme="minorHAnsi"/>
                <w:sz w:val="20"/>
                <w:szCs w:val="20"/>
              </w:rPr>
              <w:t>bandsrc</w:t>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66F1D56B" w:rsidR="00BE691D" w:rsidRPr="00DE07CD" w:rsidRDefault="003834A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4B01559D" w:rsidR="00BE691D" w:rsidRPr="00DE07C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1C7ABFF2" w14:textId="77777777" w:rsidTr="003834A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0D3E4493" w:rsidR="00BE691D" w:rsidRDefault="003834A2"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28D97B65" w:rsidR="00BE691D" w:rsidRDefault="006636C5" w:rsidP="00DB2E4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Session information for this </w:t>
            </w:r>
            <w:r w:rsidR="00DB2E4C">
              <w:rPr>
                <w:rFonts w:asciiTheme="minorHAnsi" w:hAnsiTheme="minorHAnsi"/>
                <w:sz w:val="20"/>
                <w:szCs w:val="20"/>
              </w:rPr>
              <w:t>l</w:t>
            </w:r>
            <w:r>
              <w:rPr>
                <w:rFonts w:asciiTheme="minorHAnsi" w:hAnsiTheme="minorHAnsi"/>
                <w:sz w:val="20"/>
                <w:szCs w:val="20"/>
              </w:rPr>
              <w:t>ane</w:t>
            </w:r>
          </w:p>
        </w:tc>
        <w:tc>
          <w:tcPr>
            <w:tcW w:w="1187" w:type="dxa"/>
          </w:tcPr>
          <w:p w14:paraId="0E307EB0" w14:textId="3A5F89D0" w:rsidR="00BE691D" w:rsidRDefault="00DB2E4C"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17477FDC" w:rsidR="00BE691D" w:rsidRDefault="003834A2" w:rsidP="00A358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3C348A67" w14:textId="77777777" w:rsidTr="00697272">
        <w:trPr>
          <w:cantSplit/>
        </w:trPr>
        <w:tc>
          <w:tcPr>
            <w:cnfStyle w:val="001000000000" w:firstRow="0" w:lastRow="0" w:firstColumn="1" w:lastColumn="0" w:oddVBand="0" w:evenVBand="0" w:oddHBand="0" w:evenHBand="0" w:firstRowFirstColumn="0" w:firstRowLastColumn="0" w:lastRowFirstColumn="0" w:lastRowLastColumn="0"/>
            <w:tcW w:w="1682" w:type="dxa"/>
          </w:tcPr>
          <w:p w14:paraId="2C22616F" w14:textId="2D00DA17" w:rsidR="00BE691D" w:rsidRDefault="003834A2" w:rsidP="009D2239">
            <w:pPr>
              <w:rPr>
                <w:rFonts w:asciiTheme="minorHAnsi" w:hAnsiTheme="minorHAnsi"/>
                <w:sz w:val="20"/>
                <w:szCs w:val="20"/>
              </w:rPr>
            </w:pPr>
            <w:r>
              <w:rPr>
                <w:rFonts w:asciiTheme="minorHAnsi" w:hAnsiTheme="minorHAnsi"/>
                <w:sz w:val="20"/>
                <w:szCs w:val="20"/>
              </w:rPr>
              <w:t>system</w:t>
            </w:r>
          </w:p>
        </w:tc>
        <w:tc>
          <w:tcPr>
            <w:tcW w:w="1642" w:type="dxa"/>
          </w:tcPr>
          <w:p w14:paraId="3E00B3D8" w14:textId="14BB5C8E" w:rsidR="00BE691D" w:rsidRDefault="006636C5" w:rsidP="00DB2E4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System information for this </w:t>
            </w:r>
            <w:r w:rsidR="00DB2E4C">
              <w:rPr>
                <w:rFonts w:asciiTheme="minorHAnsi" w:hAnsiTheme="minorHAnsi"/>
                <w:sz w:val="20"/>
                <w:szCs w:val="20"/>
              </w:rPr>
              <w:t>l</w:t>
            </w:r>
            <w:r>
              <w:rPr>
                <w:rFonts w:asciiTheme="minorHAnsi" w:hAnsiTheme="minorHAnsi"/>
                <w:sz w:val="20"/>
                <w:szCs w:val="20"/>
              </w:rPr>
              <w:t>ane</w:t>
            </w:r>
          </w:p>
        </w:tc>
        <w:tc>
          <w:tcPr>
            <w:tcW w:w="0" w:type="dxa"/>
          </w:tcPr>
          <w:p w14:paraId="3C003B1D" w14:textId="72DA6FE7" w:rsidR="00BE691D" w:rsidRDefault="00DB2E4C"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6636C5">
              <w:rPr>
                <w:rFonts w:asciiTheme="minorHAnsi" w:hAnsiTheme="minorHAnsi"/>
                <w:sz w:val="20"/>
                <w:szCs w:val="20"/>
              </w:rPr>
              <w:t>ystem</w:t>
            </w:r>
          </w:p>
        </w:tc>
        <w:tc>
          <w:tcPr>
            <w:tcW w:w="2087"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484D6B06" w14:textId="4ACB1789" w:rsidR="00BE691D" w:rsidRDefault="003834A2" w:rsidP="00A358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757458">
              <w:rPr>
                <w:rFonts w:asciiTheme="minorHAnsi" w:hAnsiTheme="minorHAnsi"/>
                <w:sz w:val="20"/>
                <w:szCs w:val="20"/>
              </w:rPr>
              <w:t>es</w:t>
            </w:r>
          </w:p>
        </w:tc>
        <w:tc>
          <w:tcPr>
            <w:tcW w:w="1282"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6C52B6D6" w:rsidR="00FF7F5C" w:rsidRDefault="00FF7F5C" w:rsidP="00DF56EE">
      <w:pPr>
        <w:pStyle w:val="Heading3"/>
      </w:pPr>
      <w:bookmarkStart w:id="246" w:name="_Toc490496305"/>
      <w:r>
        <w:lastRenderedPageBreak/>
        <w:t>File</w:t>
      </w:r>
      <w:r w:rsidRPr="00DE07CD">
        <w:t xml:space="preserve"> </w:t>
      </w:r>
      <w:r w:rsidR="00326D4D">
        <w:t>o</w:t>
      </w:r>
      <w:r w:rsidR="00A503DE">
        <w:t>bject</w:t>
      </w:r>
      <w:bookmarkEnd w:id="246"/>
    </w:p>
    <w:p w14:paraId="0D792BC9" w14:textId="113FF5DB" w:rsidR="00FF7F5C" w:rsidRDefault="00FF7F5C" w:rsidP="000A08BC">
      <w:pPr>
        <w:pStyle w:val="Table"/>
        <w:jc w:val="both"/>
      </w:pPr>
      <w:r>
        <w:t xml:space="preserve">A </w:t>
      </w:r>
      <w:r w:rsidR="00326D4D">
        <w:t>f</w:t>
      </w:r>
      <w:r w:rsidRPr="00FF7F5C">
        <w:t xml:space="preserve">ile is defined as the ordered collection of bytes retrieved from a single </w:t>
      </w:r>
      <w:r w:rsidR="00326D4D">
        <w:t>l</w:t>
      </w:r>
      <w:r w:rsidRPr="00FF7F5C">
        <w:t>ane ove</w:t>
      </w:r>
      <w:r>
        <w:t>r a finite interval of time and</w:t>
      </w:r>
      <w:r w:rsidRPr="00FF7F5C">
        <w:t xml:space="preserve"> s</w:t>
      </w:r>
      <w:r>
        <w:t>tored in a digital media device.</w:t>
      </w:r>
    </w:p>
    <w:p w14:paraId="7C9173D1" w14:textId="22B82E2E" w:rsidR="00FF7F5C" w:rsidRDefault="00FF7F5C"/>
    <w:p w14:paraId="731502CC" w14:textId="77777777" w:rsidR="00FF7F5C" w:rsidRDefault="00FF7F5C" w:rsidP="000A08BC">
      <w:pPr>
        <w:jc w:val="both"/>
      </w:pPr>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sidP="000A08BC">
      <w:pPr>
        <w:jc w:val="both"/>
      </w:pPr>
      <w:r>
        <w:t>The creation time of the file may be tagged as metadata. This time is typically obtained from the system RTC.</w:t>
      </w:r>
    </w:p>
    <w:p w14:paraId="6ADF6E94" w14:textId="77777777" w:rsidR="00C42311" w:rsidRDefault="00C42311"/>
    <w:p w14:paraId="18A21FC6" w14:textId="104AC898" w:rsidR="006636C5" w:rsidRPr="00DF56EE" w:rsidRDefault="006636C5" w:rsidP="00144168">
      <w:pPr>
        <w:pStyle w:val="Caption"/>
        <w:keepNext/>
        <w:rPr>
          <w:sz w:val="24"/>
          <w:szCs w:val="24"/>
        </w:rPr>
      </w:pPr>
      <w:bookmarkStart w:id="247" w:name="_Toc489615349"/>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15</w:t>
      </w:r>
      <w:r w:rsidR="005964DC">
        <w:rPr>
          <w:sz w:val="24"/>
          <w:szCs w:val="24"/>
        </w:rPr>
        <w:fldChar w:fldCharType="end"/>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D7084E">
        <w:rPr>
          <w:noProof/>
          <w:sz w:val="24"/>
          <w:szCs w:val="24"/>
        </w:rPr>
        <w:t>16</w:t>
      </w:r>
      <w:r w:rsidRPr="00BD529F">
        <w:rPr>
          <w:sz w:val="24"/>
          <w:szCs w:val="24"/>
        </w:rPr>
        <w:fldChar w:fldCharType="end"/>
      </w:r>
      <w:r>
        <w:rPr>
          <w:sz w:val="24"/>
          <w:szCs w:val="24"/>
        </w:rPr>
        <w:t xml:space="preserve"> – Definition of </w:t>
      </w:r>
      <w:r w:rsidR="00326D4D">
        <w:rPr>
          <w:sz w:val="24"/>
          <w:szCs w:val="24"/>
        </w:rPr>
        <w:t>f</w:t>
      </w:r>
      <w:r>
        <w:rPr>
          <w:sz w:val="24"/>
          <w:szCs w:val="24"/>
        </w:rPr>
        <w:t>ile</w:t>
      </w:r>
      <w:r w:rsidRPr="00BD529F">
        <w:rPr>
          <w:sz w:val="24"/>
          <w:szCs w:val="24"/>
        </w:rPr>
        <w:t xml:space="preserve"> </w:t>
      </w:r>
      <w:r w:rsidR="00326D4D">
        <w:rPr>
          <w:sz w:val="24"/>
          <w:szCs w:val="24"/>
        </w:rPr>
        <w:t>a</w:t>
      </w:r>
      <w:r>
        <w:rPr>
          <w:sz w:val="24"/>
          <w:szCs w:val="24"/>
        </w:rPr>
        <w:t>ttributes</w:t>
      </w:r>
      <w:bookmarkEnd w:id="247"/>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3834A2"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30951D5" w:rsidR="00C42311"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47953EF5" w:rsidR="00C42311" w:rsidRPr="00DE07CD" w:rsidRDefault="00597AF4"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834A2"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439D0A1B" w:rsidR="00C42311" w:rsidRPr="00DE07CD" w:rsidRDefault="003834A2"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7A99841F"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25722B6D" w:rsidR="00C42311"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54F5FB2F" w:rsidR="00697272" w:rsidRPr="00DE07CD" w:rsidRDefault="003834A2">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1CBCE32D" w:rsidR="00C42311" w:rsidRPr="00DE07CD" w:rsidRDefault="003834A2"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156407C6" w:rsidR="00966914" w:rsidRPr="00DE07CD" w:rsidRDefault="003834A2"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398AE2EA" w:rsidR="00966914" w:rsidRPr="00DE07CD" w:rsidRDefault="008C39B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uint32_t</w:t>
            </w:r>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6B0C0376"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3834A2"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46EDBB5B" w:rsidR="00966914" w:rsidRPr="00DE07CD" w:rsidRDefault="003834A2"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293964B5" w:rsidR="00966914" w:rsidRPr="00DE07C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w:t>
            </w:r>
            <w:r w:rsidR="00966914">
              <w:rPr>
                <w:rFonts w:asciiTheme="minorHAnsi" w:hAnsiTheme="minorHAnsi"/>
                <w:sz w:val="20"/>
                <w:szCs w:val="20"/>
              </w:rPr>
              <w:t>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3CC55CF5"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605376">
              <w:rPr>
                <w:rFonts w:asciiTheme="minorHAnsi" w:hAnsiTheme="minorHAnsi"/>
                <w:sz w:val="20"/>
                <w:szCs w:val="20"/>
              </w:rPr>
              <w:t>es</w:t>
            </w:r>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36573C24" w:rsidR="00966914" w:rsidRPr="00DE07CD" w:rsidRDefault="003834A2">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660E2C0C"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08D242C1"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0557928D" w:rsidR="00966914" w:rsidRPr="00DE07CD" w:rsidRDefault="003834A2"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0B9DD3B0"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5650C07D" w:rsidR="00966914" w:rsidRPr="00DE07CD" w:rsidRDefault="003834A2"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834A2"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2F55F49" w:rsidR="00966914" w:rsidRPr="00DE07CD" w:rsidRDefault="003834A2"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4C002979" w:rsidR="00966914" w:rsidRPr="00DE07CD" w:rsidRDefault="003834A2"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834A2"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5EF53411" w:rsidR="00966914" w:rsidRPr="00DE07CD" w:rsidRDefault="003834A2"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0C1DE6B9" w:rsidR="00966914" w:rsidRPr="00DE07CD" w:rsidRDefault="003834A2"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605376">
              <w:rPr>
                <w:rFonts w:asciiTheme="minorHAnsi" w:hAnsiTheme="minorHAnsi"/>
                <w:sz w:val="20"/>
                <w:szCs w:val="20"/>
              </w:rPr>
              <w:t>o</w:t>
            </w:r>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248" w:name="_Toc490496306"/>
      <w:r>
        <w:lastRenderedPageBreak/>
        <w:t xml:space="preserve">FileSet </w:t>
      </w:r>
      <w:r w:rsidR="00A503DE">
        <w:t>Object</w:t>
      </w:r>
      <w:bookmarkEnd w:id="248"/>
    </w:p>
    <w:p w14:paraId="4735DDF1" w14:textId="77777777" w:rsidR="00FB1B34" w:rsidRDefault="00FB1B34" w:rsidP="000A08BC">
      <w:pPr>
        <w:jc w:val="both"/>
      </w:pPr>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p w14:paraId="2EB17A53" w14:textId="46097F57" w:rsidR="005964DC" w:rsidRPr="00E761A7" w:rsidRDefault="005964DC" w:rsidP="00DF56EE">
      <w:pPr>
        <w:pStyle w:val="Caption"/>
        <w:keepNext/>
      </w:pPr>
      <w:bookmarkStart w:id="249" w:name="_Toc489615350"/>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7084E">
        <w:rPr>
          <w:noProof/>
          <w:sz w:val="24"/>
          <w:szCs w:val="24"/>
        </w:rPr>
        <w:t>17</w:t>
      </w:r>
      <w:r w:rsidRPr="00DF56EE">
        <w:rPr>
          <w:sz w:val="24"/>
          <w:szCs w:val="24"/>
        </w:rPr>
        <w:fldChar w:fldCharType="end"/>
      </w:r>
      <w:r w:rsidR="007408FE">
        <w:rPr>
          <w:sz w:val="24"/>
          <w:szCs w:val="24"/>
        </w:rPr>
        <w:t xml:space="preserve"> –</w:t>
      </w:r>
      <w:r w:rsidRPr="005964DC">
        <w:rPr>
          <w:sz w:val="24"/>
          <w:szCs w:val="24"/>
        </w:rPr>
        <w:t xml:space="preserve"> Definition of </w:t>
      </w:r>
      <w:r w:rsidR="00326D4D">
        <w:rPr>
          <w:sz w:val="24"/>
          <w:szCs w:val="24"/>
        </w:rPr>
        <w:t>f</w:t>
      </w:r>
      <w:r w:rsidRPr="005964DC">
        <w:rPr>
          <w:sz w:val="24"/>
          <w:szCs w:val="24"/>
        </w:rPr>
        <w:t xml:space="preserve">ileSet </w:t>
      </w:r>
      <w:r w:rsidR="00326D4D">
        <w:rPr>
          <w:sz w:val="24"/>
          <w:szCs w:val="24"/>
        </w:rPr>
        <w:t>a</w:t>
      </w:r>
      <w:r w:rsidRPr="005964DC">
        <w:rPr>
          <w:sz w:val="24"/>
          <w:szCs w:val="24"/>
        </w:rPr>
        <w:t>ttributes</w:t>
      </w:r>
      <w:bookmarkEnd w:id="249"/>
    </w:p>
    <w:tbl>
      <w:tblPr>
        <w:tblStyle w:val="LightList-Accent1"/>
        <w:tblW w:w="9576" w:type="dxa"/>
        <w:tblLook w:val="04A0" w:firstRow="1" w:lastRow="0" w:firstColumn="1" w:lastColumn="0" w:noHBand="0" w:noVBand="1"/>
      </w:tblPr>
      <w:tblGrid>
        <w:gridCol w:w="1743"/>
        <w:gridCol w:w="1707"/>
        <w:gridCol w:w="1655"/>
        <w:gridCol w:w="1618"/>
        <w:gridCol w:w="1561"/>
        <w:gridCol w:w="1292"/>
      </w:tblGrid>
      <w:tr w:rsidR="00D76D77" w:rsidRPr="00DE07CD" w14:paraId="06642DA1"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01"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676"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54" w:type="dxa"/>
          </w:tcPr>
          <w:p w14:paraId="720E9133" w14:textId="3F62B357" w:rsidR="00D76D77"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00"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69" w:type="dxa"/>
          </w:tcPr>
          <w:p w14:paraId="7F048A1C" w14:textId="4886E918" w:rsidR="00D76D77" w:rsidRPr="00DE07CD" w:rsidRDefault="002E008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Requires</w:t>
            </w:r>
          </w:p>
        </w:tc>
        <w:tc>
          <w:tcPr>
            <w:tcW w:w="1276"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5964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AA92B69" w:rsidR="00D76D77" w:rsidRPr="00DE07CD" w:rsidRDefault="005964DC"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46F3585A"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5EC14EFF" w:rsidR="00D76D77" w:rsidRPr="00DE07CD" w:rsidRDefault="005964DC"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2E0081">
              <w:rPr>
                <w:rFonts w:asciiTheme="minorHAnsi" w:hAnsiTheme="minorHAnsi"/>
                <w:sz w:val="20"/>
                <w:szCs w:val="20"/>
              </w:rPr>
              <w:t xml:space="preserve">es, </w:t>
            </w:r>
            <w:r w:rsidR="00D76D77">
              <w:rPr>
                <w:rFonts w:asciiTheme="minorHAnsi" w:hAnsiTheme="minorHAnsi"/>
                <w:sz w:val="20"/>
                <w:szCs w:val="20"/>
              </w:rPr>
              <w:t xml:space="preserve">for </w:t>
            </w:r>
            <w:r w:rsidR="00D103E0">
              <w:rPr>
                <w:rFonts w:asciiTheme="minorHAnsi" w:hAnsiTheme="minorHAnsi"/>
                <w:sz w:val="20"/>
                <w:szCs w:val="20"/>
              </w:rPr>
              <w:t xml:space="preserve">spatial </w:t>
            </w:r>
            <w:r w:rsidR="00D76D77">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91FECCF" w14:textId="39006E1F" w:rsidR="00E0634D" w:rsidRDefault="00E0634D">
      <w:pPr>
        <w:rPr>
          <w:rFonts w:cs="Arial"/>
          <w:b/>
          <w:bCs/>
          <w:iCs/>
          <w:szCs w:val="28"/>
        </w:rPr>
      </w:pPr>
    </w:p>
    <w:p w14:paraId="28CC7B58" w14:textId="77777777" w:rsidR="00A503DE" w:rsidRDefault="00A503DE" w:rsidP="00FB1B34">
      <w:pPr>
        <w:pStyle w:val="Heading2"/>
      </w:pPr>
      <w:bookmarkStart w:id="250" w:name="_Toc490496307"/>
      <w:r>
        <w:t xml:space="preserve">Foundation </w:t>
      </w:r>
      <w:r w:rsidR="00496985">
        <w:t>Classes</w:t>
      </w:r>
      <w:bookmarkEnd w:id="250"/>
      <w:r>
        <w:t xml:space="preserve"> </w:t>
      </w:r>
    </w:p>
    <w:p w14:paraId="47A4B702" w14:textId="77777777" w:rsidR="00BF1947" w:rsidRPr="00BF1947" w:rsidRDefault="009B5AFB" w:rsidP="000A08BC">
      <w:pPr>
        <w:jc w:val="both"/>
      </w:pPr>
      <w:r>
        <w:t>The domain object model f</w:t>
      </w:r>
      <w:r w:rsidR="00BF1947">
        <w:t>oundation classes define basic types used by the core metadata elements.</w:t>
      </w:r>
      <w:r>
        <w:t xml:space="preserve"> </w:t>
      </w:r>
    </w:p>
    <w:p w14:paraId="150DB1FA" w14:textId="2EDE0A5B" w:rsidR="00496985" w:rsidRDefault="00A503DE" w:rsidP="00144168">
      <w:pPr>
        <w:pStyle w:val="Heading3"/>
      </w:pPr>
      <w:bookmarkStart w:id="251" w:name="_Toc490496308"/>
      <w:r>
        <w:t>URI</w:t>
      </w:r>
      <w:bookmarkEnd w:id="251"/>
    </w:p>
    <w:p w14:paraId="49718D06" w14:textId="608D6643" w:rsidR="00496985" w:rsidRPr="00496985" w:rsidRDefault="00496985" w:rsidP="000A08BC">
      <w:pPr>
        <w:jc w:val="both"/>
      </w:pPr>
      <w:r>
        <w:t>A Universal Resource Identifier (URI) defines a unique path (e.g. URL) for locating an associated resource. The URI type is used to enable specification in a XML compatible format.</w:t>
      </w:r>
    </w:p>
    <w:p w14:paraId="243C0AC7" w14:textId="72723E45" w:rsidR="00A503DE" w:rsidRDefault="00A503DE" w:rsidP="00144168">
      <w:pPr>
        <w:pStyle w:val="Heading3"/>
      </w:pPr>
      <w:bookmarkStart w:id="252" w:name="_Toc490496309"/>
      <w:r>
        <w:t>DateTime</w:t>
      </w:r>
      <w:bookmarkEnd w:id="252"/>
    </w:p>
    <w:p w14:paraId="69792E88" w14:textId="6DD8FA5E" w:rsidR="005964DC" w:rsidRDefault="00326D4D" w:rsidP="000A08BC">
      <w:pPr>
        <w:jc w:val="both"/>
      </w:pPr>
      <w:r>
        <w:t>The d</w:t>
      </w:r>
      <w:r w:rsidR="00D76D77" w:rsidRPr="006C6BC3">
        <w:t>ateTime string specifie</w:t>
      </w:r>
      <w:r w:rsidR="00A7163C">
        <w:t>s the day of the year and the time</w:t>
      </w:r>
      <w:r w:rsidR="00D76D77" w:rsidRPr="006C6BC3">
        <w:t xml:space="preserve"> in </w:t>
      </w:r>
      <w:r w:rsidR="00D76D77" w:rsidRPr="006A79B8">
        <w:t xml:space="preserve">standard XML format. See </w:t>
      </w:r>
      <w:hyperlink r:id="rId19" w:history="1">
        <w:r w:rsidR="005964DC" w:rsidRPr="007B118F">
          <w:rPr>
            <w:rStyle w:val="Hyperlink"/>
          </w:rPr>
          <w:t>https://www.w3schools.com/xml/schema_dtypes_date.asp</w:t>
        </w:r>
      </w:hyperlink>
      <w:r w:rsidR="005964DC" w:rsidRPr="005964DC" w:rsidDel="005964DC">
        <w:t xml:space="preserve"> </w:t>
      </w:r>
    </w:p>
    <w:p w14:paraId="07FC6279" w14:textId="42A24DC7" w:rsidR="001C147F" w:rsidRDefault="001C147F" w:rsidP="000A08BC">
      <w:pPr>
        <w:jc w:val="both"/>
      </w:pPr>
      <w:r>
        <w:t>An example of the representation of this type of parameter is shown below, as a definition of the time of applicability (toa):</w:t>
      </w:r>
    </w:p>
    <w:p w14:paraId="785A7E0A" w14:textId="074C4F94" w:rsidR="001C147F" w:rsidRDefault="001C147F" w:rsidP="00DF56EE">
      <w:pPr>
        <w:jc w:val="center"/>
      </w:pPr>
      <w:r>
        <w:t>&lt;toa&gt;2014-12-30T22:38:54.905999999Z&lt;/toa&gt;</w:t>
      </w:r>
    </w:p>
    <w:p w14:paraId="16700410" w14:textId="7811B0EC" w:rsidR="001053EE" w:rsidRDefault="001C147F" w:rsidP="000A08BC">
      <w:pPr>
        <w:jc w:val="both"/>
      </w:pPr>
      <w:r>
        <w:t>In the example is possible to check the day of applicability (30</w:t>
      </w:r>
      <w:r w:rsidRPr="00DF56EE">
        <w:rPr>
          <w:vertAlign w:val="superscript"/>
        </w:rPr>
        <w:t>th</w:t>
      </w:r>
      <w:r>
        <w:t xml:space="preserve"> of December of 2014) and the </w:t>
      </w:r>
      <w:r w:rsidR="00DF56EE">
        <w:t xml:space="preserve">time </w:t>
      </w:r>
      <w:r>
        <w:t>of applicability (22:38:54</w:t>
      </w:r>
      <w:r w:rsidR="00DC40D9">
        <w:t>.</w:t>
      </w:r>
      <w:r>
        <w:t>905999999).</w:t>
      </w:r>
    </w:p>
    <w:p w14:paraId="6EAA40C0" w14:textId="3B589183" w:rsidR="00A503DE" w:rsidRDefault="00A503DE" w:rsidP="00144168">
      <w:pPr>
        <w:pStyle w:val="Heading3"/>
      </w:pPr>
      <w:bookmarkStart w:id="253" w:name="_Toc490496310"/>
      <w:r>
        <w:t>Frequency</w:t>
      </w:r>
      <w:bookmarkEnd w:id="253"/>
    </w:p>
    <w:p w14:paraId="1483013C" w14:textId="6BD4CCF5" w:rsidR="006A79B8" w:rsidRDefault="006A79B8" w:rsidP="000A08BC">
      <w:pPr>
        <w:jc w:val="both"/>
      </w:pPr>
      <w:r>
        <w:t>Specifies frequency. Units can be Hz, kHz, MHz, or GHz. Format can be double or a ratio of the form ‘xxxx.yyyy’ where frequency = xxxx/yyyy where xxxx and yyyy are signed and unsigned 32-bit integers, respectively.</w:t>
      </w:r>
    </w:p>
    <w:p w14:paraId="0AAA608C" w14:textId="54E4B6AC" w:rsidR="00000C87" w:rsidRDefault="00000C87" w:rsidP="000A08BC">
      <w:pPr>
        <w:jc w:val="both"/>
      </w:pPr>
      <w:r>
        <w:t xml:space="preserve">An example of the representation of this type of parameter is shown below, </w:t>
      </w:r>
      <w:r w:rsidR="0039594A">
        <w:t>as a</w:t>
      </w:r>
      <w:r>
        <w:t xml:space="preserve"> definition of the </w:t>
      </w:r>
      <w:r w:rsidRPr="00A7163C">
        <w:t>centerfreq</w:t>
      </w:r>
      <w:r>
        <w:t xml:space="preserve"> parameter: </w:t>
      </w:r>
    </w:p>
    <w:p w14:paraId="30EB858A" w14:textId="4248343D" w:rsidR="00000C87" w:rsidRDefault="00000C87" w:rsidP="00DF56EE">
      <w:pPr>
        <w:jc w:val="center"/>
      </w:pPr>
      <w:r>
        <w:t>&lt;centerfreq format=”Hz”&gt;1227600000e+000&lt;/centerfreq&gt;</w:t>
      </w:r>
    </w:p>
    <w:p w14:paraId="03EDA526" w14:textId="4CC5D48F" w:rsidR="001C147F" w:rsidRDefault="001C147F" w:rsidP="00DF56EE">
      <w:pPr>
        <w:jc w:val="both"/>
      </w:pPr>
      <w:r>
        <w:t>In the example is possible to see that the center frequency of the received si</w:t>
      </w:r>
      <w:r w:rsidR="00326D4D">
        <w:t>gnal is 1227600000Hz, or 1</w:t>
      </w:r>
      <w:r w:rsidR="00DF56EE">
        <w:t>.</w:t>
      </w:r>
      <w:r>
        <w:t>2276GHz.</w:t>
      </w:r>
    </w:p>
    <w:p w14:paraId="00D31B77" w14:textId="1CEF731A" w:rsidR="00A503DE" w:rsidRDefault="00A503DE" w:rsidP="00144168">
      <w:pPr>
        <w:pStyle w:val="Heading3"/>
      </w:pPr>
      <w:bookmarkStart w:id="254" w:name="_Toc489347109"/>
      <w:bookmarkStart w:id="255" w:name="_Toc489347332"/>
      <w:bookmarkStart w:id="256" w:name="_Toc489542568"/>
      <w:bookmarkStart w:id="257" w:name="_Toc489542642"/>
      <w:bookmarkStart w:id="258" w:name="_Toc489548101"/>
      <w:bookmarkStart w:id="259" w:name="_Toc489606022"/>
      <w:bookmarkStart w:id="260" w:name="_Toc489615321"/>
      <w:bookmarkStart w:id="261" w:name="_Toc489347110"/>
      <w:bookmarkStart w:id="262" w:name="_Toc489347333"/>
      <w:bookmarkStart w:id="263" w:name="_Toc489542569"/>
      <w:bookmarkStart w:id="264" w:name="_Toc489542643"/>
      <w:bookmarkStart w:id="265" w:name="_Toc489548102"/>
      <w:bookmarkStart w:id="266" w:name="_Toc489606023"/>
      <w:bookmarkStart w:id="267" w:name="_Toc489615322"/>
      <w:bookmarkStart w:id="268" w:name="_Toc490496311"/>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t>Duration</w:t>
      </w:r>
      <w:bookmarkEnd w:id="268"/>
    </w:p>
    <w:p w14:paraId="11880F05" w14:textId="7B93C931" w:rsidR="00000C87" w:rsidRDefault="006A79B8" w:rsidP="000A08BC">
      <w:pPr>
        <w:jc w:val="both"/>
      </w:pPr>
      <w:r>
        <w:t xml:space="preserve">Used for specifying an interval of time. Units include </w:t>
      </w:r>
      <w:r w:rsidR="00022D60">
        <w:t>ns, us, ms, sec. Format is double.</w:t>
      </w:r>
      <w:r w:rsidR="00000C87">
        <w:t xml:space="preserve"> An example of the representation of this parameter type is shown:</w:t>
      </w:r>
    </w:p>
    <w:p w14:paraId="6F9A5103" w14:textId="1B75A407" w:rsidR="00000C87" w:rsidRPr="00DF56EE" w:rsidRDefault="00000C87" w:rsidP="00961DB8">
      <w:pPr>
        <w:jc w:val="center"/>
        <w:rPr>
          <w:lang w:val="es-ES"/>
        </w:rPr>
      </w:pPr>
      <w:r w:rsidRPr="00DF56EE">
        <w:rPr>
          <w:lang w:val="es-ES"/>
        </w:rPr>
        <w:t>&lt;delaybias format=”sec”&gt;0.0000000000000000e+000&lt;/delaybias&gt;</w:t>
      </w:r>
    </w:p>
    <w:p w14:paraId="0D9C621F" w14:textId="39B539A0" w:rsidR="00496985" w:rsidRDefault="005964DC" w:rsidP="00144168">
      <w:pPr>
        <w:pStyle w:val="Heading3"/>
      </w:pPr>
      <w:bookmarkStart w:id="269" w:name="_Toc490496312"/>
      <w:r>
        <w:lastRenderedPageBreak/>
        <w:t>Position</w:t>
      </w:r>
      <w:bookmarkEnd w:id="269"/>
    </w:p>
    <w:p w14:paraId="436CFD01" w14:textId="0D0FAAB5" w:rsidR="009238AE" w:rsidRPr="009238AE" w:rsidRDefault="009238AE" w:rsidP="000A08BC">
      <w:pPr>
        <w:jc w:val="both"/>
      </w:pPr>
      <w:r>
        <w:t xml:space="preserve">The </w:t>
      </w:r>
      <w:r w:rsidR="004B05BC">
        <w:t xml:space="preserve">position </w:t>
      </w:r>
      <w:r>
        <w:t>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p w14:paraId="29CD08E4" w14:textId="6CB3638A" w:rsidR="005964DC" w:rsidRPr="00E761A7" w:rsidRDefault="005964DC" w:rsidP="00DF56EE">
      <w:pPr>
        <w:pStyle w:val="Caption"/>
        <w:keepNext/>
      </w:pPr>
      <w:bookmarkStart w:id="270" w:name="_Toc489615351"/>
      <w:r w:rsidRPr="005964DC">
        <w:rPr>
          <w:sz w:val="24"/>
          <w:szCs w:val="24"/>
        </w:rPr>
        <w:t xml:space="preserve">Table </w:t>
      </w:r>
      <w:r w:rsidRPr="00DF56EE">
        <w:rPr>
          <w:sz w:val="24"/>
          <w:szCs w:val="24"/>
        </w:rPr>
        <w:fldChar w:fldCharType="begin"/>
      </w:r>
      <w:r w:rsidRPr="005964DC">
        <w:rPr>
          <w:sz w:val="24"/>
          <w:szCs w:val="24"/>
        </w:rPr>
        <w:instrText xml:space="preserve"> SEQ Table \* ARABIC </w:instrText>
      </w:r>
      <w:r w:rsidRPr="00DF56EE">
        <w:rPr>
          <w:sz w:val="24"/>
          <w:szCs w:val="24"/>
        </w:rPr>
        <w:fldChar w:fldCharType="separate"/>
      </w:r>
      <w:r w:rsidR="00D7084E">
        <w:rPr>
          <w:noProof/>
          <w:sz w:val="24"/>
          <w:szCs w:val="24"/>
        </w:rPr>
        <w:t>18</w:t>
      </w:r>
      <w:r w:rsidRPr="00DF56EE">
        <w:rPr>
          <w:sz w:val="24"/>
          <w:szCs w:val="24"/>
        </w:rPr>
        <w:fldChar w:fldCharType="end"/>
      </w:r>
      <w:r w:rsidR="007408FE">
        <w:rPr>
          <w:sz w:val="24"/>
          <w:szCs w:val="24"/>
        </w:rPr>
        <w:t xml:space="preserve"> –</w:t>
      </w:r>
      <w:r w:rsidRPr="005964DC">
        <w:rPr>
          <w:sz w:val="24"/>
          <w:szCs w:val="24"/>
        </w:rPr>
        <w:t xml:space="preserve"> </w:t>
      </w:r>
      <w:r w:rsidRPr="00486C24">
        <w:rPr>
          <w:sz w:val="24"/>
          <w:szCs w:val="24"/>
        </w:rPr>
        <w:t xml:space="preserve">Definition of </w:t>
      </w:r>
      <w:r w:rsidR="00903A60">
        <w:rPr>
          <w:sz w:val="24"/>
          <w:szCs w:val="24"/>
        </w:rPr>
        <w:t>p</w:t>
      </w:r>
      <w:r>
        <w:rPr>
          <w:sz w:val="24"/>
          <w:szCs w:val="24"/>
        </w:rPr>
        <w:t>osition</w:t>
      </w:r>
      <w:r w:rsidRPr="00486C24">
        <w:rPr>
          <w:sz w:val="24"/>
          <w:szCs w:val="24"/>
        </w:rPr>
        <w:t xml:space="preserve"> </w:t>
      </w:r>
      <w:r w:rsidR="00903A60">
        <w:rPr>
          <w:sz w:val="24"/>
          <w:szCs w:val="24"/>
        </w:rPr>
        <w:t>a</w:t>
      </w:r>
      <w:r w:rsidRPr="00486C24">
        <w:rPr>
          <w:sz w:val="24"/>
          <w:szCs w:val="24"/>
        </w:rPr>
        <w:t>ttributes</w:t>
      </w:r>
      <w:bookmarkEnd w:id="270"/>
    </w:p>
    <w:tbl>
      <w:tblPr>
        <w:tblStyle w:val="LightList-Accent1"/>
        <w:tblW w:w="9576" w:type="dxa"/>
        <w:tblLook w:val="04A0" w:firstRow="1" w:lastRow="0" w:firstColumn="1" w:lastColumn="0" w:noHBand="0" w:noVBand="1"/>
      </w:tblPr>
      <w:tblGrid>
        <w:gridCol w:w="1749"/>
        <w:gridCol w:w="1699"/>
        <w:gridCol w:w="1613"/>
        <w:gridCol w:w="1569"/>
        <w:gridCol w:w="1696"/>
        <w:gridCol w:w="1250"/>
      </w:tblGrid>
      <w:tr w:rsidR="009238AE" w:rsidRPr="00DE07CD" w14:paraId="0111497C"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49" w:type="dxa"/>
          </w:tcPr>
          <w:p w14:paraId="0546574B" w14:textId="4F6235EE"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699"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13" w:type="dxa"/>
          </w:tcPr>
          <w:p w14:paraId="7C23C78C" w14:textId="0BBFCC8E" w:rsidR="009238AE" w:rsidRPr="00DE07CD" w:rsidRDefault="00326D4D"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69"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5CFC21F0" w14:textId="581721DA" w:rsidR="009238AE" w:rsidRPr="00DE07CD" w:rsidRDefault="00C13F06"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50"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0F3CD04C" w14:textId="0A7A7FDD" w:rsidR="009238AE" w:rsidRDefault="00C10D77" w:rsidP="00FA603D">
            <w:pPr>
              <w:rPr>
                <w:rFonts w:asciiTheme="minorHAnsi" w:hAnsiTheme="minorHAnsi"/>
                <w:sz w:val="20"/>
                <w:szCs w:val="20"/>
              </w:rPr>
            </w:pPr>
            <w:r>
              <w:rPr>
                <w:rFonts w:asciiTheme="minorHAnsi" w:hAnsiTheme="minorHAnsi"/>
                <w:sz w:val="20"/>
                <w:szCs w:val="20"/>
              </w:rPr>
              <w:t>datum</w:t>
            </w:r>
          </w:p>
        </w:tc>
        <w:tc>
          <w:tcPr>
            <w:tcW w:w="1699"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613"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569" w:type="dxa"/>
          </w:tcPr>
          <w:p w14:paraId="4C20C2DE" w14:textId="35C24C1D" w:rsidR="009238AE"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c>
          <w:tcPr>
            <w:tcW w:w="1696" w:type="dxa"/>
          </w:tcPr>
          <w:p w14:paraId="1FE0A1F8" w14:textId="7FCD5F32" w:rsidR="009238AE" w:rsidRPr="00DE07CD" w:rsidRDefault="00C10D77"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363BAB">
              <w:rPr>
                <w:rFonts w:asciiTheme="minorHAnsi" w:hAnsiTheme="minorHAnsi"/>
                <w:sz w:val="20"/>
                <w:szCs w:val="20"/>
              </w:rPr>
              <w:t>o</w:t>
            </w:r>
          </w:p>
        </w:tc>
        <w:tc>
          <w:tcPr>
            <w:tcW w:w="1250" w:type="dxa"/>
          </w:tcPr>
          <w:p w14:paraId="07B264B0" w14:textId="5563DC4E" w:rsidR="009238AE" w:rsidRPr="00DE07CD" w:rsidRDefault="0064079F"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r w:rsidR="009238AE">
              <w:rPr>
                <w:rFonts w:asciiTheme="minorHAnsi" w:hAnsiTheme="minorHAnsi"/>
                <w:sz w:val="20"/>
                <w:szCs w:val="20"/>
              </w:rPr>
              <w:t>WGS-</w:t>
            </w:r>
            <w:r>
              <w:rPr>
                <w:rFonts w:asciiTheme="minorHAnsi" w:hAnsiTheme="minorHAnsi"/>
                <w:sz w:val="20"/>
                <w:szCs w:val="20"/>
              </w:rPr>
              <w:t>84”</w:t>
            </w:r>
          </w:p>
        </w:tc>
      </w:tr>
      <w:tr w:rsidR="00326D4D" w:rsidRPr="00DE07CD" w14:paraId="7E0EA399"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1C84F642" w14:textId="51CD2C90" w:rsidR="00326D4D" w:rsidDel="00C10D77" w:rsidRDefault="00326D4D" w:rsidP="00FA603D">
            <w:pPr>
              <w:rPr>
                <w:rFonts w:asciiTheme="minorHAnsi" w:hAnsiTheme="minorHAnsi"/>
                <w:sz w:val="20"/>
                <w:szCs w:val="20"/>
              </w:rPr>
            </w:pPr>
            <w:r>
              <w:rPr>
                <w:rFonts w:asciiTheme="minorHAnsi" w:hAnsiTheme="minorHAnsi"/>
                <w:sz w:val="20"/>
                <w:szCs w:val="20"/>
              </w:rPr>
              <w:t>lat</w:t>
            </w:r>
          </w:p>
        </w:tc>
        <w:tc>
          <w:tcPr>
            <w:tcW w:w="1699" w:type="dxa"/>
          </w:tcPr>
          <w:p w14:paraId="33E8094F" w14:textId="07DAAE46"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67B9F28A" w14:textId="0345A70C"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639A85FA"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3A12AC99" w14:textId="4A803420" w:rsidR="00326D4D" w:rsidDel="00363BAB"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79744F2E"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26D4D" w:rsidRPr="00DE07CD" w14:paraId="25CC1D64"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49" w:type="dxa"/>
          </w:tcPr>
          <w:p w14:paraId="729DFB9F" w14:textId="609956D3" w:rsidR="00326D4D" w:rsidRDefault="00326D4D" w:rsidP="00FA603D">
            <w:pPr>
              <w:rPr>
                <w:rFonts w:asciiTheme="minorHAnsi" w:hAnsiTheme="minorHAnsi"/>
                <w:sz w:val="20"/>
                <w:szCs w:val="20"/>
              </w:rPr>
            </w:pPr>
            <w:r>
              <w:rPr>
                <w:rFonts w:asciiTheme="minorHAnsi" w:hAnsiTheme="minorHAnsi"/>
                <w:sz w:val="20"/>
                <w:szCs w:val="20"/>
              </w:rPr>
              <w:t>lon</w:t>
            </w:r>
          </w:p>
        </w:tc>
        <w:tc>
          <w:tcPr>
            <w:tcW w:w="1699" w:type="dxa"/>
          </w:tcPr>
          <w:p w14:paraId="31CB07B0" w14:textId="6B5C673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54F2A767" w14:textId="5ACE4164" w:rsidR="00326D4D" w:rsidRDefault="00326D4D"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C0D0AA8"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1B5ED2FC" w14:textId="35AF9077" w:rsidR="00326D4D" w:rsidRDefault="00326D4D"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1FD0BC14" w14:textId="77777777" w:rsidR="00326D4D" w:rsidDel="0064079F" w:rsidRDefault="00326D4D"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26D4D" w:rsidRPr="00DE07CD" w14:paraId="7C6993C5"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749" w:type="dxa"/>
          </w:tcPr>
          <w:p w14:paraId="5FDCD5A5" w14:textId="4ADA32DE" w:rsidR="00326D4D" w:rsidRDefault="00326D4D" w:rsidP="00FA603D">
            <w:pPr>
              <w:rPr>
                <w:rFonts w:asciiTheme="minorHAnsi" w:hAnsiTheme="minorHAnsi"/>
                <w:sz w:val="20"/>
                <w:szCs w:val="20"/>
              </w:rPr>
            </w:pPr>
            <w:r>
              <w:rPr>
                <w:rFonts w:asciiTheme="minorHAnsi" w:hAnsiTheme="minorHAnsi"/>
                <w:sz w:val="20"/>
                <w:szCs w:val="20"/>
              </w:rPr>
              <w:t>height</w:t>
            </w:r>
          </w:p>
        </w:tc>
        <w:tc>
          <w:tcPr>
            <w:tcW w:w="1699" w:type="dxa"/>
          </w:tcPr>
          <w:p w14:paraId="35FD15D3" w14:textId="52F0236F"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w:t>
            </w:r>
            <w:r w:rsidR="00D649D6">
              <w:rPr>
                <w:rFonts w:asciiTheme="minorHAnsi" w:hAnsiTheme="minorHAnsi"/>
                <w:sz w:val="20"/>
                <w:szCs w:val="20"/>
              </w:rPr>
              <w:t xml:space="preserve"> coordinate</w:t>
            </w:r>
            <w:r>
              <w:rPr>
                <w:rFonts w:asciiTheme="minorHAnsi" w:hAnsiTheme="minorHAnsi"/>
                <w:sz w:val="20"/>
                <w:szCs w:val="20"/>
              </w:rPr>
              <w:t xml:space="preserve"> of the position</w:t>
            </w:r>
          </w:p>
        </w:tc>
        <w:tc>
          <w:tcPr>
            <w:tcW w:w="1613" w:type="dxa"/>
          </w:tcPr>
          <w:p w14:paraId="493B154C" w14:textId="79137423" w:rsidR="00326D4D" w:rsidRDefault="00326D4D"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69" w:type="dxa"/>
          </w:tcPr>
          <w:p w14:paraId="7AACCFAF"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52A86CED" w14:textId="7164B02A" w:rsidR="00326D4D" w:rsidRDefault="00326D4D"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50" w:type="dxa"/>
          </w:tcPr>
          <w:p w14:paraId="22679FC9" w14:textId="77777777" w:rsidR="00326D4D" w:rsidDel="0064079F" w:rsidRDefault="00326D4D"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B6FE20B" w14:textId="2BC2A463" w:rsidR="003E334D" w:rsidRDefault="003E334D" w:rsidP="00DF56EE"/>
    <w:p w14:paraId="05D8F5D3" w14:textId="77777777" w:rsidR="00000C87" w:rsidRDefault="00000C87" w:rsidP="000A08BC">
      <w:pPr>
        <w:jc w:val="both"/>
      </w:pPr>
      <w:r>
        <w:t>An example of the position is shown:</w:t>
      </w:r>
    </w:p>
    <w:p w14:paraId="3E3FBDA7" w14:textId="73077C17" w:rsidR="003E334D" w:rsidRDefault="00000C87" w:rsidP="00DF56EE">
      <w:pPr>
        <w:jc w:val="center"/>
        <w:rPr>
          <w:rFonts w:cs="Arial"/>
          <w:b/>
          <w:bCs/>
          <w:szCs w:val="26"/>
        </w:rPr>
      </w:pPr>
      <w:r>
        <w:t>&lt;position lat=”48.17154012” lon=”11.80868949” height=”576.860”/&gt;</w:t>
      </w:r>
    </w:p>
    <w:p w14:paraId="2E5B7AAC" w14:textId="6D2A1077" w:rsidR="009238AE" w:rsidRDefault="009238AE" w:rsidP="009238AE">
      <w:pPr>
        <w:pStyle w:val="Heading3"/>
      </w:pPr>
      <w:bookmarkStart w:id="271" w:name="_Toc490496313"/>
      <w:r>
        <w:t>Origin</w:t>
      </w:r>
      <w:bookmarkEnd w:id="271"/>
    </w:p>
    <w:p w14:paraId="27C09798" w14:textId="013083CF" w:rsidR="009238AE" w:rsidRDefault="009238AE" w:rsidP="000A08BC">
      <w:pPr>
        <w:jc w:val="both"/>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454A831B" w14:textId="77777777" w:rsidR="00297B02" w:rsidRPr="00C10D77" w:rsidRDefault="00297B02" w:rsidP="000A08BC">
      <w:pPr>
        <w:jc w:val="both"/>
      </w:pPr>
    </w:p>
    <w:p w14:paraId="6C305C49" w14:textId="545D9502" w:rsidR="00C10D77" w:rsidRPr="00E761A7" w:rsidRDefault="00C10D77" w:rsidP="00DF56EE">
      <w:pPr>
        <w:pStyle w:val="Caption"/>
        <w:keepNext/>
      </w:pPr>
      <w:bookmarkStart w:id="272" w:name="_Toc489615352"/>
      <w:r w:rsidRPr="00C10D77">
        <w:rPr>
          <w:sz w:val="24"/>
          <w:szCs w:val="24"/>
        </w:rPr>
        <w:t xml:space="preserve">Table </w:t>
      </w:r>
      <w:r w:rsidRPr="00DF56EE">
        <w:rPr>
          <w:sz w:val="24"/>
          <w:szCs w:val="24"/>
        </w:rPr>
        <w:fldChar w:fldCharType="begin"/>
      </w:r>
      <w:r w:rsidRPr="00C10D77">
        <w:rPr>
          <w:sz w:val="24"/>
          <w:szCs w:val="24"/>
        </w:rPr>
        <w:instrText xml:space="preserve"> SEQ Table \* ARABIC </w:instrText>
      </w:r>
      <w:r w:rsidRPr="00DF56EE">
        <w:rPr>
          <w:sz w:val="24"/>
          <w:szCs w:val="24"/>
        </w:rPr>
        <w:fldChar w:fldCharType="separate"/>
      </w:r>
      <w:r w:rsidR="00D7084E">
        <w:rPr>
          <w:noProof/>
          <w:sz w:val="24"/>
          <w:szCs w:val="24"/>
        </w:rPr>
        <w:t>19</w:t>
      </w:r>
      <w:r w:rsidRPr="00DF56EE">
        <w:rPr>
          <w:sz w:val="24"/>
          <w:szCs w:val="24"/>
        </w:rPr>
        <w:fldChar w:fldCharType="end"/>
      </w:r>
      <w:r w:rsidR="007408FE" w:rsidRPr="007408FE">
        <w:rPr>
          <w:sz w:val="24"/>
          <w:szCs w:val="24"/>
        </w:rPr>
        <w:t xml:space="preserve"> </w:t>
      </w:r>
      <w:r w:rsidR="007408FE">
        <w:rPr>
          <w:sz w:val="24"/>
          <w:szCs w:val="24"/>
        </w:rPr>
        <w:t>–</w:t>
      </w:r>
      <w:r w:rsidRPr="00C10D77">
        <w:rPr>
          <w:sz w:val="24"/>
          <w:szCs w:val="24"/>
        </w:rPr>
        <w:t xml:space="preserve"> Definition of </w:t>
      </w:r>
      <w:r w:rsidR="00903A60">
        <w:rPr>
          <w:sz w:val="24"/>
          <w:szCs w:val="24"/>
        </w:rPr>
        <w:t>o</w:t>
      </w:r>
      <w:r w:rsidRPr="00C10D77">
        <w:rPr>
          <w:sz w:val="24"/>
          <w:szCs w:val="24"/>
        </w:rPr>
        <w:t xml:space="preserve">rigin </w:t>
      </w:r>
      <w:r w:rsidR="00903A60">
        <w:rPr>
          <w:sz w:val="24"/>
          <w:szCs w:val="24"/>
        </w:rPr>
        <w:t>a</w:t>
      </w:r>
      <w:r w:rsidRPr="00C10D77">
        <w:rPr>
          <w:sz w:val="24"/>
          <w:szCs w:val="24"/>
        </w:rPr>
        <w:t>ttributes</w:t>
      </w:r>
      <w:bookmarkEnd w:id="272"/>
    </w:p>
    <w:tbl>
      <w:tblPr>
        <w:tblStyle w:val="LightList-Accent1"/>
        <w:tblW w:w="9576" w:type="dxa"/>
        <w:tblLook w:val="04A0" w:firstRow="1" w:lastRow="0" w:firstColumn="1" w:lastColumn="0" w:noHBand="0" w:noVBand="1"/>
      </w:tblPr>
      <w:tblGrid>
        <w:gridCol w:w="1665"/>
        <w:gridCol w:w="1713"/>
        <w:gridCol w:w="1643"/>
        <w:gridCol w:w="1583"/>
        <w:gridCol w:w="1696"/>
        <w:gridCol w:w="1276"/>
      </w:tblGrid>
      <w:tr w:rsidR="009238AE" w:rsidRPr="00DE07CD" w14:paraId="58D1ED0F" w14:textId="77777777" w:rsidTr="00DF56E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5" w:type="dxa"/>
          </w:tcPr>
          <w:p w14:paraId="228472FE" w14:textId="17CCC558"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713"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643" w:type="dxa"/>
          </w:tcPr>
          <w:p w14:paraId="7A59FAE1" w14:textId="7F2B5798" w:rsidR="009238AE" w:rsidRPr="00DE07CD" w:rsidRDefault="00903A60"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583"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696" w:type="dxa"/>
          </w:tcPr>
          <w:p w14:paraId="6BC1D45E" w14:textId="3CCC4F9D" w:rsidR="009238AE" w:rsidRPr="00DE07CD" w:rsidRDefault="00B9552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276" w:type="dxa"/>
          </w:tcPr>
          <w:p w14:paraId="05FD1316" w14:textId="451BE2DE" w:rsidR="00D649D6"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649D6" w:rsidRPr="00DE07CD" w14:paraId="36CB0AF7"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7C3340E7" w14:textId="54397D6A" w:rsidR="00D649D6" w:rsidRDefault="00D649D6" w:rsidP="00FA603D">
            <w:pPr>
              <w:rPr>
                <w:rFonts w:asciiTheme="minorHAnsi" w:hAnsiTheme="minorHAnsi"/>
                <w:sz w:val="20"/>
                <w:szCs w:val="20"/>
              </w:rPr>
            </w:pPr>
            <w:r>
              <w:rPr>
                <w:rFonts w:asciiTheme="minorHAnsi" w:hAnsiTheme="minorHAnsi"/>
                <w:sz w:val="20"/>
                <w:szCs w:val="20"/>
              </w:rPr>
              <w:t>lat</w:t>
            </w:r>
          </w:p>
        </w:tc>
        <w:tc>
          <w:tcPr>
            <w:tcW w:w="1713" w:type="dxa"/>
          </w:tcPr>
          <w:p w14:paraId="554DCC96" w14:textId="7008E6C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latitude coordinate of the origin</w:t>
            </w:r>
          </w:p>
        </w:tc>
        <w:tc>
          <w:tcPr>
            <w:tcW w:w="1643" w:type="dxa"/>
          </w:tcPr>
          <w:p w14:paraId="24AE7B46" w14:textId="712E60B8" w:rsidR="00D649D6" w:rsidRPr="00DE07CD"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54BBEBAB"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484CE4A6" w14:textId="1B415B72" w:rsidR="00D649D6" w:rsidDel="00832C18"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8EC92DD"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649D6" w:rsidRPr="00DE07CD" w14:paraId="054CB9A0" w14:textId="77777777" w:rsidTr="00DF56EE">
        <w:trPr>
          <w:cantSplit/>
        </w:trPr>
        <w:tc>
          <w:tcPr>
            <w:cnfStyle w:val="001000000000" w:firstRow="0" w:lastRow="0" w:firstColumn="1" w:lastColumn="0" w:oddVBand="0" w:evenVBand="0" w:oddHBand="0" w:evenHBand="0" w:firstRowFirstColumn="0" w:firstRowLastColumn="0" w:lastRowFirstColumn="0" w:lastRowLastColumn="0"/>
            <w:tcW w:w="1665" w:type="dxa"/>
          </w:tcPr>
          <w:p w14:paraId="61D1DAD0" w14:textId="59CB2775" w:rsidR="00D649D6" w:rsidRDefault="00D649D6" w:rsidP="00FA603D">
            <w:pPr>
              <w:rPr>
                <w:rFonts w:asciiTheme="minorHAnsi" w:hAnsiTheme="minorHAnsi"/>
                <w:sz w:val="20"/>
                <w:szCs w:val="20"/>
              </w:rPr>
            </w:pPr>
            <w:r>
              <w:rPr>
                <w:rFonts w:asciiTheme="minorHAnsi" w:hAnsiTheme="minorHAnsi"/>
                <w:sz w:val="20"/>
                <w:szCs w:val="20"/>
              </w:rPr>
              <w:t>lon</w:t>
            </w:r>
          </w:p>
        </w:tc>
        <w:tc>
          <w:tcPr>
            <w:tcW w:w="1713" w:type="dxa"/>
          </w:tcPr>
          <w:p w14:paraId="4AC45406" w14:textId="35909CC3"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longitude coordinate of the origin</w:t>
            </w:r>
          </w:p>
        </w:tc>
        <w:tc>
          <w:tcPr>
            <w:tcW w:w="1643" w:type="dxa"/>
          </w:tcPr>
          <w:p w14:paraId="68D84AAF" w14:textId="10CEFE92" w:rsidR="00D649D6" w:rsidRDefault="00D649D6"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4CB619FA" w14:textId="77777777" w:rsidR="00D649D6" w:rsidRDefault="00D649D6"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696" w:type="dxa"/>
          </w:tcPr>
          <w:p w14:paraId="010F7613" w14:textId="618C48BE" w:rsidR="00D649D6" w:rsidRDefault="00D649D6" w:rsidP="0069727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493159BE" w14:textId="77777777" w:rsidR="00D649D6" w:rsidRDefault="00D649D6" w:rsidP="003A562C">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649D6" w:rsidRPr="00DE07CD" w14:paraId="7DE23FEB" w14:textId="77777777" w:rsidTr="00DF56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5" w:type="dxa"/>
          </w:tcPr>
          <w:p w14:paraId="5EDCDFB4" w14:textId="4C9885F4" w:rsidR="00D649D6" w:rsidRDefault="00D649D6" w:rsidP="00FA603D">
            <w:pPr>
              <w:rPr>
                <w:rFonts w:asciiTheme="minorHAnsi" w:hAnsiTheme="minorHAnsi"/>
                <w:sz w:val="20"/>
                <w:szCs w:val="20"/>
              </w:rPr>
            </w:pPr>
            <w:r>
              <w:rPr>
                <w:rFonts w:asciiTheme="minorHAnsi" w:hAnsiTheme="minorHAnsi"/>
                <w:sz w:val="20"/>
                <w:szCs w:val="20"/>
              </w:rPr>
              <w:t>height</w:t>
            </w:r>
          </w:p>
        </w:tc>
        <w:tc>
          <w:tcPr>
            <w:tcW w:w="1713" w:type="dxa"/>
          </w:tcPr>
          <w:p w14:paraId="5A7EE79D" w14:textId="1257B7BD"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height coordinate of the origin</w:t>
            </w:r>
          </w:p>
        </w:tc>
        <w:tc>
          <w:tcPr>
            <w:tcW w:w="1643" w:type="dxa"/>
          </w:tcPr>
          <w:p w14:paraId="5188491A" w14:textId="1F91BF89" w:rsidR="00D649D6" w:rsidRDefault="00D649D6"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w:t>
            </w:r>
          </w:p>
        </w:tc>
        <w:tc>
          <w:tcPr>
            <w:tcW w:w="1583" w:type="dxa"/>
          </w:tcPr>
          <w:p w14:paraId="746946D4" w14:textId="77777777" w:rsidR="00D649D6" w:rsidRDefault="00D649D6"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696" w:type="dxa"/>
          </w:tcPr>
          <w:p w14:paraId="05CF31CC" w14:textId="4FD8CAAA" w:rsidR="00D649D6" w:rsidRDefault="00D649D6"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276" w:type="dxa"/>
          </w:tcPr>
          <w:p w14:paraId="78B61F78" w14:textId="77777777" w:rsidR="00D649D6" w:rsidRDefault="00D649D6"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36A85433" w14:textId="77777777" w:rsidR="00EF4C9D" w:rsidRPr="00DF56EE" w:rsidRDefault="00EF4C9D" w:rsidP="00961DB8">
      <w:pPr>
        <w:pStyle w:val="Heading3"/>
        <w:numPr>
          <w:ilvl w:val="0"/>
          <w:numId w:val="0"/>
        </w:numPr>
        <w:ind w:left="720"/>
        <w:rPr>
          <w:b w:val="0"/>
          <w:bCs w:val="0"/>
        </w:rPr>
      </w:pPr>
      <w:bookmarkStart w:id="273" w:name="_Toc489347114"/>
      <w:bookmarkStart w:id="274" w:name="_Toc489347337"/>
      <w:bookmarkEnd w:id="273"/>
      <w:bookmarkEnd w:id="274"/>
      <w:r>
        <w:br w:type="page"/>
      </w:r>
    </w:p>
    <w:p w14:paraId="2D280FB0" w14:textId="77777777" w:rsidR="00A503DE" w:rsidRDefault="00EA3DE3" w:rsidP="00144168">
      <w:pPr>
        <w:pStyle w:val="Heading3"/>
      </w:pPr>
      <w:bookmarkStart w:id="275" w:name="_Toc489542573"/>
      <w:bookmarkStart w:id="276" w:name="_Toc489542647"/>
      <w:bookmarkStart w:id="277" w:name="_Toc489548106"/>
      <w:bookmarkStart w:id="278" w:name="_Toc489606027"/>
      <w:bookmarkStart w:id="279" w:name="_Toc489615326"/>
      <w:bookmarkStart w:id="280" w:name="_Toc490496314"/>
      <w:bookmarkEnd w:id="275"/>
      <w:bookmarkEnd w:id="276"/>
      <w:bookmarkEnd w:id="277"/>
      <w:bookmarkEnd w:id="278"/>
      <w:bookmarkEnd w:id="279"/>
      <w:r>
        <w:lastRenderedPageBreak/>
        <w:t>Orientation</w:t>
      </w:r>
      <w:bookmarkEnd w:id="280"/>
    </w:p>
    <w:p w14:paraId="74EEAF05" w14:textId="13FEC97A" w:rsidR="00BF1947" w:rsidRPr="00BF1947" w:rsidRDefault="00EA3DE3" w:rsidP="000A08BC">
      <w:pPr>
        <w:jc w:val="both"/>
      </w:pPr>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xml:space="preserve">. By default, the rotation is specified in terms of a [3 x </w:t>
      </w:r>
      <w:r w:rsidR="00A55412">
        <w:t>1</w:t>
      </w:r>
      <w:r>
        <w:t>]</w:t>
      </w:r>
      <w:r w:rsidR="00A55412">
        <w:t xml:space="preserve"> set of Euler angles</w:t>
      </w:r>
      <w:r w:rsidR="00BF1947">
        <w:t>.</w:t>
      </w:r>
      <w:r>
        <w:t xml:space="preserve"> Other forms are supported by enumerating the </w:t>
      </w:r>
      <w:r w:rsidR="00D649D6">
        <w:t xml:space="preserve">class </w:t>
      </w:r>
      <w:r>
        <w:t>attribute (if it exists).</w:t>
      </w:r>
    </w:p>
    <w:p w14:paraId="03BD5C17" w14:textId="089B42F5" w:rsidR="00BF1947" w:rsidRPr="00BD529F" w:rsidRDefault="00BF1947" w:rsidP="00BF1947">
      <w:pPr>
        <w:pStyle w:val="Caption"/>
        <w:keepNext/>
        <w:rPr>
          <w:sz w:val="24"/>
          <w:szCs w:val="24"/>
        </w:rPr>
      </w:pPr>
      <w:bookmarkStart w:id="281" w:name="_Toc489615353"/>
      <w:r w:rsidRPr="00BD529F">
        <w:rPr>
          <w:sz w:val="24"/>
          <w:szCs w:val="24"/>
        </w:rPr>
        <w:t xml:space="preserve">Table </w:t>
      </w:r>
      <w:r w:rsidR="005964DC">
        <w:rPr>
          <w:sz w:val="24"/>
          <w:szCs w:val="24"/>
        </w:rPr>
        <w:fldChar w:fldCharType="begin"/>
      </w:r>
      <w:r w:rsidR="005964DC">
        <w:rPr>
          <w:sz w:val="24"/>
          <w:szCs w:val="24"/>
        </w:rPr>
        <w:instrText xml:space="preserve"> SEQ Table \* ARABIC </w:instrText>
      </w:r>
      <w:r w:rsidR="005964DC">
        <w:rPr>
          <w:sz w:val="24"/>
          <w:szCs w:val="24"/>
        </w:rPr>
        <w:fldChar w:fldCharType="separate"/>
      </w:r>
      <w:r w:rsidR="00D7084E">
        <w:rPr>
          <w:noProof/>
          <w:sz w:val="24"/>
          <w:szCs w:val="24"/>
        </w:rPr>
        <w:t>20</w:t>
      </w:r>
      <w:r w:rsidR="005964DC">
        <w:rPr>
          <w:sz w:val="24"/>
          <w:szCs w:val="24"/>
        </w:rPr>
        <w:fldChar w:fldCharType="end"/>
      </w:r>
      <w:r w:rsidRPr="00BD529F">
        <w:rPr>
          <w:sz w:val="24"/>
          <w:szCs w:val="24"/>
        </w:rPr>
        <w:t xml:space="preserve"> – Definition of</w:t>
      </w:r>
      <w:r w:rsidR="00364126">
        <w:rPr>
          <w:sz w:val="24"/>
          <w:szCs w:val="24"/>
        </w:rPr>
        <w:t xml:space="preserve"> </w:t>
      </w:r>
      <w:r w:rsidR="00D649D6">
        <w:rPr>
          <w:sz w:val="24"/>
          <w:szCs w:val="24"/>
        </w:rPr>
        <w:t>o</w:t>
      </w:r>
      <w:r w:rsidR="00C77F51">
        <w:rPr>
          <w:sz w:val="24"/>
          <w:szCs w:val="24"/>
        </w:rPr>
        <w:t>rientation</w:t>
      </w:r>
      <w:r>
        <w:rPr>
          <w:sz w:val="24"/>
          <w:szCs w:val="24"/>
        </w:rPr>
        <w:t xml:space="preserve"> </w:t>
      </w:r>
      <w:r w:rsidR="00D649D6">
        <w:rPr>
          <w:sz w:val="24"/>
          <w:szCs w:val="24"/>
        </w:rPr>
        <w:t>a</w:t>
      </w:r>
      <w:r>
        <w:rPr>
          <w:sz w:val="24"/>
          <w:szCs w:val="24"/>
        </w:rPr>
        <w:t>ttributes</w:t>
      </w:r>
      <w:bookmarkEnd w:id="281"/>
    </w:p>
    <w:tbl>
      <w:tblPr>
        <w:tblStyle w:val="LightList-Accent1"/>
        <w:tblW w:w="9576" w:type="dxa"/>
        <w:tblLook w:val="04A0" w:firstRow="1" w:lastRow="0" w:firstColumn="1" w:lastColumn="0" w:noHBand="0" w:noVBand="1"/>
      </w:tblPr>
      <w:tblGrid>
        <w:gridCol w:w="1882"/>
        <w:gridCol w:w="1805"/>
        <w:gridCol w:w="1842"/>
        <w:gridCol w:w="1677"/>
        <w:gridCol w:w="1029"/>
        <w:gridCol w:w="1341"/>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59591674" w:rsidR="00BF1947" w:rsidRPr="00DE07CD" w:rsidRDefault="00034681"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Class</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49BF4AFD" w:rsidR="00BF1947" w:rsidRPr="00DE07CD" w:rsidRDefault="00C90A60"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4AACA680" w:rsidR="00BF1947" w:rsidRPr="00DE07CD" w:rsidRDefault="00C77F51" w:rsidP="00DB31C3">
            <w:pPr>
              <w:rPr>
                <w:rFonts w:asciiTheme="minorHAnsi" w:hAnsiTheme="minorHAnsi"/>
                <w:sz w:val="20"/>
                <w:szCs w:val="20"/>
              </w:rPr>
            </w:pPr>
            <w:r>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5C7C4721" w:rsidR="00BF1947" w:rsidRPr="00DE07CD" w:rsidRDefault="00034681"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w:t>
            </w:r>
            <w:r w:rsidR="00BF1947">
              <w:rPr>
                <w:rFonts w:asciiTheme="minorHAnsi" w:hAnsiTheme="minorHAnsi"/>
                <w:sz w:val="20"/>
                <w:szCs w:val="20"/>
              </w:rPr>
              <w:t>numeration</w:t>
            </w:r>
          </w:p>
        </w:tc>
        <w:tc>
          <w:tcPr>
            <w:tcW w:w="1677" w:type="dxa"/>
          </w:tcPr>
          <w:p w14:paraId="5E04A877" w14:textId="26C19388" w:rsidR="00BF1947" w:rsidRPr="00DE07CD" w:rsidRDefault="00FF1E7F" w:rsidP="001E33B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c>
          <w:tcPr>
            <w:tcW w:w="1029" w:type="dxa"/>
          </w:tcPr>
          <w:p w14:paraId="73BFC05C" w14:textId="68404A23" w:rsidR="00BF1947" w:rsidRPr="00DE07CD" w:rsidRDefault="00C77F51" w:rsidP="00697272">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w:t>
            </w:r>
            <w:r w:rsidR="00965D85">
              <w:rPr>
                <w:rFonts w:asciiTheme="minorHAnsi" w:hAnsiTheme="minorHAnsi"/>
                <w:sz w:val="20"/>
                <w:szCs w:val="20"/>
              </w:rPr>
              <w:t>o</w:t>
            </w:r>
          </w:p>
        </w:tc>
        <w:tc>
          <w:tcPr>
            <w:tcW w:w="1341" w:type="dxa"/>
          </w:tcPr>
          <w:p w14:paraId="1E437D90" w14:textId="056904E6" w:rsidR="00BF1947" w:rsidRPr="00DE07CD" w:rsidRDefault="00FF1E7F" w:rsidP="005B5F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“Euler”</w:t>
            </w:r>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3E233147" w:rsidR="00BF1947" w:rsidRPr="00DE07CD" w:rsidRDefault="00C77F51" w:rsidP="00697272">
            <w:pPr>
              <w:rPr>
                <w:rFonts w:asciiTheme="minorHAnsi" w:hAnsiTheme="minorHAnsi"/>
                <w:sz w:val="20"/>
                <w:szCs w:val="20"/>
              </w:rPr>
            </w:pPr>
            <w:r>
              <w:rPr>
                <w:rFonts w:asciiTheme="minorHAnsi" w:hAnsiTheme="minorHAnsi"/>
                <w:sz w:val="20"/>
                <w:szCs w:val="20"/>
              </w:rPr>
              <w:t>v</w:t>
            </w:r>
            <w:r w:rsidR="00AE2B50">
              <w:rPr>
                <w:rFonts w:asciiTheme="minorHAnsi" w:hAnsiTheme="minorHAnsi"/>
                <w:sz w:val="20"/>
                <w:szCs w:val="20"/>
              </w:rPr>
              <w:t>alue</w:t>
            </w:r>
          </w:p>
        </w:tc>
        <w:tc>
          <w:tcPr>
            <w:tcW w:w="1805" w:type="dxa"/>
          </w:tcPr>
          <w:p w14:paraId="69724EDC" w14:textId="434C178D" w:rsidR="00BF1947" w:rsidRPr="00DE07CD" w:rsidRDefault="00BF1947" w:rsidP="006F132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w:t>
            </w:r>
            <w:r w:rsidR="004459D2">
              <w:rPr>
                <w:rFonts w:asciiTheme="minorHAnsi" w:hAnsiTheme="minorHAnsi"/>
                <w:sz w:val="20"/>
                <w:szCs w:val="20"/>
              </w:rPr>
              <w:t xml:space="preserve"> </w:t>
            </w:r>
            <w:r w:rsidRPr="00DE07CD">
              <w:rPr>
                <w:rFonts w:asciiTheme="minorHAnsi" w:hAnsiTheme="minorHAnsi"/>
                <w:sz w:val="20"/>
                <w:szCs w:val="20"/>
              </w:rPr>
              <w:t>values</w:t>
            </w:r>
            <w:r w:rsidR="000D71B2">
              <w:rPr>
                <w:rFonts w:asciiTheme="minorHAnsi" w:hAnsiTheme="minorHAnsi"/>
                <w:sz w:val="20"/>
                <w:szCs w:val="20"/>
              </w:rPr>
              <w:t>, in degrees</w:t>
            </w:r>
            <w:r w:rsidR="0048569D">
              <w:rPr>
                <w:rFonts w:asciiTheme="minorHAnsi" w:hAnsiTheme="minorHAnsi"/>
                <w:sz w:val="20"/>
                <w:szCs w:val="20"/>
              </w:rPr>
              <w:t xml:space="preserve"> (0,360)</w:t>
            </w:r>
          </w:p>
        </w:tc>
        <w:tc>
          <w:tcPr>
            <w:tcW w:w="1842" w:type="dxa"/>
          </w:tcPr>
          <w:p w14:paraId="61483851" w14:textId="2B9C756E" w:rsidR="00BF1947" w:rsidRPr="00DE07CD" w:rsidRDefault="00C77F51" w:rsidP="008C39B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5B5FFB">
              <w:rPr>
                <w:rFonts w:asciiTheme="minorHAnsi" w:hAnsiTheme="minorHAnsi"/>
                <w:sz w:val="20"/>
                <w:szCs w:val="20"/>
              </w:rPr>
              <w:t xml:space="preserve">ouble </w:t>
            </w:r>
            <w:r w:rsidR="008D5A0D">
              <w:rPr>
                <w:rFonts w:asciiTheme="minorHAnsi" w:hAnsiTheme="minorHAnsi"/>
                <w:sz w:val="20"/>
                <w:szCs w:val="20"/>
              </w:rPr>
              <w:t>(x3</w:t>
            </w:r>
            <w:r w:rsidR="005B5FFB">
              <w:rPr>
                <w:rFonts w:asciiTheme="minorHAnsi" w:hAnsiTheme="minorHAnsi"/>
                <w:sz w:val="20"/>
                <w:szCs w:val="20"/>
              </w:rPr>
              <w:t>)</w:t>
            </w:r>
          </w:p>
        </w:tc>
        <w:tc>
          <w:tcPr>
            <w:tcW w:w="1677" w:type="dxa"/>
          </w:tcPr>
          <w:p w14:paraId="2AA578EF" w14:textId="483B359E" w:rsidR="00BF1947" w:rsidRPr="00DE07CD" w:rsidRDefault="00BF1947" w:rsidP="00A5541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91D25D1" w14:textId="2284D3EE" w:rsidR="00BF1947" w:rsidRPr="00DE07CD" w:rsidRDefault="00C77F51"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w:t>
            </w:r>
            <w:r w:rsidR="004F0CB1">
              <w:rPr>
                <w:rFonts w:asciiTheme="minorHAnsi" w:hAnsiTheme="minorHAnsi"/>
                <w:sz w:val="20"/>
                <w:szCs w:val="20"/>
              </w:rPr>
              <w:t>es</w:t>
            </w:r>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643EF924" w14:textId="77777777" w:rsidR="00E0634D" w:rsidRDefault="00E0634D">
      <w:pPr>
        <w:rPr>
          <w:rFonts w:cs="Arial"/>
          <w:b/>
          <w:bCs/>
          <w:kern w:val="32"/>
          <w:szCs w:val="32"/>
        </w:rPr>
      </w:pPr>
      <w:r>
        <w:br w:type="page"/>
      </w:r>
    </w:p>
    <w:p w14:paraId="2BE83F25" w14:textId="2E7059D5" w:rsidR="001053EE" w:rsidRPr="009D44E3" w:rsidRDefault="00B54809" w:rsidP="00DF56EE">
      <w:pPr>
        <w:pStyle w:val="Heading1"/>
      </w:pPr>
      <w:bookmarkStart w:id="282" w:name="_Toc447016830"/>
      <w:bookmarkStart w:id="283" w:name="_Toc447020201"/>
      <w:bookmarkStart w:id="284" w:name="_Toc447020568"/>
      <w:bookmarkStart w:id="285" w:name="_Toc447016831"/>
      <w:bookmarkStart w:id="286" w:name="_Toc447020202"/>
      <w:bookmarkStart w:id="287" w:name="_Toc447020569"/>
      <w:bookmarkStart w:id="288" w:name="_Toc447017037"/>
      <w:bookmarkStart w:id="289" w:name="_Toc447020408"/>
      <w:bookmarkStart w:id="290" w:name="_Toc447020775"/>
      <w:bookmarkStart w:id="291" w:name="_Toc490496315"/>
      <w:bookmarkEnd w:id="282"/>
      <w:bookmarkEnd w:id="283"/>
      <w:bookmarkEnd w:id="284"/>
      <w:bookmarkEnd w:id="285"/>
      <w:bookmarkEnd w:id="286"/>
      <w:bookmarkEnd w:id="287"/>
      <w:bookmarkEnd w:id="288"/>
      <w:bookmarkEnd w:id="289"/>
      <w:bookmarkEnd w:id="290"/>
      <w:r w:rsidRPr="009D44E3">
        <w:lastRenderedPageBreak/>
        <w:t>Appendix</w:t>
      </w:r>
      <w:r w:rsidR="001053EE">
        <w:t>:</w:t>
      </w:r>
      <w:bookmarkEnd w:id="291"/>
      <w:r w:rsidR="001053EE">
        <w:t xml:space="preserve"> </w:t>
      </w:r>
    </w:p>
    <w:p w14:paraId="1B01D340" w14:textId="401C2892" w:rsidR="001A4E9E" w:rsidRPr="00DF56EE" w:rsidRDefault="001A4E9E" w:rsidP="00DF56EE">
      <w:pPr>
        <w:pStyle w:val="Heading2"/>
        <w:numPr>
          <w:ilvl w:val="0"/>
          <w:numId w:val="0"/>
        </w:numPr>
        <w:ind w:left="576" w:hanging="576"/>
        <w:rPr>
          <w:sz w:val="28"/>
        </w:rPr>
      </w:pPr>
      <w:bookmarkStart w:id="292" w:name="_Toc490496316"/>
      <w:r w:rsidRPr="00DF56EE">
        <w:rPr>
          <w:sz w:val="28"/>
        </w:rPr>
        <w:t>Encoding Functions</w:t>
      </w:r>
      <w:bookmarkEnd w:id="292"/>
    </w:p>
    <w:p w14:paraId="2227AE4D" w14:textId="054B7ED6" w:rsidR="003B434F" w:rsidRDefault="00026C6B" w:rsidP="000A08BC">
      <w:pPr>
        <w:jc w:val="both"/>
      </w:pPr>
      <w:r>
        <w:t>Below are examples of each of the sample encoding schemes which can be specified in the Stream attributed `</w:t>
      </w:r>
      <w:r w:rsidR="003871E0">
        <w:rPr>
          <w:rFonts w:asciiTheme="minorHAnsi" w:hAnsiTheme="minorHAnsi"/>
          <w:sz w:val="20"/>
          <w:szCs w:val="20"/>
        </w:rPr>
        <w:t>encoding</w:t>
      </w:r>
      <w:r>
        <w:t>’ for a selection of bit widths</w:t>
      </w:r>
      <w:r w:rsidR="00B10558">
        <w:t xml:space="preserve"> including 2, 3, 4, and 5-bit digitization</w:t>
      </w:r>
      <w:r>
        <w:t>.</w:t>
      </w:r>
      <w:r w:rsidR="00B10558">
        <w:t xml:space="preserve"> The first column, entitled `Binary’ represents the binary data packed in the stream, MSB left, while the remaining columns represent the physical amplitude of the sample.</w:t>
      </w:r>
    </w:p>
    <w:p w14:paraId="5A4ED29F" w14:textId="13DFA23D" w:rsidR="00673D0E" w:rsidRPr="00E761A7" w:rsidRDefault="00673D0E" w:rsidP="00DF56EE">
      <w:pPr>
        <w:pStyle w:val="Caption"/>
        <w:keepNext/>
      </w:pPr>
      <w:bookmarkStart w:id="293" w:name="_Toc489615354"/>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21</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2-bit samples</w:t>
      </w:r>
      <w:bookmarkEnd w:id="293"/>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3C379282" w14:textId="77777777" w:rsidTr="00DF56EE">
        <w:tc>
          <w:tcPr>
            <w:tcW w:w="1064" w:type="dxa"/>
            <w:shd w:val="clear" w:color="auto" w:fill="548DD4" w:themeFill="text2" w:themeFillTint="99"/>
          </w:tcPr>
          <w:p w14:paraId="04B8AD54" w14:textId="7026093E" w:rsidR="00673D0E" w:rsidRPr="00DF56EE" w:rsidRDefault="00673D0E" w:rsidP="00673D0E">
            <w:pPr>
              <w:rPr>
                <w:b/>
                <w:color w:val="FFFFFF" w:themeColor="background1"/>
              </w:rPr>
            </w:pPr>
            <w:r w:rsidRPr="00DF56EE">
              <w:rPr>
                <w:rFonts w:ascii="Calibri" w:hAnsi="Calibri"/>
                <w:b/>
                <w:color w:val="FFFFFF" w:themeColor="background1"/>
                <w:sz w:val="22"/>
                <w:szCs w:val="22"/>
              </w:rPr>
              <w:t>Binary</w:t>
            </w:r>
          </w:p>
        </w:tc>
        <w:tc>
          <w:tcPr>
            <w:tcW w:w="1064" w:type="dxa"/>
            <w:shd w:val="clear" w:color="auto" w:fill="548DD4" w:themeFill="text2" w:themeFillTint="99"/>
          </w:tcPr>
          <w:p w14:paraId="3BDE1056" w14:textId="7E3D8741" w:rsidR="00673D0E" w:rsidRPr="00DF56EE" w:rsidRDefault="00673D0E" w:rsidP="00673D0E">
            <w:pPr>
              <w:rPr>
                <w:b/>
                <w:color w:val="FFFFFF" w:themeColor="background1"/>
              </w:rPr>
            </w:pPr>
            <w:r w:rsidRPr="00DF56EE">
              <w:rPr>
                <w:rFonts w:ascii="Calibri" w:hAnsi="Calibri"/>
                <w:b/>
                <w:color w:val="FFFFFF" w:themeColor="background1"/>
                <w:sz w:val="22"/>
                <w:szCs w:val="22"/>
              </w:rPr>
              <w:t>OB</w:t>
            </w:r>
          </w:p>
        </w:tc>
        <w:tc>
          <w:tcPr>
            <w:tcW w:w="1064" w:type="dxa"/>
            <w:shd w:val="clear" w:color="auto" w:fill="548DD4" w:themeFill="text2" w:themeFillTint="99"/>
          </w:tcPr>
          <w:p w14:paraId="51257C26" w14:textId="197AD302" w:rsidR="00673D0E" w:rsidRPr="00DF56EE" w:rsidRDefault="00673D0E" w:rsidP="00673D0E">
            <w:pPr>
              <w:rPr>
                <w:b/>
                <w:color w:val="FFFFFF" w:themeColor="background1"/>
              </w:rPr>
            </w:pPr>
            <w:r w:rsidRPr="00DF56EE">
              <w:rPr>
                <w:rFonts w:ascii="Calibri" w:hAnsi="Calibri"/>
                <w:b/>
                <w:color w:val="FFFFFF" w:themeColor="background1"/>
                <w:sz w:val="22"/>
                <w:szCs w:val="22"/>
              </w:rPr>
              <w:t>OBA</w:t>
            </w:r>
          </w:p>
        </w:tc>
        <w:tc>
          <w:tcPr>
            <w:tcW w:w="1064" w:type="dxa"/>
            <w:shd w:val="clear" w:color="auto" w:fill="548DD4" w:themeFill="text2" w:themeFillTint="99"/>
          </w:tcPr>
          <w:p w14:paraId="26188D88" w14:textId="17FDBA16" w:rsidR="00673D0E" w:rsidRPr="00DF56EE" w:rsidRDefault="00673D0E" w:rsidP="00673D0E">
            <w:pPr>
              <w:rPr>
                <w:b/>
                <w:color w:val="FFFFFF" w:themeColor="background1"/>
              </w:rPr>
            </w:pPr>
            <w:r w:rsidRPr="00DF56EE">
              <w:rPr>
                <w:rFonts w:ascii="Calibri" w:hAnsi="Calibri"/>
                <w:b/>
                <w:color w:val="FFFFFF" w:themeColor="background1"/>
                <w:sz w:val="22"/>
                <w:szCs w:val="22"/>
              </w:rPr>
              <w:t>SM</w:t>
            </w:r>
          </w:p>
        </w:tc>
        <w:tc>
          <w:tcPr>
            <w:tcW w:w="1064" w:type="dxa"/>
            <w:shd w:val="clear" w:color="auto" w:fill="548DD4" w:themeFill="text2" w:themeFillTint="99"/>
          </w:tcPr>
          <w:p w14:paraId="16FA5813" w14:textId="7BD8A6F8" w:rsidR="00673D0E" w:rsidRPr="00DF56EE" w:rsidRDefault="00673D0E" w:rsidP="00673D0E">
            <w:pPr>
              <w:rPr>
                <w:b/>
                <w:color w:val="FFFFFF" w:themeColor="background1"/>
              </w:rPr>
            </w:pPr>
            <w:r w:rsidRPr="00DF56EE">
              <w:rPr>
                <w:rFonts w:ascii="Calibri" w:hAnsi="Calibri"/>
                <w:b/>
                <w:color w:val="FFFFFF" w:themeColor="background1"/>
                <w:sz w:val="22"/>
                <w:szCs w:val="22"/>
              </w:rPr>
              <w:t>SMA</w:t>
            </w:r>
          </w:p>
        </w:tc>
        <w:tc>
          <w:tcPr>
            <w:tcW w:w="1064" w:type="dxa"/>
            <w:shd w:val="clear" w:color="auto" w:fill="548DD4" w:themeFill="text2" w:themeFillTint="99"/>
          </w:tcPr>
          <w:p w14:paraId="1D119730" w14:textId="418A7526" w:rsidR="00673D0E" w:rsidRPr="00DF56EE" w:rsidRDefault="00673D0E" w:rsidP="00673D0E">
            <w:pPr>
              <w:rPr>
                <w:b/>
                <w:color w:val="FFFFFF" w:themeColor="background1"/>
              </w:rPr>
            </w:pPr>
            <w:r w:rsidRPr="00DF56EE">
              <w:rPr>
                <w:rFonts w:ascii="Calibri" w:hAnsi="Calibri"/>
                <w:b/>
                <w:color w:val="FFFFFF" w:themeColor="background1"/>
                <w:sz w:val="22"/>
                <w:szCs w:val="22"/>
              </w:rPr>
              <w:t>TC</w:t>
            </w:r>
          </w:p>
        </w:tc>
        <w:tc>
          <w:tcPr>
            <w:tcW w:w="1064" w:type="dxa"/>
            <w:shd w:val="clear" w:color="auto" w:fill="548DD4" w:themeFill="text2" w:themeFillTint="99"/>
          </w:tcPr>
          <w:p w14:paraId="46E1CE73" w14:textId="77BD12C9" w:rsidR="00673D0E" w:rsidRPr="00DF56EE" w:rsidRDefault="00673D0E" w:rsidP="00673D0E">
            <w:pPr>
              <w:rPr>
                <w:b/>
                <w:color w:val="FFFFFF" w:themeColor="background1"/>
              </w:rPr>
            </w:pPr>
            <w:r w:rsidRPr="00DF56EE">
              <w:rPr>
                <w:rFonts w:ascii="Calibri" w:hAnsi="Calibri"/>
                <w:b/>
                <w:color w:val="FFFFFF" w:themeColor="background1"/>
                <w:sz w:val="22"/>
                <w:szCs w:val="22"/>
              </w:rPr>
              <w:t>TCA</w:t>
            </w:r>
          </w:p>
        </w:tc>
        <w:tc>
          <w:tcPr>
            <w:tcW w:w="1064" w:type="dxa"/>
            <w:shd w:val="clear" w:color="auto" w:fill="548DD4" w:themeFill="text2" w:themeFillTint="99"/>
          </w:tcPr>
          <w:p w14:paraId="5FB9EC97" w14:textId="2B869D03" w:rsidR="00673D0E" w:rsidRPr="00DF56EE" w:rsidRDefault="00673D0E" w:rsidP="00673D0E">
            <w:pPr>
              <w:rPr>
                <w:b/>
                <w:color w:val="FFFFFF" w:themeColor="background1"/>
              </w:rPr>
            </w:pPr>
            <w:r w:rsidRPr="00DF56EE">
              <w:rPr>
                <w:rFonts w:ascii="Calibri" w:hAnsi="Calibri"/>
                <w:b/>
                <w:color w:val="FFFFFF" w:themeColor="background1"/>
                <w:sz w:val="22"/>
                <w:szCs w:val="22"/>
              </w:rPr>
              <w:t>OG</w:t>
            </w:r>
          </w:p>
        </w:tc>
        <w:tc>
          <w:tcPr>
            <w:tcW w:w="1064" w:type="dxa"/>
            <w:shd w:val="clear" w:color="auto" w:fill="548DD4" w:themeFill="text2" w:themeFillTint="99"/>
          </w:tcPr>
          <w:p w14:paraId="7AB63C63" w14:textId="66423675" w:rsidR="00673D0E" w:rsidRPr="00DF56EE" w:rsidRDefault="00673D0E" w:rsidP="00673D0E">
            <w:pPr>
              <w:rPr>
                <w:b/>
                <w:color w:val="FFFFFF" w:themeColor="background1"/>
              </w:rPr>
            </w:pPr>
            <w:r w:rsidRPr="00DF56EE">
              <w:rPr>
                <w:rFonts w:ascii="Calibri" w:hAnsi="Calibri"/>
                <w:b/>
                <w:color w:val="FFFFFF" w:themeColor="background1"/>
                <w:sz w:val="22"/>
                <w:szCs w:val="22"/>
              </w:rPr>
              <w:t>OGA</w:t>
            </w:r>
          </w:p>
        </w:tc>
      </w:tr>
      <w:tr w:rsidR="00673D0E" w14:paraId="26CC4E4C" w14:textId="77777777" w:rsidTr="00DF56EE">
        <w:tc>
          <w:tcPr>
            <w:tcW w:w="1064" w:type="dxa"/>
          </w:tcPr>
          <w:p w14:paraId="3AFC5879" w14:textId="15301374" w:rsidR="00673D0E" w:rsidRDefault="00673D0E" w:rsidP="00DF56EE">
            <w:pPr>
              <w:jc w:val="right"/>
            </w:pPr>
            <w:r>
              <w:rPr>
                <w:rFonts w:ascii="Calibri" w:hAnsi="Calibri"/>
                <w:color w:val="000000"/>
                <w:sz w:val="22"/>
                <w:szCs w:val="22"/>
              </w:rPr>
              <w:t>00</w:t>
            </w:r>
          </w:p>
        </w:tc>
        <w:tc>
          <w:tcPr>
            <w:tcW w:w="1064" w:type="dxa"/>
          </w:tcPr>
          <w:p w14:paraId="7DDAEC3A" w14:textId="706700A9" w:rsidR="00673D0E" w:rsidRDefault="00673D0E" w:rsidP="00DF56EE">
            <w:pPr>
              <w:jc w:val="right"/>
            </w:pPr>
            <w:r>
              <w:rPr>
                <w:rFonts w:ascii="Calibri" w:hAnsi="Calibri"/>
                <w:color w:val="000000"/>
                <w:sz w:val="22"/>
                <w:szCs w:val="22"/>
              </w:rPr>
              <w:t>-2</w:t>
            </w:r>
          </w:p>
        </w:tc>
        <w:tc>
          <w:tcPr>
            <w:tcW w:w="1064" w:type="dxa"/>
          </w:tcPr>
          <w:p w14:paraId="52A557D8" w14:textId="3A914416" w:rsidR="00673D0E" w:rsidRDefault="00673D0E" w:rsidP="00DF56EE">
            <w:pPr>
              <w:jc w:val="right"/>
            </w:pPr>
            <w:r>
              <w:rPr>
                <w:rFonts w:ascii="Calibri" w:hAnsi="Calibri"/>
                <w:color w:val="000000"/>
                <w:sz w:val="22"/>
                <w:szCs w:val="22"/>
              </w:rPr>
              <w:t>-3</w:t>
            </w:r>
          </w:p>
        </w:tc>
        <w:tc>
          <w:tcPr>
            <w:tcW w:w="1064" w:type="dxa"/>
          </w:tcPr>
          <w:p w14:paraId="2C27CD2A" w14:textId="71EDE106" w:rsidR="00673D0E" w:rsidRDefault="00673D0E" w:rsidP="00DF56EE">
            <w:pPr>
              <w:jc w:val="right"/>
            </w:pPr>
            <w:r>
              <w:rPr>
                <w:rFonts w:ascii="Calibri" w:hAnsi="Calibri"/>
                <w:color w:val="000000"/>
                <w:sz w:val="22"/>
                <w:szCs w:val="22"/>
              </w:rPr>
              <w:t>0</w:t>
            </w:r>
          </w:p>
        </w:tc>
        <w:tc>
          <w:tcPr>
            <w:tcW w:w="1064" w:type="dxa"/>
          </w:tcPr>
          <w:p w14:paraId="0DF699FB" w14:textId="4DDE85A3" w:rsidR="00673D0E" w:rsidRDefault="00673D0E" w:rsidP="00DF56EE">
            <w:pPr>
              <w:jc w:val="right"/>
            </w:pPr>
            <w:r>
              <w:rPr>
                <w:rFonts w:ascii="Calibri" w:hAnsi="Calibri"/>
                <w:color w:val="000000"/>
                <w:sz w:val="22"/>
                <w:szCs w:val="22"/>
              </w:rPr>
              <w:t>1</w:t>
            </w:r>
          </w:p>
        </w:tc>
        <w:tc>
          <w:tcPr>
            <w:tcW w:w="1064" w:type="dxa"/>
          </w:tcPr>
          <w:p w14:paraId="487DDDDE" w14:textId="6CB98BC3" w:rsidR="00673D0E" w:rsidRDefault="00673D0E" w:rsidP="00DF56EE">
            <w:pPr>
              <w:jc w:val="right"/>
            </w:pPr>
            <w:r>
              <w:rPr>
                <w:rFonts w:ascii="Calibri" w:hAnsi="Calibri"/>
                <w:color w:val="000000"/>
                <w:sz w:val="22"/>
                <w:szCs w:val="22"/>
              </w:rPr>
              <w:t>0</w:t>
            </w:r>
          </w:p>
        </w:tc>
        <w:tc>
          <w:tcPr>
            <w:tcW w:w="1064" w:type="dxa"/>
          </w:tcPr>
          <w:p w14:paraId="1FB56385" w14:textId="2533B7F8" w:rsidR="00673D0E" w:rsidRDefault="00673D0E" w:rsidP="00DF56EE">
            <w:pPr>
              <w:jc w:val="right"/>
            </w:pPr>
            <w:r>
              <w:rPr>
                <w:rFonts w:ascii="Calibri" w:hAnsi="Calibri"/>
                <w:color w:val="000000"/>
                <w:sz w:val="22"/>
                <w:szCs w:val="22"/>
              </w:rPr>
              <w:t>1</w:t>
            </w:r>
          </w:p>
        </w:tc>
        <w:tc>
          <w:tcPr>
            <w:tcW w:w="1064" w:type="dxa"/>
          </w:tcPr>
          <w:p w14:paraId="0CB79EF1" w14:textId="4C256FF2" w:rsidR="00673D0E" w:rsidRDefault="00673D0E" w:rsidP="00DF56EE">
            <w:pPr>
              <w:jc w:val="right"/>
            </w:pPr>
            <w:r>
              <w:rPr>
                <w:rFonts w:ascii="Calibri" w:hAnsi="Calibri"/>
                <w:color w:val="000000"/>
                <w:sz w:val="22"/>
                <w:szCs w:val="22"/>
              </w:rPr>
              <w:t>-2</w:t>
            </w:r>
          </w:p>
        </w:tc>
        <w:tc>
          <w:tcPr>
            <w:tcW w:w="1064" w:type="dxa"/>
          </w:tcPr>
          <w:p w14:paraId="7B592ACF" w14:textId="5344825C" w:rsidR="00673D0E" w:rsidRDefault="00673D0E" w:rsidP="00DF56EE">
            <w:pPr>
              <w:jc w:val="right"/>
            </w:pPr>
            <w:r>
              <w:rPr>
                <w:rFonts w:ascii="Calibri" w:hAnsi="Calibri"/>
                <w:color w:val="000000"/>
                <w:sz w:val="22"/>
                <w:szCs w:val="22"/>
              </w:rPr>
              <w:t>-3</w:t>
            </w:r>
          </w:p>
        </w:tc>
      </w:tr>
      <w:tr w:rsidR="00673D0E" w14:paraId="6EAB221F" w14:textId="77777777" w:rsidTr="00DF56EE">
        <w:tc>
          <w:tcPr>
            <w:tcW w:w="1064" w:type="dxa"/>
          </w:tcPr>
          <w:p w14:paraId="06E48045" w14:textId="0649EF66" w:rsidR="00673D0E" w:rsidRDefault="00673D0E" w:rsidP="00DF56EE">
            <w:pPr>
              <w:jc w:val="right"/>
            </w:pPr>
            <w:r>
              <w:rPr>
                <w:rFonts w:ascii="Calibri" w:hAnsi="Calibri"/>
                <w:color w:val="000000"/>
                <w:sz w:val="22"/>
                <w:szCs w:val="22"/>
              </w:rPr>
              <w:t>01</w:t>
            </w:r>
          </w:p>
        </w:tc>
        <w:tc>
          <w:tcPr>
            <w:tcW w:w="1064" w:type="dxa"/>
          </w:tcPr>
          <w:p w14:paraId="0719958F" w14:textId="5D71C5B7" w:rsidR="00673D0E" w:rsidRDefault="00673D0E" w:rsidP="00DF56EE">
            <w:pPr>
              <w:jc w:val="right"/>
            </w:pPr>
            <w:r>
              <w:rPr>
                <w:rFonts w:ascii="Calibri" w:hAnsi="Calibri"/>
                <w:color w:val="000000"/>
                <w:sz w:val="22"/>
                <w:szCs w:val="22"/>
              </w:rPr>
              <w:t>-1</w:t>
            </w:r>
          </w:p>
        </w:tc>
        <w:tc>
          <w:tcPr>
            <w:tcW w:w="1064" w:type="dxa"/>
          </w:tcPr>
          <w:p w14:paraId="7B8B5527" w14:textId="70BAD704" w:rsidR="00673D0E" w:rsidRDefault="00673D0E" w:rsidP="00DF56EE">
            <w:pPr>
              <w:jc w:val="right"/>
            </w:pPr>
            <w:r>
              <w:rPr>
                <w:rFonts w:ascii="Calibri" w:hAnsi="Calibri"/>
                <w:color w:val="000000"/>
                <w:sz w:val="22"/>
                <w:szCs w:val="22"/>
              </w:rPr>
              <w:t>-1</w:t>
            </w:r>
          </w:p>
        </w:tc>
        <w:tc>
          <w:tcPr>
            <w:tcW w:w="1064" w:type="dxa"/>
          </w:tcPr>
          <w:p w14:paraId="2B4EC0F1" w14:textId="4AD7B6FA" w:rsidR="00673D0E" w:rsidRDefault="00673D0E" w:rsidP="00DF56EE">
            <w:pPr>
              <w:jc w:val="right"/>
            </w:pPr>
            <w:r>
              <w:rPr>
                <w:rFonts w:ascii="Calibri" w:hAnsi="Calibri"/>
                <w:color w:val="000000"/>
                <w:sz w:val="22"/>
                <w:szCs w:val="22"/>
              </w:rPr>
              <w:t>1</w:t>
            </w:r>
          </w:p>
        </w:tc>
        <w:tc>
          <w:tcPr>
            <w:tcW w:w="1064" w:type="dxa"/>
          </w:tcPr>
          <w:p w14:paraId="074C9620" w14:textId="50937ED8" w:rsidR="00673D0E" w:rsidRDefault="00673D0E" w:rsidP="00DF56EE">
            <w:pPr>
              <w:jc w:val="right"/>
            </w:pPr>
            <w:r>
              <w:rPr>
                <w:rFonts w:ascii="Calibri" w:hAnsi="Calibri"/>
                <w:color w:val="000000"/>
                <w:sz w:val="22"/>
                <w:szCs w:val="22"/>
              </w:rPr>
              <w:t>3</w:t>
            </w:r>
          </w:p>
        </w:tc>
        <w:tc>
          <w:tcPr>
            <w:tcW w:w="1064" w:type="dxa"/>
          </w:tcPr>
          <w:p w14:paraId="2028026C" w14:textId="4575FF22" w:rsidR="00673D0E" w:rsidRDefault="00673D0E" w:rsidP="00DF56EE">
            <w:pPr>
              <w:jc w:val="right"/>
            </w:pPr>
            <w:r>
              <w:rPr>
                <w:rFonts w:ascii="Calibri" w:hAnsi="Calibri"/>
                <w:color w:val="000000"/>
                <w:sz w:val="22"/>
                <w:szCs w:val="22"/>
              </w:rPr>
              <w:t>1</w:t>
            </w:r>
          </w:p>
        </w:tc>
        <w:tc>
          <w:tcPr>
            <w:tcW w:w="1064" w:type="dxa"/>
          </w:tcPr>
          <w:p w14:paraId="39F1B6F0" w14:textId="5AC98CF2" w:rsidR="00673D0E" w:rsidRDefault="00673D0E" w:rsidP="00DF56EE">
            <w:pPr>
              <w:jc w:val="right"/>
            </w:pPr>
            <w:r>
              <w:rPr>
                <w:rFonts w:ascii="Calibri" w:hAnsi="Calibri"/>
                <w:color w:val="000000"/>
                <w:sz w:val="22"/>
                <w:szCs w:val="22"/>
              </w:rPr>
              <w:t>3</w:t>
            </w:r>
          </w:p>
        </w:tc>
        <w:tc>
          <w:tcPr>
            <w:tcW w:w="1064" w:type="dxa"/>
          </w:tcPr>
          <w:p w14:paraId="0903D687" w14:textId="013118B4" w:rsidR="00673D0E" w:rsidRDefault="00673D0E" w:rsidP="00DF56EE">
            <w:pPr>
              <w:jc w:val="right"/>
            </w:pPr>
            <w:r>
              <w:rPr>
                <w:rFonts w:ascii="Calibri" w:hAnsi="Calibri"/>
                <w:color w:val="000000"/>
                <w:sz w:val="22"/>
                <w:szCs w:val="22"/>
              </w:rPr>
              <w:t>-1</w:t>
            </w:r>
          </w:p>
        </w:tc>
        <w:tc>
          <w:tcPr>
            <w:tcW w:w="1064" w:type="dxa"/>
          </w:tcPr>
          <w:p w14:paraId="7349BB80" w14:textId="538D5D5F" w:rsidR="00673D0E" w:rsidRDefault="00673D0E" w:rsidP="00DF56EE">
            <w:pPr>
              <w:jc w:val="right"/>
            </w:pPr>
            <w:r>
              <w:rPr>
                <w:rFonts w:ascii="Calibri" w:hAnsi="Calibri"/>
                <w:color w:val="000000"/>
                <w:sz w:val="22"/>
                <w:szCs w:val="22"/>
              </w:rPr>
              <w:t>-1</w:t>
            </w:r>
          </w:p>
        </w:tc>
      </w:tr>
      <w:tr w:rsidR="00673D0E" w14:paraId="65D137A5" w14:textId="77777777" w:rsidTr="00DF56EE">
        <w:tc>
          <w:tcPr>
            <w:tcW w:w="1064" w:type="dxa"/>
          </w:tcPr>
          <w:p w14:paraId="3648EC95" w14:textId="7143F740" w:rsidR="00673D0E" w:rsidRDefault="00673D0E" w:rsidP="00DF56EE">
            <w:pPr>
              <w:jc w:val="right"/>
            </w:pPr>
            <w:r>
              <w:rPr>
                <w:rFonts w:ascii="Calibri" w:hAnsi="Calibri"/>
                <w:color w:val="000000"/>
                <w:sz w:val="22"/>
                <w:szCs w:val="22"/>
              </w:rPr>
              <w:t>10</w:t>
            </w:r>
          </w:p>
        </w:tc>
        <w:tc>
          <w:tcPr>
            <w:tcW w:w="1064" w:type="dxa"/>
          </w:tcPr>
          <w:p w14:paraId="26A8EA92" w14:textId="57715393" w:rsidR="00673D0E" w:rsidRDefault="00673D0E" w:rsidP="00DF56EE">
            <w:pPr>
              <w:jc w:val="right"/>
            </w:pPr>
            <w:r>
              <w:rPr>
                <w:rFonts w:ascii="Calibri" w:hAnsi="Calibri"/>
                <w:color w:val="000000"/>
                <w:sz w:val="22"/>
                <w:szCs w:val="22"/>
              </w:rPr>
              <w:t>0</w:t>
            </w:r>
          </w:p>
        </w:tc>
        <w:tc>
          <w:tcPr>
            <w:tcW w:w="1064" w:type="dxa"/>
          </w:tcPr>
          <w:p w14:paraId="393B9FBB" w14:textId="31A01C06" w:rsidR="00673D0E" w:rsidRDefault="00673D0E" w:rsidP="00DF56EE">
            <w:pPr>
              <w:jc w:val="right"/>
            </w:pPr>
            <w:r>
              <w:rPr>
                <w:rFonts w:ascii="Calibri" w:hAnsi="Calibri"/>
                <w:color w:val="000000"/>
                <w:sz w:val="22"/>
                <w:szCs w:val="22"/>
              </w:rPr>
              <w:t>1</w:t>
            </w:r>
          </w:p>
        </w:tc>
        <w:tc>
          <w:tcPr>
            <w:tcW w:w="1064" w:type="dxa"/>
          </w:tcPr>
          <w:p w14:paraId="3F6BA7B8" w14:textId="665FE20D" w:rsidR="00673D0E" w:rsidRDefault="00673D0E" w:rsidP="00DF56EE">
            <w:pPr>
              <w:jc w:val="right"/>
            </w:pPr>
            <w:r>
              <w:rPr>
                <w:rFonts w:ascii="Calibri" w:hAnsi="Calibri"/>
                <w:color w:val="000000"/>
                <w:sz w:val="22"/>
                <w:szCs w:val="22"/>
              </w:rPr>
              <w:t>0</w:t>
            </w:r>
          </w:p>
        </w:tc>
        <w:tc>
          <w:tcPr>
            <w:tcW w:w="1064" w:type="dxa"/>
          </w:tcPr>
          <w:p w14:paraId="200E0F11" w14:textId="076FFEB1" w:rsidR="00673D0E" w:rsidRDefault="00673D0E" w:rsidP="00DF56EE">
            <w:pPr>
              <w:jc w:val="right"/>
            </w:pPr>
            <w:r>
              <w:rPr>
                <w:rFonts w:ascii="Calibri" w:hAnsi="Calibri"/>
                <w:color w:val="000000"/>
                <w:sz w:val="22"/>
                <w:szCs w:val="22"/>
              </w:rPr>
              <w:t>-1</w:t>
            </w:r>
          </w:p>
        </w:tc>
        <w:tc>
          <w:tcPr>
            <w:tcW w:w="1064" w:type="dxa"/>
          </w:tcPr>
          <w:p w14:paraId="5664D51E" w14:textId="6E8A8A57" w:rsidR="00673D0E" w:rsidRDefault="00673D0E" w:rsidP="00DF56EE">
            <w:pPr>
              <w:jc w:val="right"/>
            </w:pPr>
            <w:r>
              <w:rPr>
                <w:rFonts w:ascii="Calibri" w:hAnsi="Calibri"/>
                <w:color w:val="000000"/>
                <w:sz w:val="22"/>
                <w:szCs w:val="22"/>
              </w:rPr>
              <w:t>-2</w:t>
            </w:r>
          </w:p>
        </w:tc>
        <w:tc>
          <w:tcPr>
            <w:tcW w:w="1064" w:type="dxa"/>
          </w:tcPr>
          <w:p w14:paraId="7550C6D9" w14:textId="53EA14BB" w:rsidR="00673D0E" w:rsidRDefault="00673D0E" w:rsidP="00DF56EE">
            <w:pPr>
              <w:jc w:val="right"/>
            </w:pPr>
            <w:r>
              <w:rPr>
                <w:rFonts w:ascii="Calibri" w:hAnsi="Calibri"/>
                <w:color w:val="000000"/>
                <w:sz w:val="22"/>
                <w:szCs w:val="22"/>
              </w:rPr>
              <w:t>-3</w:t>
            </w:r>
          </w:p>
        </w:tc>
        <w:tc>
          <w:tcPr>
            <w:tcW w:w="1064" w:type="dxa"/>
          </w:tcPr>
          <w:p w14:paraId="36E962B3" w14:textId="562A1DC7" w:rsidR="00673D0E" w:rsidRDefault="00673D0E" w:rsidP="00DF56EE">
            <w:pPr>
              <w:jc w:val="right"/>
            </w:pPr>
            <w:r>
              <w:rPr>
                <w:rFonts w:ascii="Calibri" w:hAnsi="Calibri"/>
                <w:color w:val="000000"/>
                <w:sz w:val="22"/>
                <w:szCs w:val="22"/>
              </w:rPr>
              <w:t>1</w:t>
            </w:r>
          </w:p>
        </w:tc>
        <w:tc>
          <w:tcPr>
            <w:tcW w:w="1064" w:type="dxa"/>
          </w:tcPr>
          <w:p w14:paraId="327C4E36" w14:textId="28C53EF3" w:rsidR="00673D0E" w:rsidRDefault="00673D0E" w:rsidP="00DF56EE">
            <w:pPr>
              <w:jc w:val="right"/>
            </w:pPr>
            <w:r>
              <w:rPr>
                <w:rFonts w:ascii="Calibri" w:hAnsi="Calibri"/>
                <w:color w:val="000000"/>
                <w:sz w:val="22"/>
                <w:szCs w:val="22"/>
              </w:rPr>
              <w:t>3</w:t>
            </w:r>
          </w:p>
        </w:tc>
      </w:tr>
      <w:tr w:rsidR="00673D0E" w14:paraId="3934B97C" w14:textId="77777777" w:rsidTr="00DF56EE">
        <w:tc>
          <w:tcPr>
            <w:tcW w:w="1064" w:type="dxa"/>
          </w:tcPr>
          <w:p w14:paraId="2650A077" w14:textId="320CBA15" w:rsidR="00673D0E" w:rsidRDefault="00673D0E" w:rsidP="00DF56EE">
            <w:pPr>
              <w:jc w:val="right"/>
            </w:pPr>
            <w:r>
              <w:rPr>
                <w:rFonts w:ascii="Calibri" w:hAnsi="Calibri"/>
                <w:color w:val="000000"/>
                <w:sz w:val="22"/>
                <w:szCs w:val="22"/>
              </w:rPr>
              <w:t>11</w:t>
            </w:r>
          </w:p>
        </w:tc>
        <w:tc>
          <w:tcPr>
            <w:tcW w:w="1064" w:type="dxa"/>
          </w:tcPr>
          <w:p w14:paraId="7E28C1CE" w14:textId="2D4B8E3F" w:rsidR="00673D0E" w:rsidRDefault="00673D0E" w:rsidP="00DF56EE">
            <w:pPr>
              <w:jc w:val="right"/>
            </w:pPr>
            <w:r>
              <w:rPr>
                <w:rFonts w:ascii="Calibri" w:hAnsi="Calibri"/>
                <w:color w:val="000000"/>
                <w:sz w:val="22"/>
                <w:szCs w:val="22"/>
              </w:rPr>
              <w:t>1</w:t>
            </w:r>
          </w:p>
        </w:tc>
        <w:tc>
          <w:tcPr>
            <w:tcW w:w="1064" w:type="dxa"/>
          </w:tcPr>
          <w:p w14:paraId="7C9FEE19" w14:textId="469CDFD4" w:rsidR="00673D0E" w:rsidRDefault="00673D0E" w:rsidP="00DF56EE">
            <w:pPr>
              <w:jc w:val="right"/>
            </w:pPr>
            <w:r>
              <w:rPr>
                <w:rFonts w:ascii="Calibri" w:hAnsi="Calibri"/>
                <w:color w:val="000000"/>
                <w:sz w:val="22"/>
                <w:szCs w:val="22"/>
              </w:rPr>
              <w:t>3</w:t>
            </w:r>
          </w:p>
        </w:tc>
        <w:tc>
          <w:tcPr>
            <w:tcW w:w="1064" w:type="dxa"/>
          </w:tcPr>
          <w:p w14:paraId="1E7E3570" w14:textId="0B4392CC" w:rsidR="00673D0E" w:rsidRDefault="00673D0E" w:rsidP="00DF56EE">
            <w:pPr>
              <w:jc w:val="right"/>
            </w:pPr>
            <w:r>
              <w:rPr>
                <w:rFonts w:ascii="Calibri" w:hAnsi="Calibri"/>
                <w:color w:val="000000"/>
                <w:sz w:val="22"/>
                <w:szCs w:val="22"/>
              </w:rPr>
              <w:t>-1</w:t>
            </w:r>
          </w:p>
        </w:tc>
        <w:tc>
          <w:tcPr>
            <w:tcW w:w="1064" w:type="dxa"/>
          </w:tcPr>
          <w:p w14:paraId="6AD4C301" w14:textId="3A635A3A" w:rsidR="00673D0E" w:rsidRDefault="00673D0E" w:rsidP="00DF56EE">
            <w:pPr>
              <w:jc w:val="right"/>
            </w:pPr>
            <w:r>
              <w:rPr>
                <w:rFonts w:ascii="Calibri" w:hAnsi="Calibri"/>
                <w:color w:val="000000"/>
                <w:sz w:val="22"/>
                <w:szCs w:val="22"/>
              </w:rPr>
              <w:t>-3</w:t>
            </w:r>
          </w:p>
        </w:tc>
        <w:tc>
          <w:tcPr>
            <w:tcW w:w="1064" w:type="dxa"/>
          </w:tcPr>
          <w:p w14:paraId="7F49FBD7" w14:textId="10892CCE" w:rsidR="00673D0E" w:rsidRDefault="00673D0E" w:rsidP="00DF56EE">
            <w:pPr>
              <w:jc w:val="right"/>
            </w:pPr>
            <w:r>
              <w:rPr>
                <w:rFonts w:ascii="Calibri" w:hAnsi="Calibri"/>
                <w:color w:val="000000"/>
                <w:sz w:val="22"/>
                <w:szCs w:val="22"/>
              </w:rPr>
              <w:t>-1</w:t>
            </w:r>
          </w:p>
        </w:tc>
        <w:tc>
          <w:tcPr>
            <w:tcW w:w="1064" w:type="dxa"/>
          </w:tcPr>
          <w:p w14:paraId="544F5852" w14:textId="7988841E" w:rsidR="00673D0E" w:rsidRDefault="00673D0E" w:rsidP="00DF56EE">
            <w:pPr>
              <w:jc w:val="right"/>
            </w:pPr>
            <w:r>
              <w:rPr>
                <w:rFonts w:ascii="Calibri" w:hAnsi="Calibri"/>
                <w:color w:val="000000"/>
                <w:sz w:val="22"/>
                <w:szCs w:val="22"/>
              </w:rPr>
              <w:t>-1</w:t>
            </w:r>
          </w:p>
        </w:tc>
        <w:tc>
          <w:tcPr>
            <w:tcW w:w="1064" w:type="dxa"/>
          </w:tcPr>
          <w:p w14:paraId="02FC2D51" w14:textId="05417654" w:rsidR="00673D0E" w:rsidRDefault="00673D0E" w:rsidP="00DF56EE">
            <w:pPr>
              <w:jc w:val="right"/>
            </w:pPr>
            <w:r>
              <w:rPr>
                <w:rFonts w:ascii="Calibri" w:hAnsi="Calibri"/>
                <w:color w:val="000000"/>
                <w:sz w:val="22"/>
                <w:szCs w:val="22"/>
              </w:rPr>
              <w:t>0</w:t>
            </w:r>
          </w:p>
        </w:tc>
        <w:tc>
          <w:tcPr>
            <w:tcW w:w="1064" w:type="dxa"/>
          </w:tcPr>
          <w:p w14:paraId="1F6322A4" w14:textId="3B6518B5" w:rsidR="00673D0E" w:rsidRDefault="00673D0E" w:rsidP="00DF56EE">
            <w:pPr>
              <w:jc w:val="right"/>
            </w:pPr>
            <w:r>
              <w:rPr>
                <w:rFonts w:ascii="Calibri" w:hAnsi="Calibri"/>
                <w:color w:val="000000"/>
                <w:sz w:val="22"/>
                <w:szCs w:val="22"/>
              </w:rPr>
              <w:t>1</w:t>
            </w:r>
          </w:p>
        </w:tc>
      </w:tr>
    </w:tbl>
    <w:p w14:paraId="6167BE02" w14:textId="77777777" w:rsidR="001F2A33" w:rsidRDefault="001F2A33" w:rsidP="00144168"/>
    <w:p w14:paraId="79C2B9B0" w14:textId="3C44A871" w:rsidR="00673D0E" w:rsidRPr="00DF56EE" w:rsidRDefault="00673D0E" w:rsidP="00673D0E">
      <w:pPr>
        <w:pStyle w:val="Caption"/>
        <w:keepNext/>
        <w:rPr>
          <w:sz w:val="24"/>
          <w:szCs w:val="24"/>
        </w:rPr>
      </w:pPr>
      <w:bookmarkStart w:id="294" w:name="_Toc489615355"/>
      <w:r w:rsidRPr="00DF56EE">
        <w:rPr>
          <w:sz w:val="24"/>
          <w:szCs w:val="24"/>
        </w:rPr>
        <w:t xml:space="preserve">Table </w:t>
      </w:r>
      <w:r w:rsidR="005964DC" w:rsidRPr="00DF56EE">
        <w:rPr>
          <w:sz w:val="24"/>
          <w:szCs w:val="24"/>
        </w:rPr>
        <w:fldChar w:fldCharType="begin"/>
      </w:r>
      <w:r w:rsidR="005964DC" w:rsidRPr="00DF56EE">
        <w:rPr>
          <w:sz w:val="24"/>
          <w:szCs w:val="24"/>
        </w:rPr>
        <w:instrText xml:space="preserve"> SEQ Table \* ARABIC </w:instrText>
      </w:r>
      <w:r w:rsidR="005964DC" w:rsidRPr="00DF56EE">
        <w:rPr>
          <w:sz w:val="24"/>
          <w:szCs w:val="24"/>
        </w:rPr>
        <w:fldChar w:fldCharType="separate"/>
      </w:r>
      <w:r w:rsidR="00D7084E">
        <w:rPr>
          <w:noProof/>
          <w:sz w:val="24"/>
          <w:szCs w:val="24"/>
        </w:rPr>
        <w:t>22</w:t>
      </w:r>
      <w:r w:rsidR="005964DC" w:rsidRPr="00DF56EE">
        <w:rPr>
          <w:sz w:val="24"/>
          <w:szCs w:val="24"/>
        </w:rPr>
        <w:fldChar w:fldCharType="end"/>
      </w:r>
      <w:r w:rsidRPr="00DF56EE">
        <w:rPr>
          <w:sz w:val="24"/>
          <w:szCs w:val="24"/>
        </w:rPr>
        <w:t xml:space="preserve"> </w:t>
      </w:r>
      <w:r w:rsidR="007408FE">
        <w:rPr>
          <w:sz w:val="24"/>
          <w:szCs w:val="24"/>
        </w:rPr>
        <w:t xml:space="preserve">– </w:t>
      </w:r>
      <w:r w:rsidRPr="00DF56EE">
        <w:rPr>
          <w:sz w:val="24"/>
          <w:szCs w:val="24"/>
        </w:rPr>
        <w:t>Encoding of 3-bit samples</w:t>
      </w:r>
      <w:bookmarkEnd w:id="294"/>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673D0E" w14:paraId="551FE54E" w14:textId="77777777" w:rsidTr="00B13CFD">
        <w:tc>
          <w:tcPr>
            <w:tcW w:w="1064" w:type="dxa"/>
            <w:shd w:val="clear" w:color="auto" w:fill="548DD4" w:themeFill="text2" w:themeFillTint="99"/>
          </w:tcPr>
          <w:p w14:paraId="3E5A83D5"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318055A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w:t>
            </w:r>
          </w:p>
        </w:tc>
        <w:tc>
          <w:tcPr>
            <w:tcW w:w="1064" w:type="dxa"/>
            <w:shd w:val="clear" w:color="auto" w:fill="548DD4" w:themeFill="text2" w:themeFillTint="99"/>
          </w:tcPr>
          <w:p w14:paraId="2361AD6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OBA</w:t>
            </w:r>
          </w:p>
        </w:tc>
        <w:tc>
          <w:tcPr>
            <w:tcW w:w="1064" w:type="dxa"/>
            <w:shd w:val="clear" w:color="auto" w:fill="548DD4" w:themeFill="text2" w:themeFillTint="99"/>
          </w:tcPr>
          <w:p w14:paraId="7545E676"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w:t>
            </w:r>
          </w:p>
        </w:tc>
        <w:tc>
          <w:tcPr>
            <w:tcW w:w="1064" w:type="dxa"/>
            <w:shd w:val="clear" w:color="auto" w:fill="548DD4" w:themeFill="text2" w:themeFillTint="99"/>
          </w:tcPr>
          <w:p w14:paraId="15A736DA"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SMA</w:t>
            </w:r>
          </w:p>
        </w:tc>
        <w:tc>
          <w:tcPr>
            <w:tcW w:w="1064" w:type="dxa"/>
            <w:shd w:val="clear" w:color="auto" w:fill="548DD4" w:themeFill="text2" w:themeFillTint="99"/>
          </w:tcPr>
          <w:p w14:paraId="4AF017F2"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w:t>
            </w:r>
          </w:p>
        </w:tc>
        <w:tc>
          <w:tcPr>
            <w:tcW w:w="1064" w:type="dxa"/>
            <w:shd w:val="clear" w:color="auto" w:fill="548DD4" w:themeFill="text2" w:themeFillTint="99"/>
          </w:tcPr>
          <w:p w14:paraId="77D37514"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TCA</w:t>
            </w:r>
          </w:p>
        </w:tc>
        <w:tc>
          <w:tcPr>
            <w:tcW w:w="1064" w:type="dxa"/>
            <w:shd w:val="clear" w:color="auto" w:fill="548DD4" w:themeFill="text2" w:themeFillTint="99"/>
          </w:tcPr>
          <w:p w14:paraId="063F7C20"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w:t>
            </w:r>
          </w:p>
        </w:tc>
        <w:tc>
          <w:tcPr>
            <w:tcW w:w="1064" w:type="dxa"/>
            <w:shd w:val="clear" w:color="auto" w:fill="548DD4" w:themeFill="text2" w:themeFillTint="99"/>
          </w:tcPr>
          <w:p w14:paraId="4C8994D7" w14:textId="77777777" w:rsidR="00673D0E" w:rsidRPr="00514B5D" w:rsidRDefault="00673D0E" w:rsidP="00B13CFD">
            <w:pPr>
              <w:rPr>
                <w:b/>
                <w:color w:val="FFFFFF" w:themeColor="background1"/>
              </w:rPr>
            </w:pPr>
            <w:r w:rsidRPr="00514B5D">
              <w:rPr>
                <w:rFonts w:ascii="Calibri" w:hAnsi="Calibri"/>
                <w:b/>
                <w:color w:val="FFFFFF" w:themeColor="background1"/>
                <w:sz w:val="22"/>
                <w:szCs w:val="22"/>
              </w:rPr>
              <w:t>OGA</w:t>
            </w:r>
          </w:p>
        </w:tc>
      </w:tr>
      <w:tr w:rsidR="009130F1" w14:paraId="6895075A" w14:textId="77777777" w:rsidTr="00DF56EE">
        <w:tc>
          <w:tcPr>
            <w:tcW w:w="1064" w:type="dxa"/>
            <w:vAlign w:val="bottom"/>
          </w:tcPr>
          <w:p w14:paraId="43ACBC13" w14:textId="756833F5" w:rsidR="009130F1" w:rsidRDefault="009130F1" w:rsidP="009130F1">
            <w:pPr>
              <w:jc w:val="right"/>
            </w:pPr>
            <w:r>
              <w:rPr>
                <w:rFonts w:ascii="Calibri" w:hAnsi="Calibri"/>
                <w:color w:val="000000"/>
                <w:sz w:val="22"/>
                <w:szCs w:val="22"/>
              </w:rPr>
              <w:t>000</w:t>
            </w:r>
          </w:p>
        </w:tc>
        <w:tc>
          <w:tcPr>
            <w:tcW w:w="1064" w:type="dxa"/>
            <w:vAlign w:val="bottom"/>
          </w:tcPr>
          <w:p w14:paraId="54B7FD77" w14:textId="07B6BE24" w:rsidR="009130F1" w:rsidRDefault="009130F1" w:rsidP="009130F1">
            <w:pPr>
              <w:jc w:val="right"/>
            </w:pPr>
            <w:r>
              <w:rPr>
                <w:rFonts w:ascii="Calibri" w:hAnsi="Calibri"/>
                <w:color w:val="000000"/>
                <w:sz w:val="22"/>
                <w:szCs w:val="22"/>
              </w:rPr>
              <w:t>-4</w:t>
            </w:r>
          </w:p>
        </w:tc>
        <w:tc>
          <w:tcPr>
            <w:tcW w:w="1064" w:type="dxa"/>
            <w:vAlign w:val="bottom"/>
          </w:tcPr>
          <w:p w14:paraId="3183B2E5" w14:textId="5BDD958F" w:rsidR="009130F1" w:rsidRDefault="009130F1" w:rsidP="009130F1">
            <w:pPr>
              <w:jc w:val="right"/>
            </w:pPr>
            <w:r>
              <w:rPr>
                <w:rFonts w:ascii="Calibri" w:hAnsi="Calibri"/>
                <w:color w:val="000000"/>
                <w:sz w:val="22"/>
                <w:szCs w:val="22"/>
              </w:rPr>
              <w:t>-7</w:t>
            </w:r>
          </w:p>
        </w:tc>
        <w:tc>
          <w:tcPr>
            <w:tcW w:w="1064" w:type="dxa"/>
            <w:vAlign w:val="bottom"/>
          </w:tcPr>
          <w:p w14:paraId="2472CDEA" w14:textId="6FBF4394" w:rsidR="009130F1" w:rsidRDefault="009130F1" w:rsidP="009130F1">
            <w:pPr>
              <w:jc w:val="right"/>
            </w:pPr>
            <w:r>
              <w:rPr>
                <w:rFonts w:ascii="Calibri" w:hAnsi="Calibri"/>
                <w:color w:val="000000"/>
                <w:sz w:val="22"/>
                <w:szCs w:val="22"/>
              </w:rPr>
              <w:t>0</w:t>
            </w:r>
          </w:p>
        </w:tc>
        <w:tc>
          <w:tcPr>
            <w:tcW w:w="1064" w:type="dxa"/>
            <w:vAlign w:val="bottom"/>
          </w:tcPr>
          <w:p w14:paraId="635251DD" w14:textId="1CD7209A" w:rsidR="009130F1" w:rsidRDefault="009130F1" w:rsidP="009130F1">
            <w:pPr>
              <w:jc w:val="right"/>
            </w:pPr>
            <w:r>
              <w:rPr>
                <w:rFonts w:ascii="Calibri" w:hAnsi="Calibri"/>
                <w:color w:val="000000"/>
                <w:sz w:val="22"/>
                <w:szCs w:val="22"/>
              </w:rPr>
              <w:t>1</w:t>
            </w:r>
          </w:p>
        </w:tc>
        <w:tc>
          <w:tcPr>
            <w:tcW w:w="1064" w:type="dxa"/>
            <w:vAlign w:val="bottom"/>
          </w:tcPr>
          <w:p w14:paraId="681B6C8A" w14:textId="1F61FE12" w:rsidR="009130F1" w:rsidRDefault="009130F1" w:rsidP="009130F1">
            <w:pPr>
              <w:jc w:val="right"/>
            </w:pPr>
            <w:r>
              <w:rPr>
                <w:rFonts w:ascii="Calibri" w:hAnsi="Calibri"/>
                <w:color w:val="000000"/>
                <w:sz w:val="22"/>
                <w:szCs w:val="22"/>
              </w:rPr>
              <w:t>0</w:t>
            </w:r>
          </w:p>
        </w:tc>
        <w:tc>
          <w:tcPr>
            <w:tcW w:w="1064" w:type="dxa"/>
            <w:vAlign w:val="bottom"/>
          </w:tcPr>
          <w:p w14:paraId="7F1FE17D" w14:textId="3A172668" w:rsidR="009130F1" w:rsidRDefault="009130F1" w:rsidP="009130F1">
            <w:pPr>
              <w:jc w:val="right"/>
            </w:pPr>
            <w:r>
              <w:rPr>
                <w:rFonts w:ascii="Calibri" w:hAnsi="Calibri"/>
                <w:color w:val="000000"/>
                <w:sz w:val="22"/>
                <w:szCs w:val="22"/>
              </w:rPr>
              <w:t>1</w:t>
            </w:r>
          </w:p>
        </w:tc>
        <w:tc>
          <w:tcPr>
            <w:tcW w:w="1064" w:type="dxa"/>
            <w:vAlign w:val="bottom"/>
          </w:tcPr>
          <w:p w14:paraId="051A862E" w14:textId="3916FAFB" w:rsidR="009130F1" w:rsidRDefault="009130F1" w:rsidP="009130F1">
            <w:pPr>
              <w:jc w:val="right"/>
            </w:pPr>
            <w:r>
              <w:rPr>
                <w:rFonts w:ascii="Calibri" w:hAnsi="Calibri"/>
                <w:color w:val="000000"/>
                <w:sz w:val="22"/>
                <w:szCs w:val="22"/>
              </w:rPr>
              <w:t>-4</w:t>
            </w:r>
          </w:p>
        </w:tc>
        <w:tc>
          <w:tcPr>
            <w:tcW w:w="1064" w:type="dxa"/>
            <w:vAlign w:val="bottom"/>
          </w:tcPr>
          <w:p w14:paraId="659A394C" w14:textId="4642440A" w:rsidR="009130F1" w:rsidRDefault="009130F1" w:rsidP="009130F1">
            <w:pPr>
              <w:jc w:val="right"/>
            </w:pPr>
            <w:r>
              <w:rPr>
                <w:rFonts w:ascii="Calibri" w:hAnsi="Calibri"/>
                <w:color w:val="000000"/>
                <w:sz w:val="22"/>
                <w:szCs w:val="22"/>
              </w:rPr>
              <w:t>-7</w:t>
            </w:r>
          </w:p>
        </w:tc>
      </w:tr>
      <w:tr w:rsidR="009130F1" w14:paraId="10090D4B" w14:textId="77777777" w:rsidTr="00DF56EE">
        <w:tc>
          <w:tcPr>
            <w:tcW w:w="1064" w:type="dxa"/>
            <w:vAlign w:val="bottom"/>
          </w:tcPr>
          <w:p w14:paraId="3847F35E" w14:textId="601D6B47" w:rsidR="009130F1" w:rsidRDefault="009130F1" w:rsidP="009130F1">
            <w:pPr>
              <w:jc w:val="right"/>
            </w:pPr>
            <w:r>
              <w:rPr>
                <w:rFonts w:ascii="Calibri" w:hAnsi="Calibri"/>
                <w:color w:val="000000"/>
                <w:sz w:val="22"/>
                <w:szCs w:val="22"/>
              </w:rPr>
              <w:t>001</w:t>
            </w:r>
          </w:p>
        </w:tc>
        <w:tc>
          <w:tcPr>
            <w:tcW w:w="1064" w:type="dxa"/>
            <w:vAlign w:val="bottom"/>
          </w:tcPr>
          <w:p w14:paraId="3B5037AA" w14:textId="75E8A6C7" w:rsidR="009130F1" w:rsidRDefault="009130F1" w:rsidP="009130F1">
            <w:pPr>
              <w:jc w:val="right"/>
            </w:pPr>
            <w:r>
              <w:rPr>
                <w:rFonts w:ascii="Calibri" w:hAnsi="Calibri"/>
                <w:color w:val="000000"/>
                <w:sz w:val="22"/>
                <w:szCs w:val="22"/>
              </w:rPr>
              <w:t>-3</w:t>
            </w:r>
          </w:p>
        </w:tc>
        <w:tc>
          <w:tcPr>
            <w:tcW w:w="1064" w:type="dxa"/>
            <w:vAlign w:val="bottom"/>
          </w:tcPr>
          <w:p w14:paraId="0F74386C" w14:textId="00F0A97B" w:rsidR="009130F1" w:rsidRDefault="009130F1" w:rsidP="009130F1">
            <w:pPr>
              <w:jc w:val="right"/>
            </w:pPr>
            <w:r>
              <w:rPr>
                <w:rFonts w:ascii="Calibri" w:hAnsi="Calibri"/>
                <w:color w:val="000000"/>
                <w:sz w:val="22"/>
                <w:szCs w:val="22"/>
              </w:rPr>
              <w:t>-5</w:t>
            </w:r>
          </w:p>
        </w:tc>
        <w:tc>
          <w:tcPr>
            <w:tcW w:w="1064" w:type="dxa"/>
            <w:vAlign w:val="bottom"/>
          </w:tcPr>
          <w:p w14:paraId="78A53B88" w14:textId="1373153A" w:rsidR="009130F1" w:rsidRDefault="009130F1" w:rsidP="009130F1">
            <w:pPr>
              <w:jc w:val="right"/>
            </w:pPr>
            <w:r>
              <w:rPr>
                <w:rFonts w:ascii="Calibri" w:hAnsi="Calibri"/>
                <w:color w:val="000000"/>
                <w:sz w:val="22"/>
                <w:szCs w:val="22"/>
              </w:rPr>
              <w:t>1</w:t>
            </w:r>
          </w:p>
        </w:tc>
        <w:tc>
          <w:tcPr>
            <w:tcW w:w="1064" w:type="dxa"/>
            <w:vAlign w:val="bottom"/>
          </w:tcPr>
          <w:p w14:paraId="75E9C85D" w14:textId="092684BC" w:rsidR="009130F1" w:rsidRDefault="009130F1" w:rsidP="009130F1">
            <w:pPr>
              <w:jc w:val="right"/>
            </w:pPr>
            <w:r>
              <w:rPr>
                <w:rFonts w:ascii="Calibri" w:hAnsi="Calibri"/>
                <w:color w:val="000000"/>
                <w:sz w:val="22"/>
                <w:szCs w:val="22"/>
              </w:rPr>
              <w:t>3</w:t>
            </w:r>
          </w:p>
        </w:tc>
        <w:tc>
          <w:tcPr>
            <w:tcW w:w="1064" w:type="dxa"/>
            <w:vAlign w:val="bottom"/>
          </w:tcPr>
          <w:p w14:paraId="24B890A6" w14:textId="227C1F60" w:rsidR="009130F1" w:rsidRDefault="009130F1" w:rsidP="009130F1">
            <w:pPr>
              <w:jc w:val="right"/>
            </w:pPr>
            <w:r>
              <w:rPr>
                <w:rFonts w:ascii="Calibri" w:hAnsi="Calibri"/>
                <w:color w:val="000000"/>
                <w:sz w:val="22"/>
                <w:szCs w:val="22"/>
              </w:rPr>
              <w:t>1</w:t>
            </w:r>
          </w:p>
        </w:tc>
        <w:tc>
          <w:tcPr>
            <w:tcW w:w="1064" w:type="dxa"/>
            <w:vAlign w:val="bottom"/>
          </w:tcPr>
          <w:p w14:paraId="5791E354" w14:textId="51D7347E" w:rsidR="009130F1" w:rsidRDefault="009130F1" w:rsidP="009130F1">
            <w:pPr>
              <w:jc w:val="right"/>
            </w:pPr>
            <w:r>
              <w:rPr>
                <w:rFonts w:ascii="Calibri" w:hAnsi="Calibri"/>
                <w:color w:val="000000"/>
                <w:sz w:val="22"/>
                <w:szCs w:val="22"/>
              </w:rPr>
              <w:t>3</w:t>
            </w:r>
          </w:p>
        </w:tc>
        <w:tc>
          <w:tcPr>
            <w:tcW w:w="1064" w:type="dxa"/>
            <w:vAlign w:val="bottom"/>
          </w:tcPr>
          <w:p w14:paraId="12CB021B" w14:textId="1E6F51AE" w:rsidR="009130F1" w:rsidRDefault="009130F1" w:rsidP="009130F1">
            <w:pPr>
              <w:jc w:val="right"/>
            </w:pPr>
            <w:r>
              <w:rPr>
                <w:rFonts w:ascii="Calibri" w:hAnsi="Calibri"/>
                <w:color w:val="000000"/>
                <w:sz w:val="22"/>
                <w:szCs w:val="22"/>
              </w:rPr>
              <w:t>-3</w:t>
            </w:r>
          </w:p>
        </w:tc>
        <w:tc>
          <w:tcPr>
            <w:tcW w:w="1064" w:type="dxa"/>
            <w:vAlign w:val="bottom"/>
          </w:tcPr>
          <w:p w14:paraId="111C9190" w14:textId="3D44D391" w:rsidR="009130F1" w:rsidRDefault="009130F1" w:rsidP="009130F1">
            <w:pPr>
              <w:jc w:val="right"/>
            </w:pPr>
            <w:r>
              <w:rPr>
                <w:rFonts w:ascii="Calibri" w:hAnsi="Calibri"/>
                <w:color w:val="000000"/>
                <w:sz w:val="22"/>
                <w:szCs w:val="22"/>
              </w:rPr>
              <w:t>-5</w:t>
            </w:r>
          </w:p>
        </w:tc>
      </w:tr>
      <w:tr w:rsidR="009130F1" w14:paraId="3F93310E" w14:textId="77777777" w:rsidTr="00DF56EE">
        <w:tc>
          <w:tcPr>
            <w:tcW w:w="1064" w:type="dxa"/>
            <w:vAlign w:val="bottom"/>
          </w:tcPr>
          <w:p w14:paraId="464FB0C4" w14:textId="6F50F5F1" w:rsidR="009130F1" w:rsidRDefault="009130F1" w:rsidP="009130F1">
            <w:pPr>
              <w:jc w:val="right"/>
            </w:pPr>
            <w:r>
              <w:rPr>
                <w:rFonts w:ascii="Calibri" w:hAnsi="Calibri"/>
                <w:color w:val="000000"/>
                <w:sz w:val="22"/>
                <w:szCs w:val="22"/>
              </w:rPr>
              <w:t>010</w:t>
            </w:r>
          </w:p>
        </w:tc>
        <w:tc>
          <w:tcPr>
            <w:tcW w:w="1064" w:type="dxa"/>
            <w:vAlign w:val="bottom"/>
          </w:tcPr>
          <w:p w14:paraId="7A3D23B8" w14:textId="3D0E4072" w:rsidR="009130F1" w:rsidRDefault="009130F1" w:rsidP="009130F1">
            <w:pPr>
              <w:jc w:val="right"/>
            </w:pPr>
            <w:r>
              <w:rPr>
                <w:rFonts w:ascii="Calibri" w:hAnsi="Calibri"/>
                <w:color w:val="000000"/>
                <w:sz w:val="22"/>
                <w:szCs w:val="22"/>
              </w:rPr>
              <w:t>-2</w:t>
            </w:r>
          </w:p>
        </w:tc>
        <w:tc>
          <w:tcPr>
            <w:tcW w:w="1064" w:type="dxa"/>
            <w:vAlign w:val="bottom"/>
          </w:tcPr>
          <w:p w14:paraId="169045DA" w14:textId="18B8E6A1" w:rsidR="009130F1" w:rsidRDefault="009130F1" w:rsidP="009130F1">
            <w:pPr>
              <w:jc w:val="right"/>
            </w:pPr>
            <w:r>
              <w:rPr>
                <w:rFonts w:ascii="Calibri" w:hAnsi="Calibri"/>
                <w:color w:val="000000"/>
                <w:sz w:val="22"/>
                <w:szCs w:val="22"/>
              </w:rPr>
              <w:t>-3</w:t>
            </w:r>
          </w:p>
        </w:tc>
        <w:tc>
          <w:tcPr>
            <w:tcW w:w="1064" w:type="dxa"/>
            <w:vAlign w:val="bottom"/>
          </w:tcPr>
          <w:p w14:paraId="37D48759" w14:textId="74DEE6E4" w:rsidR="009130F1" w:rsidRDefault="009130F1" w:rsidP="009130F1">
            <w:pPr>
              <w:jc w:val="right"/>
            </w:pPr>
            <w:r>
              <w:rPr>
                <w:rFonts w:ascii="Calibri" w:hAnsi="Calibri"/>
                <w:color w:val="000000"/>
                <w:sz w:val="22"/>
                <w:szCs w:val="22"/>
              </w:rPr>
              <w:t>2</w:t>
            </w:r>
          </w:p>
        </w:tc>
        <w:tc>
          <w:tcPr>
            <w:tcW w:w="1064" w:type="dxa"/>
            <w:vAlign w:val="bottom"/>
          </w:tcPr>
          <w:p w14:paraId="6F594249" w14:textId="6518FF9E" w:rsidR="009130F1" w:rsidRDefault="009130F1" w:rsidP="009130F1">
            <w:pPr>
              <w:jc w:val="right"/>
            </w:pPr>
            <w:r>
              <w:rPr>
                <w:rFonts w:ascii="Calibri" w:hAnsi="Calibri"/>
                <w:color w:val="000000"/>
                <w:sz w:val="22"/>
                <w:szCs w:val="22"/>
              </w:rPr>
              <w:t>5</w:t>
            </w:r>
          </w:p>
        </w:tc>
        <w:tc>
          <w:tcPr>
            <w:tcW w:w="1064" w:type="dxa"/>
            <w:vAlign w:val="bottom"/>
          </w:tcPr>
          <w:p w14:paraId="4E50EC5F" w14:textId="7E082120" w:rsidR="009130F1" w:rsidRDefault="009130F1" w:rsidP="009130F1">
            <w:pPr>
              <w:jc w:val="right"/>
            </w:pPr>
            <w:r>
              <w:rPr>
                <w:rFonts w:ascii="Calibri" w:hAnsi="Calibri"/>
                <w:color w:val="000000"/>
                <w:sz w:val="22"/>
                <w:szCs w:val="22"/>
              </w:rPr>
              <w:t>2</w:t>
            </w:r>
          </w:p>
        </w:tc>
        <w:tc>
          <w:tcPr>
            <w:tcW w:w="1064" w:type="dxa"/>
            <w:vAlign w:val="bottom"/>
          </w:tcPr>
          <w:p w14:paraId="1188CA1D" w14:textId="25EC3C90" w:rsidR="009130F1" w:rsidRDefault="009130F1" w:rsidP="009130F1">
            <w:pPr>
              <w:jc w:val="right"/>
            </w:pPr>
            <w:r>
              <w:rPr>
                <w:rFonts w:ascii="Calibri" w:hAnsi="Calibri"/>
                <w:color w:val="000000"/>
                <w:sz w:val="22"/>
                <w:szCs w:val="22"/>
              </w:rPr>
              <w:t>5</w:t>
            </w:r>
          </w:p>
        </w:tc>
        <w:tc>
          <w:tcPr>
            <w:tcW w:w="1064" w:type="dxa"/>
            <w:vAlign w:val="bottom"/>
          </w:tcPr>
          <w:p w14:paraId="47BE6698" w14:textId="048D68E8" w:rsidR="009130F1" w:rsidRDefault="009130F1" w:rsidP="009130F1">
            <w:pPr>
              <w:jc w:val="right"/>
            </w:pPr>
            <w:r>
              <w:rPr>
                <w:rFonts w:ascii="Calibri" w:hAnsi="Calibri"/>
                <w:color w:val="000000"/>
                <w:sz w:val="22"/>
                <w:szCs w:val="22"/>
              </w:rPr>
              <w:t>-1</w:t>
            </w:r>
          </w:p>
        </w:tc>
        <w:tc>
          <w:tcPr>
            <w:tcW w:w="1064" w:type="dxa"/>
            <w:vAlign w:val="bottom"/>
          </w:tcPr>
          <w:p w14:paraId="6E72A790" w14:textId="16F511C2" w:rsidR="009130F1" w:rsidRDefault="009130F1" w:rsidP="009130F1">
            <w:pPr>
              <w:jc w:val="right"/>
            </w:pPr>
            <w:r>
              <w:rPr>
                <w:rFonts w:ascii="Calibri" w:hAnsi="Calibri"/>
                <w:color w:val="000000"/>
                <w:sz w:val="22"/>
                <w:szCs w:val="22"/>
              </w:rPr>
              <w:t>-1</w:t>
            </w:r>
          </w:p>
        </w:tc>
      </w:tr>
      <w:tr w:rsidR="009130F1" w14:paraId="40251F54" w14:textId="77777777" w:rsidTr="00DF56EE">
        <w:tc>
          <w:tcPr>
            <w:tcW w:w="1064" w:type="dxa"/>
            <w:vAlign w:val="bottom"/>
          </w:tcPr>
          <w:p w14:paraId="0CCDB5BD" w14:textId="4E6859C3" w:rsidR="009130F1" w:rsidRDefault="009130F1" w:rsidP="009130F1">
            <w:pPr>
              <w:jc w:val="right"/>
            </w:pPr>
            <w:r>
              <w:rPr>
                <w:rFonts w:ascii="Calibri" w:hAnsi="Calibri"/>
                <w:color w:val="000000"/>
                <w:sz w:val="22"/>
                <w:szCs w:val="22"/>
              </w:rPr>
              <w:t>011</w:t>
            </w:r>
          </w:p>
        </w:tc>
        <w:tc>
          <w:tcPr>
            <w:tcW w:w="1064" w:type="dxa"/>
            <w:vAlign w:val="bottom"/>
          </w:tcPr>
          <w:p w14:paraId="4AC1CA5C" w14:textId="39AA0547" w:rsidR="009130F1" w:rsidRDefault="009130F1" w:rsidP="009130F1">
            <w:pPr>
              <w:jc w:val="right"/>
            </w:pPr>
            <w:r>
              <w:rPr>
                <w:rFonts w:ascii="Calibri" w:hAnsi="Calibri"/>
                <w:color w:val="000000"/>
                <w:sz w:val="22"/>
                <w:szCs w:val="22"/>
              </w:rPr>
              <w:t>-1</w:t>
            </w:r>
          </w:p>
        </w:tc>
        <w:tc>
          <w:tcPr>
            <w:tcW w:w="1064" w:type="dxa"/>
            <w:vAlign w:val="bottom"/>
          </w:tcPr>
          <w:p w14:paraId="077CF5D4" w14:textId="7772E29F" w:rsidR="009130F1" w:rsidRDefault="009130F1" w:rsidP="009130F1">
            <w:pPr>
              <w:jc w:val="right"/>
            </w:pPr>
            <w:r>
              <w:rPr>
                <w:rFonts w:ascii="Calibri" w:hAnsi="Calibri"/>
                <w:color w:val="000000"/>
                <w:sz w:val="22"/>
                <w:szCs w:val="22"/>
              </w:rPr>
              <w:t>-1</w:t>
            </w:r>
          </w:p>
        </w:tc>
        <w:tc>
          <w:tcPr>
            <w:tcW w:w="1064" w:type="dxa"/>
            <w:vAlign w:val="bottom"/>
          </w:tcPr>
          <w:p w14:paraId="5FEF87A7" w14:textId="278D277F" w:rsidR="009130F1" w:rsidRDefault="009130F1" w:rsidP="009130F1">
            <w:pPr>
              <w:jc w:val="right"/>
            </w:pPr>
            <w:r>
              <w:rPr>
                <w:rFonts w:ascii="Calibri" w:hAnsi="Calibri"/>
                <w:color w:val="000000"/>
                <w:sz w:val="22"/>
                <w:szCs w:val="22"/>
              </w:rPr>
              <w:t>3</w:t>
            </w:r>
          </w:p>
        </w:tc>
        <w:tc>
          <w:tcPr>
            <w:tcW w:w="1064" w:type="dxa"/>
            <w:vAlign w:val="bottom"/>
          </w:tcPr>
          <w:p w14:paraId="0333F002" w14:textId="0A2B2E45" w:rsidR="009130F1" w:rsidRDefault="009130F1" w:rsidP="009130F1">
            <w:pPr>
              <w:jc w:val="right"/>
            </w:pPr>
            <w:r>
              <w:rPr>
                <w:rFonts w:ascii="Calibri" w:hAnsi="Calibri"/>
                <w:color w:val="000000"/>
                <w:sz w:val="22"/>
                <w:szCs w:val="22"/>
              </w:rPr>
              <w:t>7</w:t>
            </w:r>
          </w:p>
        </w:tc>
        <w:tc>
          <w:tcPr>
            <w:tcW w:w="1064" w:type="dxa"/>
            <w:vAlign w:val="bottom"/>
          </w:tcPr>
          <w:p w14:paraId="7A8B2423" w14:textId="0B0D7ADD" w:rsidR="009130F1" w:rsidRDefault="009130F1" w:rsidP="009130F1">
            <w:pPr>
              <w:jc w:val="right"/>
            </w:pPr>
            <w:r>
              <w:rPr>
                <w:rFonts w:ascii="Calibri" w:hAnsi="Calibri"/>
                <w:color w:val="000000"/>
                <w:sz w:val="22"/>
                <w:szCs w:val="22"/>
              </w:rPr>
              <w:t>3</w:t>
            </w:r>
          </w:p>
        </w:tc>
        <w:tc>
          <w:tcPr>
            <w:tcW w:w="1064" w:type="dxa"/>
            <w:vAlign w:val="bottom"/>
          </w:tcPr>
          <w:p w14:paraId="46F64163" w14:textId="6F7E75DF" w:rsidR="009130F1" w:rsidRDefault="009130F1" w:rsidP="009130F1">
            <w:pPr>
              <w:jc w:val="right"/>
            </w:pPr>
            <w:r>
              <w:rPr>
                <w:rFonts w:ascii="Calibri" w:hAnsi="Calibri"/>
                <w:color w:val="000000"/>
                <w:sz w:val="22"/>
                <w:szCs w:val="22"/>
              </w:rPr>
              <w:t>7</w:t>
            </w:r>
          </w:p>
        </w:tc>
        <w:tc>
          <w:tcPr>
            <w:tcW w:w="1064" w:type="dxa"/>
            <w:vAlign w:val="bottom"/>
          </w:tcPr>
          <w:p w14:paraId="7037484E" w14:textId="0C9678BC" w:rsidR="009130F1" w:rsidRDefault="009130F1" w:rsidP="009130F1">
            <w:pPr>
              <w:jc w:val="right"/>
            </w:pPr>
            <w:r>
              <w:rPr>
                <w:rFonts w:ascii="Calibri" w:hAnsi="Calibri"/>
                <w:color w:val="000000"/>
                <w:sz w:val="22"/>
                <w:szCs w:val="22"/>
              </w:rPr>
              <w:t>-2</w:t>
            </w:r>
          </w:p>
        </w:tc>
        <w:tc>
          <w:tcPr>
            <w:tcW w:w="1064" w:type="dxa"/>
            <w:vAlign w:val="bottom"/>
          </w:tcPr>
          <w:p w14:paraId="13DDD445" w14:textId="0E073401" w:rsidR="009130F1" w:rsidRDefault="009130F1" w:rsidP="009130F1">
            <w:pPr>
              <w:jc w:val="right"/>
            </w:pPr>
            <w:r>
              <w:rPr>
                <w:rFonts w:ascii="Calibri" w:hAnsi="Calibri"/>
                <w:color w:val="000000"/>
                <w:sz w:val="22"/>
                <w:szCs w:val="22"/>
              </w:rPr>
              <w:t>-3</w:t>
            </w:r>
          </w:p>
        </w:tc>
      </w:tr>
      <w:tr w:rsidR="009130F1" w14:paraId="40414C81" w14:textId="77777777" w:rsidTr="00DF56EE">
        <w:tc>
          <w:tcPr>
            <w:tcW w:w="1064" w:type="dxa"/>
            <w:vAlign w:val="bottom"/>
          </w:tcPr>
          <w:p w14:paraId="0F9833D6" w14:textId="4562D464" w:rsidR="009130F1" w:rsidRDefault="009130F1" w:rsidP="009130F1">
            <w:pPr>
              <w:jc w:val="right"/>
              <w:rPr>
                <w:rFonts w:ascii="Calibri" w:hAnsi="Calibri"/>
                <w:color w:val="000000"/>
                <w:sz w:val="22"/>
                <w:szCs w:val="22"/>
              </w:rPr>
            </w:pPr>
            <w:r>
              <w:rPr>
                <w:rFonts w:ascii="Calibri" w:hAnsi="Calibri"/>
                <w:color w:val="000000"/>
                <w:sz w:val="22"/>
                <w:szCs w:val="22"/>
              </w:rPr>
              <w:t>100</w:t>
            </w:r>
          </w:p>
        </w:tc>
        <w:tc>
          <w:tcPr>
            <w:tcW w:w="1064" w:type="dxa"/>
            <w:vAlign w:val="bottom"/>
          </w:tcPr>
          <w:p w14:paraId="5D095116" w14:textId="7B7AEBD9"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978A99C" w14:textId="35B6D6C6"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350F9FBD" w14:textId="425A35FB"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336FD5E0" w14:textId="19D5C60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646CBF66" w14:textId="391B17AB" w:rsidR="009130F1" w:rsidRDefault="009130F1" w:rsidP="009130F1">
            <w:pPr>
              <w:jc w:val="right"/>
              <w:rPr>
                <w:rFonts w:ascii="Calibri" w:hAnsi="Calibri"/>
                <w:color w:val="000000"/>
                <w:sz w:val="22"/>
                <w:szCs w:val="22"/>
              </w:rPr>
            </w:pPr>
            <w:r>
              <w:rPr>
                <w:rFonts w:ascii="Calibri" w:hAnsi="Calibri"/>
                <w:color w:val="000000"/>
                <w:sz w:val="22"/>
                <w:szCs w:val="22"/>
              </w:rPr>
              <w:t>-4</w:t>
            </w:r>
          </w:p>
        </w:tc>
        <w:tc>
          <w:tcPr>
            <w:tcW w:w="1064" w:type="dxa"/>
            <w:vAlign w:val="bottom"/>
          </w:tcPr>
          <w:p w14:paraId="3AF7A1C5" w14:textId="5F67D123"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4905C3C1" w14:textId="2CCF19A3"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7D339DFF" w14:textId="2017479A" w:rsidR="009130F1" w:rsidRDefault="009130F1" w:rsidP="009130F1">
            <w:pPr>
              <w:jc w:val="right"/>
              <w:rPr>
                <w:rFonts w:ascii="Calibri" w:hAnsi="Calibri"/>
                <w:color w:val="000000"/>
                <w:sz w:val="22"/>
                <w:szCs w:val="22"/>
              </w:rPr>
            </w:pPr>
            <w:r>
              <w:rPr>
                <w:rFonts w:ascii="Calibri" w:hAnsi="Calibri"/>
                <w:color w:val="000000"/>
                <w:sz w:val="22"/>
                <w:szCs w:val="22"/>
              </w:rPr>
              <w:t>7</w:t>
            </w:r>
          </w:p>
        </w:tc>
      </w:tr>
      <w:tr w:rsidR="009130F1" w14:paraId="208D510F" w14:textId="77777777" w:rsidTr="00DF56EE">
        <w:tc>
          <w:tcPr>
            <w:tcW w:w="1064" w:type="dxa"/>
            <w:vAlign w:val="bottom"/>
          </w:tcPr>
          <w:p w14:paraId="2420B6EC" w14:textId="38229A11" w:rsidR="009130F1" w:rsidRDefault="009130F1" w:rsidP="009130F1">
            <w:pPr>
              <w:jc w:val="right"/>
              <w:rPr>
                <w:rFonts w:ascii="Calibri" w:hAnsi="Calibri"/>
                <w:color w:val="000000"/>
                <w:sz w:val="22"/>
                <w:szCs w:val="22"/>
              </w:rPr>
            </w:pPr>
            <w:r>
              <w:rPr>
                <w:rFonts w:ascii="Calibri" w:hAnsi="Calibri"/>
                <w:color w:val="000000"/>
                <w:sz w:val="22"/>
                <w:szCs w:val="22"/>
              </w:rPr>
              <w:t>101</w:t>
            </w:r>
          </w:p>
        </w:tc>
        <w:tc>
          <w:tcPr>
            <w:tcW w:w="1064" w:type="dxa"/>
            <w:vAlign w:val="bottom"/>
          </w:tcPr>
          <w:p w14:paraId="16164F35" w14:textId="227D3DB8"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0E96510" w14:textId="39B5708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4D71B96" w14:textId="00AA6C65"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0B4A1E3D" w14:textId="250D1C82"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3576CE59" w14:textId="030B7B74"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9D6EB0C" w14:textId="6A8BB00C"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35040679" w14:textId="0BEDA69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767924FF" w14:textId="371C1EE8" w:rsidR="009130F1" w:rsidRDefault="009130F1" w:rsidP="009130F1">
            <w:pPr>
              <w:jc w:val="right"/>
              <w:rPr>
                <w:rFonts w:ascii="Calibri" w:hAnsi="Calibri"/>
                <w:color w:val="000000"/>
                <w:sz w:val="22"/>
                <w:szCs w:val="22"/>
              </w:rPr>
            </w:pPr>
            <w:r>
              <w:rPr>
                <w:rFonts w:ascii="Calibri" w:hAnsi="Calibri"/>
                <w:color w:val="000000"/>
                <w:sz w:val="22"/>
                <w:szCs w:val="22"/>
              </w:rPr>
              <w:t>5</w:t>
            </w:r>
          </w:p>
        </w:tc>
      </w:tr>
      <w:tr w:rsidR="009130F1" w14:paraId="6DBB46A2" w14:textId="77777777" w:rsidTr="00DF56EE">
        <w:tc>
          <w:tcPr>
            <w:tcW w:w="1064" w:type="dxa"/>
            <w:vAlign w:val="bottom"/>
          </w:tcPr>
          <w:p w14:paraId="686B8131" w14:textId="4CDA8B63" w:rsidR="009130F1" w:rsidRDefault="009130F1" w:rsidP="009130F1">
            <w:pPr>
              <w:jc w:val="right"/>
              <w:rPr>
                <w:rFonts w:ascii="Calibri" w:hAnsi="Calibri"/>
                <w:color w:val="000000"/>
                <w:sz w:val="22"/>
                <w:szCs w:val="22"/>
              </w:rPr>
            </w:pPr>
            <w:r>
              <w:rPr>
                <w:rFonts w:ascii="Calibri" w:hAnsi="Calibri"/>
                <w:color w:val="000000"/>
                <w:sz w:val="22"/>
                <w:szCs w:val="22"/>
              </w:rPr>
              <w:t>110</w:t>
            </w:r>
          </w:p>
        </w:tc>
        <w:tc>
          <w:tcPr>
            <w:tcW w:w="1064" w:type="dxa"/>
            <w:vAlign w:val="bottom"/>
          </w:tcPr>
          <w:p w14:paraId="7F481F58" w14:textId="77223E63"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0CE77E6A" w14:textId="77C04B9B"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27E95D56" w14:textId="27216C0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3EAE61E4" w14:textId="4839FF9D" w:rsidR="009130F1" w:rsidRDefault="009130F1" w:rsidP="009130F1">
            <w:pPr>
              <w:jc w:val="right"/>
              <w:rPr>
                <w:rFonts w:ascii="Calibri" w:hAnsi="Calibri"/>
                <w:color w:val="000000"/>
                <w:sz w:val="22"/>
                <w:szCs w:val="22"/>
              </w:rPr>
            </w:pPr>
            <w:r>
              <w:rPr>
                <w:rFonts w:ascii="Calibri" w:hAnsi="Calibri"/>
                <w:color w:val="000000"/>
                <w:sz w:val="22"/>
                <w:szCs w:val="22"/>
              </w:rPr>
              <w:t>-5</w:t>
            </w:r>
          </w:p>
        </w:tc>
        <w:tc>
          <w:tcPr>
            <w:tcW w:w="1064" w:type="dxa"/>
            <w:vAlign w:val="bottom"/>
          </w:tcPr>
          <w:p w14:paraId="42EE43C4" w14:textId="74101747" w:rsidR="009130F1" w:rsidRDefault="009130F1" w:rsidP="009130F1">
            <w:pPr>
              <w:jc w:val="right"/>
              <w:rPr>
                <w:rFonts w:ascii="Calibri" w:hAnsi="Calibri"/>
                <w:color w:val="000000"/>
                <w:sz w:val="22"/>
                <w:szCs w:val="22"/>
              </w:rPr>
            </w:pPr>
            <w:r>
              <w:rPr>
                <w:rFonts w:ascii="Calibri" w:hAnsi="Calibri"/>
                <w:color w:val="000000"/>
                <w:sz w:val="22"/>
                <w:szCs w:val="22"/>
              </w:rPr>
              <w:t>-2</w:t>
            </w:r>
          </w:p>
        </w:tc>
        <w:tc>
          <w:tcPr>
            <w:tcW w:w="1064" w:type="dxa"/>
            <w:vAlign w:val="bottom"/>
          </w:tcPr>
          <w:p w14:paraId="49AA8B2C" w14:textId="2859F88E"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2EA9F013" w14:textId="1EA11982" w:rsidR="009130F1" w:rsidRDefault="009130F1" w:rsidP="009130F1">
            <w:pPr>
              <w:jc w:val="right"/>
              <w:rPr>
                <w:rFonts w:ascii="Calibri" w:hAnsi="Calibri"/>
                <w:color w:val="000000"/>
                <w:sz w:val="22"/>
                <w:szCs w:val="22"/>
              </w:rPr>
            </w:pPr>
            <w:r>
              <w:rPr>
                <w:rFonts w:ascii="Calibri" w:hAnsi="Calibri"/>
                <w:color w:val="000000"/>
                <w:sz w:val="22"/>
                <w:szCs w:val="22"/>
              </w:rPr>
              <w:t>0</w:t>
            </w:r>
          </w:p>
        </w:tc>
        <w:tc>
          <w:tcPr>
            <w:tcW w:w="1064" w:type="dxa"/>
            <w:vAlign w:val="bottom"/>
          </w:tcPr>
          <w:p w14:paraId="486BE19E" w14:textId="255C535D" w:rsidR="009130F1" w:rsidRDefault="009130F1" w:rsidP="009130F1">
            <w:pPr>
              <w:jc w:val="right"/>
              <w:rPr>
                <w:rFonts w:ascii="Calibri" w:hAnsi="Calibri"/>
                <w:color w:val="000000"/>
                <w:sz w:val="22"/>
                <w:szCs w:val="22"/>
              </w:rPr>
            </w:pPr>
            <w:r>
              <w:rPr>
                <w:rFonts w:ascii="Calibri" w:hAnsi="Calibri"/>
                <w:color w:val="000000"/>
                <w:sz w:val="22"/>
                <w:szCs w:val="22"/>
              </w:rPr>
              <w:t>1</w:t>
            </w:r>
          </w:p>
        </w:tc>
      </w:tr>
      <w:tr w:rsidR="009130F1" w14:paraId="59E72A97" w14:textId="77777777" w:rsidTr="00DF56EE">
        <w:tc>
          <w:tcPr>
            <w:tcW w:w="1064" w:type="dxa"/>
            <w:vAlign w:val="bottom"/>
          </w:tcPr>
          <w:p w14:paraId="4491A5B2" w14:textId="61F6E708" w:rsidR="009130F1" w:rsidRDefault="009130F1" w:rsidP="009130F1">
            <w:pPr>
              <w:jc w:val="right"/>
              <w:rPr>
                <w:rFonts w:ascii="Calibri" w:hAnsi="Calibri"/>
                <w:color w:val="000000"/>
                <w:sz w:val="22"/>
                <w:szCs w:val="22"/>
              </w:rPr>
            </w:pPr>
            <w:r>
              <w:rPr>
                <w:rFonts w:ascii="Calibri" w:hAnsi="Calibri"/>
                <w:color w:val="000000"/>
                <w:sz w:val="22"/>
                <w:szCs w:val="22"/>
              </w:rPr>
              <w:t>111</w:t>
            </w:r>
          </w:p>
        </w:tc>
        <w:tc>
          <w:tcPr>
            <w:tcW w:w="1064" w:type="dxa"/>
            <w:vAlign w:val="bottom"/>
          </w:tcPr>
          <w:p w14:paraId="228E666C" w14:textId="580A0C59"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4BFBFF05" w14:textId="1488A87F"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1D734F17" w14:textId="59B4D4C5" w:rsidR="009130F1" w:rsidRDefault="009130F1" w:rsidP="009130F1">
            <w:pPr>
              <w:jc w:val="right"/>
              <w:rPr>
                <w:rFonts w:ascii="Calibri" w:hAnsi="Calibri"/>
                <w:color w:val="000000"/>
                <w:sz w:val="22"/>
                <w:szCs w:val="22"/>
              </w:rPr>
            </w:pPr>
            <w:r>
              <w:rPr>
                <w:rFonts w:ascii="Calibri" w:hAnsi="Calibri"/>
                <w:color w:val="000000"/>
                <w:sz w:val="22"/>
                <w:szCs w:val="22"/>
              </w:rPr>
              <w:t>-3</w:t>
            </w:r>
          </w:p>
        </w:tc>
        <w:tc>
          <w:tcPr>
            <w:tcW w:w="1064" w:type="dxa"/>
            <w:vAlign w:val="bottom"/>
          </w:tcPr>
          <w:p w14:paraId="6BADEAE3" w14:textId="09537218" w:rsidR="009130F1" w:rsidRDefault="009130F1" w:rsidP="009130F1">
            <w:pPr>
              <w:jc w:val="right"/>
              <w:rPr>
                <w:rFonts w:ascii="Calibri" w:hAnsi="Calibri"/>
                <w:color w:val="000000"/>
                <w:sz w:val="22"/>
                <w:szCs w:val="22"/>
              </w:rPr>
            </w:pPr>
            <w:r>
              <w:rPr>
                <w:rFonts w:ascii="Calibri" w:hAnsi="Calibri"/>
                <w:color w:val="000000"/>
                <w:sz w:val="22"/>
                <w:szCs w:val="22"/>
              </w:rPr>
              <w:t>-7</w:t>
            </w:r>
          </w:p>
        </w:tc>
        <w:tc>
          <w:tcPr>
            <w:tcW w:w="1064" w:type="dxa"/>
            <w:vAlign w:val="bottom"/>
          </w:tcPr>
          <w:p w14:paraId="0A18F5E3" w14:textId="614CC51A"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7A9DBCD5" w14:textId="59327419"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10624080" w14:textId="7F9CD45F" w:rsidR="009130F1" w:rsidRDefault="009130F1" w:rsidP="009130F1">
            <w:pPr>
              <w:jc w:val="right"/>
              <w:rPr>
                <w:rFonts w:ascii="Calibri" w:hAnsi="Calibri"/>
                <w:color w:val="000000"/>
                <w:sz w:val="22"/>
                <w:szCs w:val="22"/>
              </w:rPr>
            </w:pPr>
            <w:r>
              <w:rPr>
                <w:rFonts w:ascii="Calibri" w:hAnsi="Calibri"/>
                <w:color w:val="000000"/>
                <w:sz w:val="22"/>
                <w:szCs w:val="22"/>
              </w:rPr>
              <w:t>1</w:t>
            </w:r>
          </w:p>
        </w:tc>
        <w:tc>
          <w:tcPr>
            <w:tcW w:w="1064" w:type="dxa"/>
            <w:vAlign w:val="bottom"/>
          </w:tcPr>
          <w:p w14:paraId="24513190" w14:textId="3E8C32ED" w:rsidR="009130F1" w:rsidRDefault="009130F1" w:rsidP="009130F1">
            <w:pPr>
              <w:jc w:val="right"/>
              <w:rPr>
                <w:rFonts w:ascii="Calibri" w:hAnsi="Calibri"/>
                <w:color w:val="000000"/>
                <w:sz w:val="22"/>
                <w:szCs w:val="22"/>
              </w:rPr>
            </w:pPr>
            <w:r>
              <w:rPr>
                <w:rFonts w:ascii="Calibri" w:hAnsi="Calibri"/>
                <w:color w:val="000000"/>
                <w:sz w:val="22"/>
                <w:szCs w:val="22"/>
              </w:rPr>
              <w:t>3</w:t>
            </w:r>
          </w:p>
        </w:tc>
      </w:tr>
    </w:tbl>
    <w:p w14:paraId="19A7A407" w14:textId="77777777" w:rsidR="00BB6664" w:rsidRDefault="00BB6664" w:rsidP="006F2A7D">
      <w:pPr>
        <w:jc w:val="both"/>
      </w:pPr>
    </w:p>
    <w:p w14:paraId="01316D7E" w14:textId="30FEDE14" w:rsidR="005E1420" w:rsidRPr="00E761A7" w:rsidRDefault="005E1420" w:rsidP="00DF56EE">
      <w:pPr>
        <w:pStyle w:val="Caption"/>
        <w:keepNext/>
      </w:pPr>
      <w:bookmarkStart w:id="295" w:name="_Toc489615356"/>
      <w:r w:rsidRPr="008D3C53">
        <w:rPr>
          <w:sz w:val="24"/>
          <w:szCs w:val="24"/>
        </w:rPr>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23</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4-bit samples</w:t>
      </w:r>
      <w:bookmarkEnd w:id="295"/>
    </w:p>
    <w:tbl>
      <w:tblPr>
        <w:tblStyle w:val="TableGrid"/>
        <w:tblW w:w="0" w:type="auto"/>
        <w:tblLook w:val="04A0" w:firstRow="1" w:lastRow="0" w:firstColumn="1" w:lastColumn="0" w:noHBand="0" w:noVBand="1"/>
      </w:tblPr>
      <w:tblGrid>
        <w:gridCol w:w="1050"/>
        <w:gridCol w:w="1034"/>
        <w:gridCol w:w="1041"/>
        <w:gridCol w:w="1035"/>
        <w:gridCol w:w="1042"/>
        <w:gridCol w:w="1032"/>
        <w:gridCol w:w="1039"/>
        <w:gridCol w:w="1035"/>
        <w:gridCol w:w="1042"/>
      </w:tblGrid>
      <w:tr w:rsidR="00D71882" w14:paraId="17AF207F" w14:textId="77777777" w:rsidTr="00DF56EE">
        <w:tc>
          <w:tcPr>
            <w:tcW w:w="1064" w:type="dxa"/>
            <w:shd w:val="clear" w:color="auto" w:fill="548DD4" w:themeFill="text2" w:themeFillTint="99"/>
          </w:tcPr>
          <w:p w14:paraId="74799BCB" w14:textId="5DC397FC" w:rsidR="00D71882" w:rsidRDefault="00D71882" w:rsidP="00D71882">
            <w:pPr>
              <w:jc w:val="both"/>
            </w:pPr>
            <w:r w:rsidRPr="00514B5D">
              <w:rPr>
                <w:rFonts w:ascii="Calibri" w:hAnsi="Calibri"/>
                <w:b/>
                <w:color w:val="FFFFFF" w:themeColor="background1"/>
                <w:sz w:val="22"/>
                <w:szCs w:val="22"/>
              </w:rPr>
              <w:t>Binary</w:t>
            </w:r>
          </w:p>
        </w:tc>
        <w:tc>
          <w:tcPr>
            <w:tcW w:w="1064" w:type="dxa"/>
            <w:shd w:val="clear" w:color="auto" w:fill="548DD4" w:themeFill="text2" w:themeFillTint="99"/>
          </w:tcPr>
          <w:p w14:paraId="785ABF71" w14:textId="33AA8B45" w:rsidR="00D71882" w:rsidRDefault="00D71882" w:rsidP="00D71882">
            <w:pPr>
              <w:jc w:val="both"/>
            </w:pPr>
            <w:r w:rsidRPr="00514B5D">
              <w:rPr>
                <w:rFonts w:ascii="Calibri" w:hAnsi="Calibri"/>
                <w:b/>
                <w:color w:val="FFFFFF" w:themeColor="background1"/>
                <w:sz w:val="22"/>
                <w:szCs w:val="22"/>
              </w:rPr>
              <w:t>OB</w:t>
            </w:r>
          </w:p>
        </w:tc>
        <w:tc>
          <w:tcPr>
            <w:tcW w:w="1064" w:type="dxa"/>
            <w:shd w:val="clear" w:color="auto" w:fill="548DD4" w:themeFill="text2" w:themeFillTint="99"/>
          </w:tcPr>
          <w:p w14:paraId="4C6F4644" w14:textId="30AD9F0C" w:rsidR="00D71882" w:rsidRDefault="00D71882" w:rsidP="00D71882">
            <w:pPr>
              <w:jc w:val="both"/>
            </w:pPr>
            <w:r w:rsidRPr="00514B5D">
              <w:rPr>
                <w:rFonts w:ascii="Calibri" w:hAnsi="Calibri"/>
                <w:b/>
                <w:color w:val="FFFFFF" w:themeColor="background1"/>
                <w:sz w:val="22"/>
                <w:szCs w:val="22"/>
              </w:rPr>
              <w:t>OBA</w:t>
            </w:r>
          </w:p>
        </w:tc>
        <w:tc>
          <w:tcPr>
            <w:tcW w:w="1064" w:type="dxa"/>
            <w:shd w:val="clear" w:color="auto" w:fill="548DD4" w:themeFill="text2" w:themeFillTint="99"/>
          </w:tcPr>
          <w:p w14:paraId="63E76E0D" w14:textId="0FBB660E" w:rsidR="00D71882" w:rsidRDefault="00D71882" w:rsidP="00D71882">
            <w:pPr>
              <w:jc w:val="both"/>
            </w:pPr>
            <w:r w:rsidRPr="00514B5D">
              <w:rPr>
                <w:rFonts w:ascii="Calibri" w:hAnsi="Calibri"/>
                <w:b/>
                <w:color w:val="FFFFFF" w:themeColor="background1"/>
                <w:sz w:val="22"/>
                <w:szCs w:val="22"/>
              </w:rPr>
              <w:t>SM</w:t>
            </w:r>
          </w:p>
        </w:tc>
        <w:tc>
          <w:tcPr>
            <w:tcW w:w="1064" w:type="dxa"/>
            <w:shd w:val="clear" w:color="auto" w:fill="548DD4" w:themeFill="text2" w:themeFillTint="99"/>
          </w:tcPr>
          <w:p w14:paraId="4075D046" w14:textId="2346E0A2" w:rsidR="00D71882" w:rsidRDefault="00D71882" w:rsidP="00D71882">
            <w:pPr>
              <w:jc w:val="both"/>
            </w:pPr>
            <w:r w:rsidRPr="00514B5D">
              <w:rPr>
                <w:rFonts w:ascii="Calibri" w:hAnsi="Calibri"/>
                <w:b/>
                <w:color w:val="FFFFFF" w:themeColor="background1"/>
                <w:sz w:val="22"/>
                <w:szCs w:val="22"/>
              </w:rPr>
              <w:t>SMA</w:t>
            </w:r>
          </w:p>
        </w:tc>
        <w:tc>
          <w:tcPr>
            <w:tcW w:w="1064" w:type="dxa"/>
            <w:shd w:val="clear" w:color="auto" w:fill="548DD4" w:themeFill="text2" w:themeFillTint="99"/>
          </w:tcPr>
          <w:p w14:paraId="02C3E852" w14:textId="71246D82" w:rsidR="00D71882" w:rsidRDefault="00D71882" w:rsidP="00D71882">
            <w:pPr>
              <w:jc w:val="both"/>
            </w:pPr>
            <w:r w:rsidRPr="00514B5D">
              <w:rPr>
                <w:rFonts w:ascii="Calibri" w:hAnsi="Calibri"/>
                <w:b/>
                <w:color w:val="FFFFFF" w:themeColor="background1"/>
                <w:sz w:val="22"/>
                <w:szCs w:val="22"/>
              </w:rPr>
              <w:t>TC</w:t>
            </w:r>
          </w:p>
        </w:tc>
        <w:tc>
          <w:tcPr>
            <w:tcW w:w="1064" w:type="dxa"/>
            <w:shd w:val="clear" w:color="auto" w:fill="548DD4" w:themeFill="text2" w:themeFillTint="99"/>
          </w:tcPr>
          <w:p w14:paraId="30B451EE" w14:textId="1D89F915" w:rsidR="00D71882" w:rsidRDefault="00D71882" w:rsidP="00D71882">
            <w:pPr>
              <w:jc w:val="both"/>
            </w:pPr>
            <w:r w:rsidRPr="00514B5D">
              <w:rPr>
                <w:rFonts w:ascii="Calibri" w:hAnsi="Calibri"/>
                <w:b/>
                <w:color w:val="FFFFFF" w:themeColor="background1"/>
                <w:sz w:val="22"/>
                <w:szCs w:val="22"/>
              </w:rPr>
              <w:t>TCA</w:t>
            </w:r>
          </w:p>
        </w:tc>
        <w:tc>
          <w:tcPr>
            <w:tcW w:w="1064" w:type="dxa"/>
            <w:shd w:val="clear" w:color="auto" w:fill="548DD4" w:themeFill="text2" w:themeFillTint="99"/>
          </w:tcPr>
          <w:p w14:paraId="10B7DD86" w14:textId="512560FC" w:rsidR="00D71882" w:rsidRDefault="00D71882" w:rsidP="00D71882">
            <w:pPr>
              <w:jc w:val="both"/>
            </w:pPr>
            <w:r w:rsidRPr="00514B5D">
              <w:rPr>
                <w:rFonts w:ascii="Calibri" w:hAnsi="Calibri"/>
                <w:b/>
                <w:color w:val="FFFFFF" w:themeColor="background1"/>
                <w:sz w:val="22"/>
                <w:szCs w:val="22"/>
              </w:rPr>
              <w:t>OG</w:t>
            </w:r>
          </w:p>
        </w:tc>
        <w:tc>
          <w:tcPr>
            <w:tcW w:w="1064" w:type="dxa"/>
            <w:shd w:val="clear" w:color="auto" w:fill="548DD4" w:themeFill="text2" w:themeFillTint="99"/>
          </w:tcPr>
          <w:p w14:paraId="78BA21C9" w14:textId="220692E4" w:rsidR="00D71882" w:rsidRDefault="00D71882" w:rsidP="00D71882">
            <w:pPr>
              <w:jc w:val="both"/>
            </w:pPr>
            <w:r w:rsidRPr="00514B5D">
              <w:rPr>
                <w:rFonts w:ascii="Calibri" w:hAnsi="Calibri"/>
                <w:b/>
                <w:color w:val="FFFFFF" w:themeColor="background1"/>
                <w:sz w:val="22"/>
                <w:szCs w:val="22"/>
              </w:rPr>
              <w:t>OGA</w:t>
            </w:r>
          </w:p>
        </w:tc>
      </w:tr>
      <w:tr w:rsidR="003D4287" w14:paraId="019B8AB9" w14:textId="77777777" w:rsidTr="00DF56EE">
        <w:tc>
          <w:tcPr>
            <w:tcW w:w="1064" w:type="dxa"/>
          </w:tcPr>
          <w:p w14:paraId="347E6102" w14:textId="4514725E" w:rsidR="003D4287" w:rsidRDefault="003D4287" w:rsidP="00DF56EE">
            <w:pPr>
              <w:jc w:val="right"/>
            </w:pPr>
            <w:r>
              <w:rPr>
                <w:rFonts w:ascii="Calibri" w:hAnsi="Calibri"/>
                <w:color w:val="000000"/>
                <w:sz w:val="22"/>
                <w:szCs w:val="22"/>
              </w:rPr>
              <w:t>0000</w:t>
            </w:r>
          </w:p>
        </w:tc>
        <w:tc>
          <w:tcPr>
            <w:tcW w:w="1064" w:type="dxa"/>
          </w:tcPr>
          <w:p w14:paraId="6F5C5E65" w14:textId="3C744A68" w:rsidR="003D4287" w:rsidRDefault="003D4287" w:rsidP="00DF56EE">
            <w:pPr>
              <w:jc w:val="right"/>
            </w:pPr>
            <w:r>
              <w:rPr>
                <w:rFonts w:ascii="Calibri" w:hAnsi="Calibri"/>
                <w:color w:val="000000"/>
                <w:sz w:val="22"/>
                <w:szCs w:val="22"/>
              </w:rPr>
              <w:t>-8</w:t>
            </w:r>
          </w:p>
        </w:tc>
        <w:tc>
          <w:tcPr>
            <w:tcW w:w="1064" w:type="dxa"/>
          </w:tcPr>
          <w:p w14:paraId="459E2C45" w14:textId="5457427C" w:rsidR="003D4287" w:rsidRDefault="003D4287" w:rsidP="00DF56EE">
            <w:pPr>
              <w:jc w:val="right"/>
            </w:pPr>
            <w:r>
              <w:rPr>
                <w:rFonts w:ascii="Calibri" w:hAnsi="Calibri"/>
                <w:color w:val="000000"/>
                <w:sz w:val="22"/>
                <w:szCs w:val="22"/>
              </w:rPr>
              <w:t>-15</w:t>
            </w:r>
          </w:p>
        </w:tc>
        <w:tc>
          <w:tcPr>
            <w:tcW w:w="1064" w:type="dxa"/>
          </w:tcPr>
          <w:p w14:paraId="60153C57" w14:textId="329E6C8F" w:rsidR="003D4287" w:rsidRDefault="003D4287" w:rsidP="00DF56EE">
            <w:pPr>
              <w:jc w:val="right"/>
            </w:pPr>
            <w:r>
              <w:rPr>
                <w:rFonts w:ascii="Calibri" w:hAnsi="Calibri"/>
                <w:color w:val="000000"/>
                <w:sz w:val="22"/>
                <w:szCs w:val="22"/>
              </w:rPr>
              <w:t>0</w:t>
            </w:r>
          </w:p>
        </w:tc>
        <w:tc>
          <w:tcPr>
            <w:tcW w:w="1064" w:type="dxa"/>
          </w:tcPr>
          <w:p w14:paraId="29B8B750" w14:textId="02B777CE" w:rsidR="003D4287" w:rsidRDefault="003D4287" w:rsidP="00DF56EE">
            <w:pPr>
              <w:jc w:val="right"/>
            </w:pPr>
            <w:r>
              <w:rPr>
                <w:rFonts w:ascii="Calibri" w:hAnsi="Calibri"/>
                <w:color w:val="000000"/>
                <w:sz w:val="22"/>
                <w:szCs w:val="22"/>
              </w:rPr>
              <w:t>1</w:t>
            </w:r>
          </w:p>
        </w:tc>
        <w:tc>
          <w:tcPr>
            <w:tcW w:w="1064" w:type="dxa"/>
          </w:tcPr>
          <w:p w14:paraId="2E5D4C82" w14:textId="537BC2BF" w:rsidR="003D4287" w:rsidRDefault="003D4287" w:rsidP="00DF56EE">
            <w:pPr>
              <w:jc w:val="right"/>
            </w:pPr>
            <w:r>
              <w:rPr>
                <w:rFonts w:ascii="Calibri" w:hAnsi="Calibri"/>
                <w:color w:val="000000"/>
                <w:sz w:val="22"/>
                <w:szCs w:val="22"/>
              </w:rPr>
              <w:t>0</w:t>
            </w:r>
          </w:p>
        </w:tc>
        <w:tc>
          <w:tcPr>
            <w:tcW w:w="1064" w:type="dxa"/>
          </w:tcPr>
          <w:p w14:paraId="4C4CE5E7" w14:textId="4DEAF9F9" w:rsidR="003D4287" w:rsidRDefault="003D4287" w:rsidP="00DF56EE">
            <w:pPr>
              <w:jc w:val="right"/>
            </w:pPr>
            <w:r>
              <w:rPr>
                <w:rFonts w:ascii="Calibri" w:hAnsi="Calibri"/>
                <w:color w:val="000000"/>
                <w:sz w:val="22"/>
                <w:szCs w:val="22"/>
              </w:rPr>
              <w:t>1</w:t>
            </w:r>
          </w:p>
        </w:tc>
        <w:tc>
          <w:tcPr>
            <w:tcW w:w="1064" w:type="dxa"/>
          </w:tcPr>
          <w:p w14:paraId="3D1C9E1E" w14:textId="4A84951B" w:rsidR="003D4287" w:rsidRDefault="003D4287" w:rsidP="00DF56EE">
            <w:pPr>
              <w:jc w:val="right"/>
            </w:pPr>
            <w:r>
              <w:rPr>
                <w:rFonts w:ascii="Calibri" w:hAnsi="Calibri"/>
                <w:color w:val="000000"/>
                <w:sz w:val="22"/>
                <w:szCs w:val="22"/>
              </w:rPr>
              <w:t>-8</w:t>
            </w:r>
          </w:p>
        </w:tc>
        <w:tc>
          <w:tcPr>
            <w:tcW w:w="1064" w:type="dxa"/>
          </w:tcPr>
          <w:p w14:paraId="0DEABE84" w14:textId="5B5909DE" w:rsidR="003D4287" w:rsidRDefault="003D4287" w:rsidP="00DF56EE">
            <w:pPr>
              <w:jc w:val="right"/>
            </w:pPr>
            <w:r>
              <w:rPr>
                <w:rFonts w:ascii="Calibri" w:hAnsi="Calibri"/>
                <w:color w:val="000000"/>
                <w:sz w:val="22"/>
                <w:szCs w:val="22"/>
              </w:rPr>
              <w:t>-15</w:t>
            </w:r>
          </w:p>
        </w:tc>
      </w:tr>
      <w:tr w:rsidR="003D4287" w14:paraId="7FC16898" w14:textId="77777777" w:rsidTr="00DF56EE">
        <w:tc>
          <w:tcPr>
            <w:tcW w:w="1064" w:type="dxa"/>
          </w:tcPr>
          <w:p w14:paraId="47259A99" w14:textId="01DC7A6B" w:rsidR="003D4287" w:rsidRDefault="003D4287" w:rsidP="00DF56EE">
            <w:pPr>
              <w:jc w:val="right"/>
            </w:pPr>
            <w:r>
              <w:rPr>
                <w:rFonts w:ascii="Calibri" w:hAnsi="Calibri"/>
                <w:color w:val="000000"/>
                <w:sz w:val="22"/>
                <w:szCs w:val="22"/>
              </w:rPr>
              <w:t>0001</w:t>
            </w:r>
          </w:p>
        </w:tc>
        <w:tc>
          <w:tcPr>
            <w:tcW w:w="1064" w:type="dxa"/>
          </w:tcPr>
          <w:p w14:paraId="08A8ACB0" w14:textId="02511C83" w:rsidR="003D4287" w:rsidRDefault="003D4287" w:rsidP="00DF56EE">
            <w:pPr>
              <w:jc w:val="right"/>
            </w:pPr>
            <w:r>
              <w:rPr>
                <w:rFonts w:ascii="Calibri" w:hAnsi="Calibri"/>
                <w:color w:val="000000"/>
                <w:sz w:val="22"/>
                <w:szCs w:val="22"/>
              </w:rPr>
              <w:t>-7</w:t>
            </w:r>
          </w:p>
        </w:tc>
        <w:tc>
          <w:tcPr>
            <w:tcW w:w="1064" w:type="dxa"/>
          </w:tcPr>
          <w:p w14:paraId="49F5975B" w14:textId="7CBF858F" w:rsidR="003D4287" w:rsidRDefault="003D4287" w:rsidP="00DF56EE">
            <w:pPr>
              <w:jc w:val="right"/>
            </w:pPr>
            <w:r>
              <w:rPr>
                <w:rFonts w:ascii="Calibri" w:hAnsi="Calibri"/>
                <w:color w:val="000000"/>
                <w:sz w:val="22"/>
                <w:szCs w:val="22"/>
              </w:rPr>
              <w:t>-13</w:t>
            </w:r>
          </w:p>
        </w:tc>
        <w:tc>
          <w:tcPr>
            <w:tcW w:w="1064" w:type="dxa"/>
          </w:tcPr>
          <w:p w14:paraId="6DBC5978" w14:textId="5A73CA16" w:rsidR="003D4287" w:rsidRDefault="003D4287" w:rsidP="00DF56EE">
            <w:pPr>
              <w:jc w:val="right"/>
            </w:pPr>
            <w:r>
              <w:rPr>
                <w:rFonts w:ascii="Calibri" w:hAnsi="Calibri"/>
                <w:color w:val="000000"/>
                <w:sz w:val="22"/>
                <w:szCs w:val="22"/>
              </w:rPr>
              <w:t>1</w:t>
            </w:r>
          </w:p>
        </w:tc>
        <w:tc>
          <w:tcPr>
            <w:tcW w:w="1064" w:type="dxa"/>
          </w:tcPr>
          <w:p w14:paraId="6DC14182" w14:textId="271C8C07" w:rsidR="003D4287" w:rsidRDefault="003D4287" w:rsidP="00DF56EE">
            <w:pPr>
              <w:jc w:val="right"/>
            </w:pPr>
            <w:r>
              <w:rPr>
                <w:rFonts w:ascii="Calibri" w:hAnsi="Calibri"/>
                <w:color w:val="000000"/>
                <w:sz w:val="22"/>
                <w:szCs w:val="22"/>
              </w:rPr>
              <w:t>3</w:t>
            </w:r>
          </w:p>
        </w:tc>
        <w:tc>
          <w:tcPr>
            <w:tcW w:w="1064" w:type="dxa"/>
          </w:tcPr>
          <w:p w14:paraId="29FB0E3E" w14:textId="0D34C0D0" w:rsidR="003D4287" w:rsidRDefault="003D4287" w:rsidP="00DF56EE">
            <w:pPr>
              <w:jc w:val="right"/>
            </w:pPr>
            <w:r>
              <w:rPr>
                <w:rFonts w:ascii="Calibri" w:hAnsi="Calibri"/>
                <w:color w:val="000000"/>
                <w:sz w:val="22"/>
                <w:szCs w:val="22"/>
              </w:rPr>
              <w:t>1</w:t>
            </w:r>
          </w:p>
        </w:tc>
        <w:tc>
          <w:tcPr>
            <w:tcW w:w="1064" w:type="dxa"/>
          </w:tcPr>
          <w:p w14:paraId="1F5E174C" w14:textId="3BD59DFD" w:rsidR="003D4287" w:rsidRDefault="003D4287" w:rsidP="00DF56EE">
            <w:pPr>
              <w:jc w:val="right"/>
            </w:pPr>
            <w:r>
              <w:rPr>
                <w:rFonts w:ascii="Calibri" w:hAnsi="Calibri"/>
                <w:color w:val="000000"/>
                <w:sz w:val="22"/>
                <w:szCs w:val="22"/>
              </w:rPr>
              <w:t>3</w:t>
            </w:r>
          </w:p>
        </w:tc>
        <w:tc>
          <w:tcPr>
            <w:tcW w:w="1064" w:type="dxa"/>
          </w:tcPr>
          <w:p w14:paraId="77B08FFA" w14:textId="0D1AD61E" w:rsidR="003D4287" w:rsidRDefault="003D4287" w:rsidP="00DF56EE">
            <w:pPr>
              <w:jc w:val="right"/>
            </w:pPr>
            <w:r>
              <w:rPr>
                <w:rFonts w:ascii="Calibri" w:hAnsi="Calibri"/>
                <w:color w:val="000000"/>
                <w:sz w:val="22"/>
                <w:szCs w:val="22"/>
              </w:rPr>
              <w:t>-7</w:t>
            </w:r>
          </w:p>
        </w:tc>
        <w:tc>
          <w:tcPr>
            <w:tcW w:w="1064" w:type="dxa"/>
          </w:tcPr>
          <w:p w14:paraId="4B907410" w14:textId="59950341" w:rsidR="003D4287" w:rsidRDefault="003D4287" w:rsidP="00DF56EE">
            <w:pPr>
              <w:jc w:val="right"/>
            </w:pPr>
            <w:r>
              <w:rPr>
                <w:rFonts w:ascii="Calibri" w:hAnsi="Calibri"/>
                <w:color w:val="000000"/>
                <w:sz w:val="22"/>
                <w:szCs w:val="22"/>
              </w:rPr>
              <w:t>-13</w:t>
            </w:r>
          </w:p>
        </w:tc>
      </w:tr>
      <w:tr w:rsidR="003D4287" w14:paraId="7567723F" w14:textId="77777777" w:rsidTr="00DF56EE">
        <w:tc>
          <w:tcPr>
            <w:tcW w:w="1064" w:type="dxa"/>
          </w:tcPr>
          <w:p w14:paraId="39D686CE" w14:textId="44AAC3F5" w:rsidR="003D4287" w:rsidRDefault="003D4287" w:rsidP="00DF56EE">
            <w:pPr>
              <w:jc w:val="right"/>
            </w:pPr>
            <w:r>
              <w:rPr>
                <w:rFonts w:ascii="Calibri" w:hAnsi="Calibri"/>
                <w:color w:val="000000"/>
                <w:sz w:val="22"/>
                <w:szCs w:val="22"/>
              </w:rPr>
              <w:t>0010</w:t>
            </w:r>
          </w:p>
        </w:tc>
        <w:tc>
          <w:tcPr>
            <w:tcW w:w="1064" w:type="dxa"/>
          </w:tcPr>
          <w:p w14:paraId="75FE62C7" w14:textId="662C64B2" w:rsidR="003D4287" w:rsidRDefault="003D4287" w:rsidP="00DF56EE">
            <w:pPr>
              <w:jc w:val="right"/>
            </w:pPr>
            <w:r>
              <w:rPr>
                <w:rFonts w:ascii="Calibri" w:hAnsi="Calibri"/>
                <w:color w:val="000000"/>
                <w:sz w:val="22"/>
                <w:szCs w:val="22"/>
              </w:rPr>
              <w:t>-6</w:t>
            </w:r>
          </w:p>
        </w:tc>
        <w:tc>
          <w:tcPr>
            <w:tcW w:w="1064" w:type="dxa"/>
          </w:tcPr>
          <w:p w14:paraId="3B20533F" w14:textId="501FE092" w:rsidR="003D4287" w:rsidRDefault="003D4287" w:rsidP="00DF56EE">
            <w:pPr>
              <w:jc w:val="right"/>
            </w:pPr>
            <w:r>
              <w:rPr>
                <w:rFonts w:ascii="Calibri" w:hAnsi="Calibri"/>
                <w:color w:val="000000"/>
                <w:sz w:val="22"/>
                <w:szCs w:val="22"/>
              </w:rPr>
              <w:t>-11</w:t>
            </w:r>
          </w:p>
        </w:tc>
        <w:tc>
          <w:tcPr>
            <w:tcW w:w="1064" w:type="dxa"/>
          </w:tcPr>
          <w:p w14:paraId="6226618A" w14:textId="71F72E0F" w:rsidR="003D4287" w:rsidRDefault="003D4287" w:rsidP="00DF56EE">
            <w:pPr>
              <w:jc w:val="right"/>
            </w:pPr>
            <w:r>
              <w:rPr>
                <w:rFonts w:ascii="Calibri" w:hAnsi="Calibri"/>
                <w:color w:val="000000"/>
                <w:sz w:val="22"/>
                <w:szCs w:val="22"/>
              </w:rPr>
              <w:t>2</w:t>
            </w:r>
          </w:p>
        </w:tc>
        <w:tc>
          <w:tcPr>
            <w:tcW w:w="1064" w:type="dxa"/>
          </w:tcPr>
          <w:p w14:paraId="7578DA2C" w14:textId="32AEDA4E" w:rsidR="003D4287" w:rsidRDefault="003D4287" w:rsidP="00DF56EE">
            <w:pPr>
              <w:jc w:val="right"/>
            </w:pPr>
            <w:r>
              <w:rPr>
                <w:rFonts w:ascii="Calibri" w:hAnsi="Calibri"/>
                <w:color w:val="000000"/>
                <w:sz w:val="22"/>
                <w:szCs w:val="22"/>
              </w:rPr>
              <w:t>5</w:t>
            </w:r>
          </w:p>
        </w:tc>
        <w:tc>
          <w:tcPr>
            <w:tcW w:w="1064" w:type="dxa"/>
          </w:tcPr>
          <w:p w14:paraId="3856D188" w14:textId="78F9A8B1" w:rsidR="003D4287" w:rsidRDefault="003D4287" w:rsidP="00DF56EE">
            <w:pPr>
              <w:jc w:val="right"/>
            </w:pPr>
            <w:r>
              <w:rPr>
                <w:rFonts w:ascii="Calibri" w:hAnsi="Calibri"/>
                <w:color w:val="000000"/>
                <w:sz w:val="22"/>
                <w:szCs w:val="22"/>
              </w:rPr>
              <w:t>2</w:t>
            </w:r>
          </w:p>
        </w:tc>
        <w:tc>
          <w:tcPr>
            <w:tcW w:w="1064" w:type="dxa"/>
          </w:tcPr>
          <w:p w14:paraId="75B11882" w14:textId="1CC97DA6" w:rsidR="003D4287" w:rsidRDefault="003D4287" w:rsidP="00DF56EE">
            <w:pPr>
              <w:jc w:val="right"/>
            </w:pPr>
            <w:r>
              <w:rPr>
                <w:rFonts w:ascii="Calibri" w:hAnsi="Calibri"/>
                <w:color w:val="000000"/>
                <w:sz w:val="22"/>
                <w:szCs w:val="22"/>
              </w:rPr>
              <w:t>5</w:t>
            </w:r>
          </w:p>
        </w:tc>
        <w:tc>
          <w:tcPr>
            <w:tcW w:w="1064" w:type="dxa"/>
          </w:tcPr>
          <w:p w14:paraId="260625B8" w14:textId="78E5F9C8" w:rsidR="003D4287" w:rsidRDefault="003D4287" w:rsidP="00DF56EE">
            <w:pPr>
              <w:jc w:val="right"/>
            </w:pPr>
            <w:r>
              <w:rPr>
                <w:rFonts w:ascii="Calibri" w:hAnsi="Calibri"/>
                <w:color w:val="000000"/>
                <w:sz w:val="22"/>
                <w:szCs w:val="22"/>
              </w:rPr>
              <w:t>-5</w:t>
            </w:r>
          </w:p>
        </w:tc>
        <w:tc>
          <w:tcPr>
            <w:tcW w:w="1064" w:type="dxa"/>
          </w:tcPr>
          <w:p w14:paraId="54E1CC4C" w14:textId="29AC5B81" w:rsidR="003D4287" w:rsidRDefault="003D4287" w:rsidP="00DF56EE">
            <w:pPr>
              <w:jc w:val="right"/>
            </w:pPr>
            <w:r>
              <w:rPr>
                <w:rFonts w:ascii="Calibri" w:hAnsi="Calibri"/>
                <w:color w:val="000000"/>
                <w:sz w:val="22"/>
                <w:szCs w:val="22"/>
              </w:rPr>
              <w:t>-9</w:t>
            </w:r>
          </w:p>
        </w:tc>
      </w:tr>
      <w:tr w:rsidR="003D4287" w14:paraId="36F81EFC" w14:textId="77777777" w:rsidTr="00DF56EE">
        <w:tc>
          <w:tcPr>
            <w:tcW w:w="1064" w:type="dxa"/>
          </w:tcPr>
          <w:p w14:paraId="1C96D7A5" w14:textId="543F226D" w:rsidR="003D4287" w:rsidRDefault="003D4287" w:rsidP="00DF56EE">
            <w:pPr>
              <w:jc w:val="right"/>
            </w:pPr>
            <w:r>
              <w:rPr>
                <w:rFonts w:ascii="Calibri" w:hAnsi="Calibri"/>
                <w:color w:val="000000"/>
                <w:sz w:val="22"/>
                <w:szCs w:val="22"/>
              </w:rPr>
              <w:t>0011</w:t>
            </w:r>
          </w:p>
        </w:tc>
        <w:tc>
          <w:tcPr>
            <w:tcW w:w="1064" w:type="dxa"/>
          </w:tcPr>
          <w:p w14:paraId="61DB990D" w14:textId="1518A324" w:rsidR="003D4287" w:rsidRDefault="003D4287" w:rsidP="00DF56EE">
            <w:pPr>
              <w:jc w:val="right"/>
            </w:pPr>
            <w:r>
              <w:rPr>
                <w:rFonts w:ascii="Calibri" w:hAnsi="Calibri"/>
                <w:color w:val="000000"/>
                <w:sz w:val="22"/>
                <w:szCs w:val="22"/>
              </w:rPr>
              <w:t>-5</w:t>
            </w:r>
          </w:p>
        </w:tc>
        <w:tc>
          <w:tcPr>
            <w:tcW w:w="1064" w:type="dxa"/>
          </w:tcPr>
          <w:p w14:paraId="408B65D5" w14:textId="6D375300" w:rsidR="003D4287" w:rsidRDefault="003D4287" w:rsidP="00DF56EE">
            <w:pPr>
              <w:jc w:val="right"/>
            </w:pPr>
            <w:r>
              <w:rPr>
                <w:rFonts w:ascii="Calibri" w:hAnsi="Calibri"/>
                <w:color w:val="000000"/>
                <w:sz w:val="22"/>
                <w:szCs w:val="22"/>
              </w:rPr>
              <w:t>-9</w:t>
            </w:r>
          </w:p>
        </w:tc>
        <w:tc>
          <w:tcPr>
            <w:tcW w:w="1064" w:type="dxa"/>
          </w:tcPr>
          <w:p w14:paraId="3ECE7B9D" w14:textId="7E78064E" w:rsidR="003D4287" w:rsidRDefault="003D4287" w:rsidP="00DF56EE">
            <w:pPr>
              <w:jc w:val="right"/>
            </w:pPr>
            <w:r>
              <w:rPr>
                <w:rFonts w:ascii="Calibri" w:hAnsi="Calibri"/>
                <w:color w:val="000000"/>
                <w:sz w:val="22"/>
                <w:szCs w:val="22"/>
              </w:rPr>
              <w:t>3</w:t>
            </w:r>
          </w:p>
        </w:tc>
        <w:tc>
          <w:tcPr>
            <w:tcW w:w="1064" w:type="dxa"/>
          </w:tcPr>
          <w:p w14:paraId="12690AB5" w14:textId="5D96E056" w:rsidR="003D4287" w:rsidRDefault="003D4287" w:rsidP="00DF56EE">
            <w:pPr>
              <w:jc w:val="right"/>
            </w:pPr>
            <w:r>
              <w:rPr>
                <w:rFonts w:ascii="Calibri" w:hAnsi="Calibri"/>
                <w:color w:val="000000"/>
                <w:sz w:val="22"/>
                <w:szCs w:val="22"/>
              </w:rPr>
              <w:t>7</w:t>
            </w:r>
          </w:p>
        </w:tc>
        <w:tc>
          <w:tcPr>
            <w:tcW w:w="1064" w:type="dxa"/>
          </w:tcPr>
          <w:p w14:paraId="62CC7EF8" w14:textId="002922C8" w:rsidR="003D4287" w:rsidRDefault="003D4287" w:rsidP="00DF56EE">
            <w:pPr>
              <w:jc w:val="right"/>
            </w:pPr>
            <w:r>
              <w:rPr>
                <w:rFonts w:ascii="Calibri" w:hAnsi="Calibri"/>
                <w:color w:val="000000"/>
                <w:sz w:val="22"/>
                <w:szCs w:val="22"/>
              </w:rPr>
              <w:t>3</w:t>
            </w:r>
          </w:p>
        </w:tc>
        <w:tc>
          <w:tcPr>
            <w:tcW w:w="1064" w:type="dxa"/>
          </w:tcPr>
          <w:p w14:paraId="5A2FD94B" w14:textId="4527F679" w:rsidR="003D4287" w:rsidRDefault="003D4287" w:rsidP="00DF56EE">
            <w:pPr>
              <w:jc w:val="right"/>
            </w:pPr>
            <w:r>
              <w:rPr>
                <w:rFonts w:ascii="Calibri" w:hAnsi="Calibri"/>
                <w:color w:val="000000"/>
                <w:sz w:val="22"/>
                <w:szCs w:val="22"/>
              </w:rPr>
              <w:t>7</w:t>
            </w:r>
          </w:p>
        </w:tc>
        <w:tc>
          <w:tcPr>
            <w:tcW w:w="1064" w:type="dxa"/>
          </w:tcPr>
          <w:p w14:paraId="78AFECFB" w14:textId="2927530E" w:rsidR="003D4287" w:rsidRDefault="003D4287" w:rsidP="00DF56EE">
            <w:pPr>
              <w:jc w:val="right"/>
            </w:pPr>
            <w:r>
              <w:rPr>
                <w:rFonts w:ascii="Calibri" w:hAnsi="Calibri"/>
                <w:color w:val="000000"/>
                <w:sz w:val="22"/>
                <w:szCs w:val="22"/>
              </w:rPr>
              <w:t>-6</w:t>
            </w:r>
          </w:p>
        </w:tc>
        <w:tc>
          <w:tcPr>
            <w:tcW w:w="1064" w:type="dxa"/>
          </w:tcPr>
          <w:p w14:paraId="1023581E" w14:textId="64AA12CE" w:rsidR="003D4287" w:rsidRDefault="003D4287" w:rsidP="00DF56EE">
            <w:pPr>
              <w:jc w:val="right"/>
            </w:pPr>
            <w:r>
              <w:rPr>
                <w:rFonts w:ascii="Calibri" w:hAnsi="Calibri"/>
                <w:color w:val="000000"/>
                <w:sz w:val="22"/>
                <w:szCs w:val="22"/>
              </w:rPr>
              <w:t>-11</w:t>
            </w:r>
          </w:p>
        </w:tc>
      </w:tr>
      <w:tr w:rsidR="003D4287" w14:paraId="7B2BD325" w14:textId="77777777" w:rsidTr="00DF56EE">
        <w:tc>
          <w:tcPr>
            <w:tcW w:w="1064" w:type="dxa"/>
          </w:tcPr>
          <w:p w14:paraId="67C98A34" w14:textId="6BA0570E" w:rsidR="003D4287" w:rsidRDefault="003D4287" w:rsidP="00DF56EE">
            <w:pPr>
              <w:jc w:val="right"/>
            </w:pPr>
            <w:r>
              <w:rPr>
                <w:rFonts w:ascii="Calibri" w:hAnsi="Calibri"/>
                <w:color w:val="000000"/>
                <w:sz w:val="22"/>
                <w:szCs w:val="22"/>
              </w:rPr>
              <w:t>0100</w:t>
            </w:r>
          </w:p>
        </w:tc>
        <w:tc>
          <w:tcPr>
            <w:tcW w:w="1064" w:type="dxa"/>
          </w:tcPr>
          <w:p w14:paraId="39C7D2DE" w14:textId="01389559" w:rsidR="003D4287" w:rsidRDefault="003D4287" w:rsidP="00DF56EE">
            <w:pPr>
              <w:jc w:val="right"/>
            </w:pPr>
            <w:r>
              <w:rPr>
                <w:rFonts w:ascii="Calibri" w:hAnsi="Calibri"/>
                <w:color w:val="000000"/>
                <w:sz w:val="22"/>
                <w:szCs w:val="22"/>
              </w:rPr>
              <w:t>-4</w:t>
            </w:r>
          </w:p>
        </w:tc>
        <w:tc>
          <w:tcPr>
            <w:tcW w:w="1064" w:type="dxa"/>
          </w:tcPr>
          <w:p w14:paraId="41F170A8" w14:textId="72C6221D" w:rsidR="003D4287" w:rsidRDefault="003D4287" w:rsidP="00DF56EE">
            <w:pPr>
              <w:jc w:val="right"/>
            </w:pPr>
            <w:r>
              <w:rPr>
                <w:rFonts w:ascii="Calibri" w:hAnsi="Calibri"/>
                <w:color w:val="000000"/>
                <w:sz w:val="22"/>
                <w:szCs w:val="22"/>
              </w:rPr>
              <w:t>-7</w:t>
            </w:r>
          </w:p>
        </w:tc>
        <w:tc>
          <w:tcPr>
            <w:tcW w:w="1064" w:type="dxa"/>
          </w:tcPr>
          <w:p w14:paraId="667BA6FC" w14:textId="3617A7E0" w:rsidR="003D4287" w:rsidRDefault="003D4287" w:rsidP="00DF56EE">
            <w:pPr>
              <w:jc w:val="right"/>
            </w:pPr>
            <w:r>
              <w:rPr>
                <w:rFonts w:ascii="Calibri" w:hAnsi="Calibri"/>
                <w:color w:val="000000"/>
                <w:sz w:val="22"/>
                <w:szCs w:val="22"/>
              </w:rPr>
              <w:t>4</w:t>
            </w:r>
          </w:p>
        </w:tc>
        <w:tc>
          <w:tcPr>
            <w:tcW w:w="1064" w:type="dxa"/>
          </w:tcPr>
          <w:p w14:paraId="30C1F61A" w14:textId="44900CA0" w:rsidR="003D4287" w:rsidRDefault="003D4287" w:rsidP="00DF56EE">
            <w:pPr>
              <w:jc w:val="right"/>
            </w:pPr>
            <w:r>
              <w:rPr>
                <w:rFonts w:ascii="Calibri" w:hAnsi="Calibri"/>
                <w:color w:val="000000"/>
                <w:sz w:val="22"/>
                <w:szCs w:val="22"/>
              </w:rPr>
              <w:t>9</w:t>
            </w:r>
          </w:p>
        </w:tc>
        <w:tc>
          <w:tcPr>
            <w:tcW w:w="1064" w:type="dxa"/>
          </w:tcPr>
          <w:p w14:paraId="1C0B1425" w14:textId="65411E34" w:rsidR="003D4287" w:rsidRDefault="003D4287" w:rsidP="00DF56EE">
            <w:pPr>
              <w:jc w:val="right"/>
            </w:pPr>
            <w:r>
              <w:rPr>
                <w:rFonts w:ascii="Calibri" w:hAnsi="Calibri"/>
                <w:color w:val="000000"/>
                <w:sz w:val="22"/>
                <w:szCs w:val="22"/>
              </w:rPr>
              <w:t>4</w:t>
            </w:r>
          </w:p>
        </w:tc>
        <w:tc>
          <w:tcPr>
            <w:tcW w:w="1064" w:type="dxa"/>
          </w:tcPr>
          <w:p w14:paraId="70109AF7" w14:textId="0E30A70E" w:rsidR="003D4287" w:rsidRDefault="003D4287" w:rsidP="00DF56EE">
            <w:pPr>
              <w:jc w:val="right"/>
            </w:pPr>
            <w:r>
              <w:rPr>
                <w:rFonts w:ascii="Calibri" w:hAnsi="Calibri"/>
                <w:color w:val="000000"/>
                <w:sz w:val="22"/>
                <w:szCs w:val="22"/>
              </w:rPr>
              <w:t>9</w:t>
            </w:r>
          </w:p>
        </w:tc>
        <w:tc>
          <w:tcPr>
            <w:tcW w:w="1064" w:type="dxa"/>
          </w:tcPr>
          <w:p w14:paraId="4815F987" w14:textId="7B8588B8" w:rsidR="003D4287" w:rsidRDefault="003D4287" w:rsidP="00DF56EE">
            <w:pPr>
              <w:jc w:val="right"/>
            </w:pPr>
            <w:r>
              <w:rPr>
                <w:rFonts w:ascii="Calibri" w:hAnsi="Calibri"/>
                <w:color w:val="000000"/>
                <w:sz w:val="22"/>
                <w:szCs w:val="22"/>
              </w:rPr>
              <w:t>-1</w:t>
            </w:r>
          </w:p>
        </w:tc>
        <w:tc>
          <w:tcPr>
            <w:tcW w:w="1064" w:type="dxa"/>
          </w:tcPr>
          <w:p w14:paraId="0E129D5E" w14:textId="4CDAE35E" w:rsidR="003D4287" w:rsidRDefault="003D4287" w:rsidP="00DF56EE">
            <w:pPr>
              <w:jc w:val="right"/>
            </w:pPr>
            <w:r>
              <w:rPr>
                <w:rFonts w:ascii="Calibri" w:hAnsi="Calibri"/>
                <w:color w:val="000000"/>
                <w:sz w:val="22"/>
                <w:szCs w:val="22"/>
              </w:rPr>
              <w:t>-1</w:t>
            </w:r>
          </w:p>
        </w:tc>
      </w:tr>
      <w:tr w:rsidR="003D4287" w14:paraId="144EE34E" w14:textId="77777777" w:rsidTr="00DF56EE">
        <w:tc>
          <w:tcPr>
            <w:tcW w:w="1064" w:type="dxa"/>
          </w:tcPr>
          <w:p w14:paraId="5B5034E4" w14:textId="045175FA" w:rsidR="003D4287" w:rsidRDefault="003D4287" w:rsidP="00DF56EE">
            <w:pPr>
              <w:jc w:val="right"/>
            </w:pPr>
            <w:r>
              <w:rPr>
                <w:rFonts w:ascii="Calibri" w:hAnsi="Calibri"/>
                <w:color w:val="000000"/>
                <w:sz w:val="22"/>
                <w:szCs w:val="22"/>
              </w:rPr>
              <w:t>0101</w:t>
            </w:r>
          </w:p>
        </w:tc>
        <w:tc>
          <w:tcPr>
            <w:tcW w:w="1064" w:type="dxa"/>
          </w:tcPr>
          <w:p w14:paraId="2F09F1CF" w14:textId="4427AFB8" w:rsidR="003D4287" w:rsidRDefault="003D4287" w:rsidP="00DF56EE">
            <w:pPr>
              <w:jc w:val="right"/>
            </w:pPr>
            <w:r>
              <w:rPr>
                <w:rFonts w:ascii="Calibri" w:hAnsi="Calibri"/>
                <w:color w:val="000000"/>
                <w:sz w:val="22"/>
                <w:szCs w:val="22"/>
              </w:rPr>
              <w:t>-3</w:t>
            </w:r>
          </w:p>
        </w:tc>
        <w:tc>
          <w:tcPr>
            <w:tcW w:w="1064" w:type="dxa"/>
          </w:tcPr>
          <w:p w14:paraId="2B8E6A04" w14:textId="418CECA7" w:rsidR="003D4287" w:rsidRDefault="003D4287" w:rsidP="00DF56EE">
            <w:pPr>
              <w:jc w:val="right"/>
            </w:pPr>
            <w:r>
              <w:rPr>
                <w:rFonts w:ascii="Calibri" w:hAnsi="Calibri"/>
                <w:color w:val="000000"/>
                <w:sz w:val="22"/>
                <w:szCs w:val="22"/>
              </w:rPr>
              <w:t>-5</w:t>
            </w:r>
          </w:p>
        </w:tc>
        <w:tc>
          <w:tcPr>
            <w:tcW w:w="1064" w:type="dxa"/>
          </w:tcPr>
          <w:p w14:paraId="1185F0CD" w14:textId="565F8F18" w:rsidR="003D4287" w:rsidRDefault="003D4287" w:rsidP="00DF56EE">
            <w:pPr>
              <w:jc w:val="right"/>
            </w:pPr>
            <w:r>
              <w:rPr>
                <w:rFonts w:ascii="Calibri" w:hAnsi="Calibri"/>
                <w:color w:val="000000"/>
                <w:sz w:val="22"/>
                <w:szCs w:val="22"/>
              </w:rPr>
              <w:t>5</w:t>
            </w:r>
          </w:p>
        </w:tc>
        <w:tc>
          <w:tcPr>
            <w:tcW w:w="1064" w:type="dxa"/>
          </w:tcPr>
          <w:p w14:paraId="5A7397AD" w14:textId="2B01700D" w:rsidR="003D4287" w:rsidRDefault="003D4287" w:rsidP="00DF56EE">
            <w:pPr>
              <w:jc w:val="right"/>
            </w:pPr>
            <w:r>
              <w:rPr>
                <w:rFonts w:ascii="Calibri" w:hAnsi="Calibri"/>
                <w:color w:val="000000"/>
                <w:sz w:val="22"/>
                <w:szCs w:val="22"/>
              </w:rPr>
              <w:t>11</w:t>
            </w:r>
          </w:p>
        </w:tc>
        <w:tc>
          <w:tcPr>
            <w:tcW w:w="1064" w:type="dxa"/>
          </w:tcPr>
          <w:p w14:paraId="1F8EB253" w14:textId="71345E83" w:rsidR="003D4287" w:rsidRDefault="003D4287" w:rsidP="00DF56EE">
            <w:pPr>
              <w:jc w:val="right"/>
            </w:pPr>
            <w:r>
              <w:rPr>
                <w:rFonts w:ascii="Calibri" w:hAnsi="Calibri"/>
                <w:color w:val="000000"/>
                <w:sz w:val="22"/>
                <w:szCs w:val="22"/>
              </w:rPr>
              <w:t>5</w:t>
            </w:r>
          </w:p>
        </w:tc>
        <w:tc>
          <w:tcPr>
            <w:tcW w:w="1064" w:type="dxa"/>
          </w:tcPr>
          <w:p w14:paraId="405BD1E6" w14:textId="011AC5D9" w:rsidR="003D4287" w:rsidRDefault="003D4287" w:rsidP="00DF56EE">
            <w:pPr>
              <w:jc w:val="right"/>
            </w:pPr>
            <w:r>
              <w:rPr>
                <w:rFonts w:ascii="Calibri" w:hAnsi="Calibri"/>
                <w:color w:val="000000"/>
                <w:sz w:val="22"/>
                <w:szCs w:val="22"/>
              </w:rPr>
              <w:t>11</w:t>
            </w:r>
          </w:p>
        </w:tc>
        <w:tc>
          <w:tcPr>
            <w:tcW w:w="1064" w:type="dxa"/>
          </w:tcPr>
          <w:p w14:paraId="1D9043CA" w14:textId="7B24CBDA" w:rsidR="003D4287" w:rsidRDefault="003D4287" w:rsidP="00DF56EE">
            <w:pPr>
              <w:jc w:val="right"/>
            </w:pPr>
            <w:r>
              <w:rPr>
                <w:rFonts w:ascii="Calibri" w:hAnsi="Calibri"/>
                <w:color w:val="000000"/>
                <w:sz w:val="22"/>
                <w:szCs w:val="22"/>
              </w:rPr>
              <w:t>-2</w:t>
            </w:r>
          </w:p>
        </w:tc>
        <w:tc>
          <w:tcPr>
            <w:tcW w:w="1064" w:type="dxa"/>
          </w:tcPr>
          <w:p w14:paraId="4285710D" w14:textId="4DAD68FA" w:rsidR="003D4287" w:rsidRDefault="003D4287" w:rsidP="00DF56EE">
            <w:pPr>
              <w:jc w:val="right"/>
            </w:pPr>
            <w:r>
              <w:rPr>
                <w:rFonts w:ascii="Calibri" w:hAnsi="Calibri"/>
                <w:color w:val="000000"/>
                <w:sz w:val="22"/>
                <w:szCs w:val="22"/>
              </w:rPr>
              <w:t>-3</w:t>
            </w:r>
          </w:p>
        </w:tc>
      </w:tr>
      <w:tr w:rsidR="003D4287" w14:paraId="10C935EA" w14:textId="77777777" w:rsidTr="00DF56EE">
        <w:tc>
          <w:tcPr>
            <w:tcW w:w="1064" w:type="dxa"/>
          </w:tcPr>
          <w:p w14:paraId="3172EA2C" w14:textId="10A10ABA" w:rsidR="003D4287" w:rsidRDefault="003D4287" w:rsidP="00DF56EE">
            <w:pPr>
              <w:jc w:val="right"/>
            </w:pPr>
            <w:r>
              <w:rPr>
                <w:rFonts w:ascii="Calibri" w:hAnsi="Calibri"/>
                <w:color w:val="000000"/>
                <w:sz w:val="22"/>
                <w:szCs w:val="22"/>
              </w:rPr>
              <w:t>0110</w:t>
            </w:r>
          </w:p>
        </w:tc>
        <w:tc>
          <w:tcPr>
            <w:tcW w:w="1064" w:type="dxa"/>
          </w:tcPr>
          <w:p w14:paraId="208E74BA" w14:textId="0D253520" w:rsidR="003D4287" w:rsidRDefault="003D4287" w:rsidP="00DF56EE">
            <w:pPr>
              <w:jc w:val="right"/>
            </w:pPr>
            <w:r>
              <w:rPr>
                <w:rFonts w:ascii="Calibri" w:hAnsi="Calibri"/>
                <w:color w:val="000000"/>
                <w:sz w:val="22"/>
                <w:szCs w:val="22"/>
              </w:rPr>
              <w:t>-2</w:t>
            </w:r>
          </w:p>
        </w:tc>
        <w:tc>
          <w:tcPr>
            <w:tcW w:w="1064" w:type="dxa"/>
          </w:tcPr>
          <w:p w14:paraId="1420B5C6" w14:textId="6773BEE6" w:rsidR="003D4287" w:rsidRDefault="003D4287" w:rsidP="00DF56EE">
            <w:pPr>
              <w:jc w:val="right"/>
            </w:pPr>
            <w:r>
              <w:rPr>
                <w:rFonts w:ascii="Calibri" w:hAnsi="Calibri"/>
                <w:color w:val="000000"/>
                <w:sz w:val="22"/>
                <w:szCs w:val="22"/>
              </w:rPr>
              <w:t>-3</w:t>
            </w:r>
          </w:p>
        </w:tc>
        <w:tc>
          <w:tcPr>
            <w:tcW w:w="1064" w:type="dxa"/>
          </w:tcPr>
          <w:p w14:paraId="45EA3B3B" w14:textId="5E6F792F" w:rsidR="003D4287" w:rsidRDefault="003D4287" w:rsidP="00DF56EE">
            <w:pPr>
              <w:jc w:val="right"/>
            </w:pPr>
            <w:r>
              <w:rPr>
                <w:rFonts w:ascii="Calibri" w:hAnsi="Calibri"/>
                <w:color w:val="000000"/>
                <w:sz w:val="22"/>
                <w:szCs w:val="22"/>
              </w:rPr>
              <w:t>6</w:t>
            </w:r>
          </w:p>
        </w:tc>
        <w:tc>
          <w:tcPr>
            <w:tcW w:w="1064" w:type="dxa"/>
          </w:tcPr>
          <w:p w14:paraId="45EF1928" w14:textId="7588F509" w:rsidR="003D4287" w:rsidRDefault="003D4287" w:rsidP="00DF56EE">
            <w:pPr>
              <w:jc w:val="right"/>
            </w:pPr>
            <w:r>
              <w:rPr>
                <w:rFonts w:ascii="Calibri" w:hAnsi="Calibri"/>
                <w:color w:val="000000"/>
                <w:sz w:val="22"/>
                <w:szCs w:val="22"/>
              </w:rPr>
              <w:t>13</w:t>
            </w:r>
          </w:p>
        </w:tc>
        <w:tc>
          <w:tcPr>
            <w:tcW w:w="1064" w:type="dxa"/>
          </w:tcPr>
          <w:p w14:paraId="00A4DB64" w14:textId="222D48DE" w:rsidR="003D4287" w:rsidRDefault="003D4287" w:rsidP="00DF56EE">
            <w:pPr>
              <w:jc w:val="right"/>
            </w:pPr>
            <w:r>
              <w:rPr>
                <w:rFonts w:ascii="Calibri" w:hAnsi="Calibri"/>
                <w:color w:val="000000"/>
                <w:sz w:val="22"/>
                <w:szCs w:val="22"/>
              </w:rPr>
              <w:t>6</w:t>
            </w:r>
          </w:p>
        </w:tc>
        <w:tc>
          <w:tcPr>
            <w:tcW w:w="1064" w:type="dxa"/>
          </w:tcPr>
          <w:p w14:paraId="4F814639" w14:textId="3E512405" w:rsidR="003D4287" w:rsidRDefault="003D4287" w:rsidP="00DF56EE">
            <w:pPr>
              <w:jc w:val="right"/>
            </w:pPr>
            <w:r>
              <w:rPr>
                <w:rFonts w:ascii="Calibri" w:hAnsi="Calibri"/>
                <w:color w:val="000000"/>
                <w:sz w:val="22"/>
                <w:szCs w:val="22"/>
              </w:rPr>
              <w:t>13</w:t>
            </w:r>
          </w:p>
        </w:tc>
        <w:tc>
          <w:tcPr>
            <w:tcW w:w="1064" w:type="dxa"/>
          </w:tcPr>
          <w:p w14:paraId="2D6FC9B5" w14:textId="49DFB692" w:rsidR="003D4287" w:rsidRDefault="003D4287" w:rsidP="00DF56EE">
            <w:pPr>
              <w:jc w:val="right"/>
            </w:pPr>
            <w:r>
              <w:rPr>
                <w:rFonts w:ascii="Calibri" w:hAnsi="Calibri"/>
                <w:color w:val="000000"/>
                <w:sz w:val="22"/>
                <w:szCs w:val="22"/>
              </w:rPr>
              <w:t>-4</w:t>
            </w:r>
          </w:p>
        </w:tc>
        <w:tc>
          <w:tcPr>
            <w:tcW w:w="1064" w:type="dxa"/>
          </w:tcPr>
          <w:p w14:paraId="3499F142" w14:textId="266BE851" w:rsidR="003D4287" w:rsidRDefault="003D4287" w:rsidP="00DF56EE">
            <w:pPr>
              <w:jc w:val="right"/>
            </w:pPr>
            <w:r>
              <w:rPr>
                <w:rFonts w:ascii="Calibri" w:hAnsi="Calibri"/>
                <w:color w:val="000000"/>
                <w:sz w:val="22"/>
                <w:szCs w:val="22"/>
              </w:rPr>
              <w:t>-7</w:t>
            </w:r>
          </w:p>
        </w:tc>
      </w:tr>
      <w:tr w:rsidR="003D4287" w14:paraId="71FD1415" w14:textId="77777777" w:rsidTr="00DF56EE">
        <w:tc>
          <w:tcPr>
            <w:tcW w:w="1064" w:type="dxa"/>
          </w:tcPr>
          <w:p w14:paraId="122609AF" w14:textId="14BC26C6" w:rsidR="003D4287" w:rsidRDefault="003D4287" w:rsidP="00DF56EE">
            <w:pPr>
              <w:jc w:val="right"/>
            </w:pPr>
            <w:r>
              <w:rPr>
                <w:rFonts w:ascii="Calibri" w:hAnsi="Calibri"/>
                <w:color w:val="000000"/>
                <w:sz w:val="22"/>
                <w:szCs w:val="22"/>
              </w:rPr>
              <w:t>0111</w:t>
            </w:r>
          </w:p>
        </w:tc>
        <w:tc>
          <w:tcPr>
            <w:tcW w:w="1064" w:type="dxa"/>
          </w:tcPr>
          <w:p w14:paraId="584E307A" w14:textId="11282804" w:rsidR="003D4287" w:rsidRDefault="003D4287" w:rsidP="00DF56EE">
            <w:pPr>
              <w:jc w:val="right"/>
            </w:pPr>
            <w:r>
              <w:rPr>
                <w:rFonts w:ascii="Calibri" w:hAnsi="Calibri"/>
                <w:color w:val="000000"/>
                <w:sz w:val="22"/>
                <w:szCs w:val="22"/>
              </w:rPr>
              <w:t>-1</w:t>
            </w:r>
          </w:p>
        </w:tc>
        <w:tc>
          <w:tcPr>
            <w:tcW w:w="1064" w:type="dxa"/>
          </w:tcPr>
          <w:p w14:paraId="4AA6911C" w14:textId="4C93C9C4" w:rsidR="003D4287" w:rsidRDefault="003D4287" w:rsidP="00DF56EE">
            <w:pPr>
              <w:jc w:val="right"/>
            </w:pPr>
            <w:r>
              <w:rPr>
                <w:rFonts w:ascii="Calibri" w:hAnsi="Calibri"/>
                <w:color w:val="000000"/>
                <w:sz w:val="22"/>
                <w:szCs w:val="22"/>
              </w:rPr>
              <w:t>-1</w:t>
            </w:r>
          </w:p>
        </w:tc>
        <w:tc>
          <w:tcPr>
            <w:tcW w:w="1064" w:type="dxa"/>
          </w:tcPr>
          <w:p w14:paraId="7319C260" w14:textId="5CB03367" w:rsidR="003D4287" w:rsidRDefault="003D4287" w:rsidP="00DF56EE">
            <w:pPr>
              <w:jc w:val="right"/>
            </w:pPr>
            <w:r>
              <w:rPr>
                <w:rFonts w:ascii="Calibri" w:hAnsi="Calibri"/>
                <w:color w:val="000000"/>
                <w:sz w:val="22"/>
                <w:szCs w:val="22"/>
              </w:rPr>
              <w:t>7</w:t>
            </w:r>
          </w:p>
        </w:tc>
        <w:tc>
          <w:tcPr>
            <w:tcW w:w="1064" w:type="dxa"/>
          </w:tcPr>
          <w:p w14:paraId="3E42C999" w14:textId="6EB0D008" w:rsidR="003D4287" w:rsidRDefault="003D4287" w:rsidP="00DF56EE">
            <w:pPr>
              <w:jc w:val="right"/>
            </w:pPr>
            <w:r>
              <w:rPr>
                <w:rFonts w:ascii="Calibri" w:hAnsi="Calibri"/>
                <w:color w:val="000000"/>
                <w:sz w:val="22"/>
                <w:szCs w:val="22"/>
              </w:rPr>
              <w:t>15</w:t>
            </w:r>
          </w:p>
        </w:tc>
        <w:tc>
          <w:tcPr>
            <w:tcW w:w="1064" w:type="dxa"/>
          </w:tcPr>
          <w:p w14:paraId="233CBBA4" w14:textId="1029A60A" w:rsidR="003D4287" w:rsidRDefault="003D4287" w:rsidP="00DF56EE">
            <w:pPr>
              <w:jc w:val="right"/>
            </w:pPr>
            <w:r>
              <w:rPr>
                <w:rFonts w:ascii="Calibri" w:hAnsi="Calibri"/>
                <w:color w:val="000000"/>
                <w:sz w:val="22"/>
                <w:szCs w:val="22"/>
              </w:rPr>
              <w:t>7</w:t>
            </w:r>
          </w:p>
        </w:tc>
        <w:tc>
          <w:tcPr>
            <w:tcW w:w="1064" w:type="dxa"/>
          </w:tcPr>
          <w:p w14:paraId="6BF739DF" w14:textId="28D38D19" w:rsidR="003D4287" w:rsidRDefault="003D4287" w:rsidP="00DF56EE">
            <w:pPr>
              <w:jc w:val="right"/>
            </w:pPr>
            <w:r>
              <w:rPr>
                <w:rFonts w:ascii="Calibri" w:hAnsi="Calibri"/>
                <w:color w:val="000000"/>
                <w:sz w:val="22"/>
                <w:szCs w:val="22"/>
              </w:rPr>
              <w:t>15</w:t>
            </w:r>
          </w:p>
        </w:tc>
        <w:tc>
          <w:tcPr>
            <w:tcW w:w="1064" w:type="dxa"/>
          </w:tcPr>
          <w:p w14:paraId="0674222A" w14:textId="56D8CC27" w:rsidR="003D4287" w:rsidRDefault="003D4287" w:rsidP="00DF56EE">
            <w:pPr>
              <w:jc w:val="right"/>
            </w:pPr>
            <w:r>
              <w:rPr>
                <w:rFonts w:ascii="Calibri" w:hAnsi="Calibri"/>
                <w:color w:val="000000"/>
                <w:sz w:val="22"/>
                <w:szCs w:val="22"/>
              </w:rPr>
              <w:t>-3</w:t>
            </w:r>
          </w:p>
        </w:tc>
        <w:tc>
          <w:tcPr>
            <w:tcW w:w="1064" w:type="dxa"/>
          </w:tcPr>
          <w:p w14:paraId="304F6C5E" w14:textId="561CC65D" w:rsidR="003D4287" w:rsidRDefault="003D4287" w:rsidP="00DF56EE">
            <w:pPr>
              <w:jc w:val="right"/>
            </w:pPr>
            <w:r>
              <w:rPr>
                <w:rFonts w:ascii="Calibri" w:hAnsi="Calibri"/>
                <w:color w:val="000000"/>
                <w:sz w:val="22"/>
                <w:szCs w:val="22"/>
              </w:rPr>
              <w:t>-5</w:t>
            </w:r>
          </w:p>
        </w:tc>
      </w:tr>
      <w:tr w:rsidR="003D4287" w14:paraId="26D47972" w14:textId="77777777" w:rsidTr="00DF56EE">
        <w:tc>
          <w:tcPr>
            <w:tcW w:w="1064" w:type="dxa"/>
          </w:tcPr>
          <w:p w14:paraId="14F863D7" w14:textId="28F2C197" w:rsidR="003D4287" w:rsidRDefault="003D4287" w:rsidP="00DF56EE">
            <w:pPr>
              <w:jc w:val="right"/>
            </w:pPr>
            <w:r>
              <w:rPr>
                <w:rFonts w:ascii="Calibri" w:hAnsi="Calibri"/>
                <w:color w:val="000000"/>
                <w:sz w:val="22"/>
                <w:szCs w:val="22"/>
              </w:rPr>
              <w:t>1000</w:t>
            </w:r>
          </w:p>
        </w:tc>
        <w:tc>
          <w:tcPr>
            <w:tcW w:w="1064" w:type="dxa"/>
          </w:tcPr>
          <w:p w14:paraId="181AEC79" w14:textId="03F9959A" w:rsidR="003D4287" w:rsidRDefault="003D4287" w:rsidP="00DF56EE">
            <w:pPr>
              <w:jc w:val="right"/>
            </w:pPr>
            <w:r>
              <w:rPr>
                <w:rFonts w:ascii="Calibri" w:hAnsi="Calibri"/>
                <w:color w:val="000000"/>
                <w:sz w:val="22"/>
                <w:szCs w:val="22"/>
              </w:rPr>
              <w:t>0</w:t>
            </w:r>
          </w:p>
        </w:tc>
        <w:tc>
          <w:tcPr>
            <w:tcW w:w="1064" w:type="dxa"/>
          </w:tcPr>
          <w:p w14:paraId="5BEEAEBA" w14:textId="18ECDCF6" w:rsidR="003D4287" w:rsidRDefault="003D4287" w:rsidP="00DF56EE">
            <w:pPr>
              <w:jc w:val="right"/>
            </w:pPr>
            <w:r>
              <w:rPr>
                <w:rFonts w:ascii="Calibri" w:hAnsi="Calibri"/>
                <w:color w:val="000000"/>
                <w:sz w:val="22"/>
                <w:szCs w:val="22"/>
              </w:rPr>
              <w:t>1</w:t>
            </w:r>
          </w:p>
        </w:tc>
        <w:tc>
          <w:tcPr>
            <w:tcW w:w="1064" w:type="dxa"/>
          </w:tcPr>
          <w:p w14:paraId="6EB20E6D" w14:textId="51E57CB1" w:rsidR="003D4287" w:rsidRDefault="003D4287" w:rsidP="00DF56EE">
            <w:pPr>
              <w:jc w:val="right"/>
            </w:pPr>
            <w:r>
              <w:rPr>
                <w:rFonts w:ascii="Calibri" w:hAnsi="Calibri"/>
                <w:color w:val="000000"/>
                <w:sz w:val="22"/>
                <w:szCs w:val="22"/>
              </w:rPr>
              <w:t>0</w:t>
            </w:r>
          </w:p>
        </w:tc>
        <w:tc>
          <w:tcPr>
            <w:tcW w:w="1064" w:type="dxa"/>
          </w:tcPr>
          <w:p w14:paraId="3FE06B47" w14:textId="6BED7C66" w:rsidR="003D4287" w:rsidRDefault="003D4287" w:rsidP="00DF56EE">
            <w:pPr>
              <w:jc w:val="right"/>
            </w:pPr>
            <w:r>
              <w:rPr>
                <w:rFonts w:ascii="Calibri" w:hAnsi="Calibri"/>
                <w:color w:val="000000"/>
                <w:sz w:val="22"/>
                <w:szCs w:val="22"/>
              </w:rPr>
              <w:t>-1</w:t>
            </w:r>
          </w:p>
        </w:tc>
        <w:tc>
          <w:tcPr>
            <w:tcW w:w="1064" w:type="dxa"/>
          </w:tcPr>
          <w:p w14:paraId="1F804A0D" w14:textId="10CA36B1" w:rsidR="003D4287" w:rsidRDefault="003D4287" w:rsidP="00DF56EE">
            <w:pPr>
              <w:jc w:val="right"/>
            </w:pPr>
            <w:r>
              <w:rPr>
                <w:rFonts w:ascii="Calibri" w:hAnsi="Calibri"/>
                <w:color w:val="000000"/>
                <w:sz w:val="22"/>
                <w:szCs w:val="22"/>
              </w:rPr>
              <w:t>-8</w:t>
            </w:r>
          </w:p>
        </w:tc>
        <w:tc>
          <w:tcPr>
            <w:tcW w:w="1064" w:type="dxa"/>
          </w:tcPr>
          <w:p w14:paraId="17A5A499" w14:textId="38A0CB7D" w:rsidR="003D4287" w:rsidRDefault="003D4287" w:rsidP="00DF56EE">
            <w:pPr>
              <w:jc w:val="right"/>
            </w:pPr>
            <w:r>
              <w:rPr>
                <w:rFonts w:ascii="Calibri" w:hAnsi="Calibri"/>
                <w:color w:val="000000"/>
                <w:sz w:val="22"/>
                <w:szCs w:val="22"/>
              </w:rPr>
              <w:t>-15</w:t>
            </w:r>
          </w:p>
        </w:tc>
        <w:tc>
          <w:tcPr>
            <w:tcW w:w="1064" w:type="dxa"/>
          </w:tcPr>
          <w:p w14:paraId="48A84D2F" w14:textId="0BAB542E" w:rsidR="003D4287" w:rsidRDefault="003D4287" w:rsidP="00DF56EE">
            <w:pPr>
              <w:jc w:val="right"/>
            </w:pPr>
            <w:r>
              <w:rPr>
                <w:rFonts w:ascii="Calibri" w:hAnsi="Calibri"/>
                <w:color w:val="000000"/>
                <w:sz w:val="22"/>
                <w:szCs w:val="22"/>
              </w:rPr>
              <w:t>7</w:t>
            </w:r>
          </w:p>
        </w:tc>
        <w:tc>
          <w:tcPr>
            <w:tcW w:w="1064" w:type="dxa"/>
          </w:tcPr>
          <w:p w14:paraId="7BA5E87A" w14:textId="46C90D0D" w:rsidR="003D4287" w:rsidRDefault="003D4287" w:rsidP="00DF56EE">
            <w:pPr>
              <w:jc w:val="right"/>
            </w:pPr>
            <w:r>
              <w:rPr>
                <w:rFonts w:ascii="Calibri" w:hAnsi="Calibri"/>
                <w:color w:val="000000"/>
                <w:sz w:val="22"/>
                <w:szCs w:val="22"/>
              </w:rPr>
              <w:t>15</w:t>
            </w:r>
          </w:p>
        </w:tc>
      </w:tr>
      <w:tr w:rsidR="003D4287" w14:paraId="22A67A62" w14:textId="77777777" w:rsidTr="00DF56EE">
        <w:tc>
          <w:tcPr>
            <w:tcW w:w="1064" w:type="dxa"/>
          </w:tcPr>
          <w:p w14:paraId="4043DE42" w14:textId="2A06893C" w:rsidR="003D4287" w:rsidRDefault="003D4287" w:rsidP="00DF56EE">
            <w:pPr>
              <w:jc w:val="right"/>
            </w:pPr>
            <w:r>
              <w:rPr>
                <w:rFonts w:ascii="Calibri" w:hAnsi="Calibri"/>
                <w:color w:val="000000"/>
                <w:sz w:val="22"/>
                <w:szCs w:val="22"/>
              </w:rPr>
              <w:t>1001</w:t>
            </w:r>
          </w:p>
        </w:tc>
        <w:tc>
          <w:tcPr>
            <w:tcW w:w="1064" w:type="dxa"/>
          </w:tcPr>
          <w:p w14:paraId="06B26DA3" w14:textId="57CB90A5" w:rsidR="003D4287" w:rsidRDefault="003D4287" w:rsidP="00DF56EE">
            <w:pPr>
              <w:jc w:val="right"/>
            </w:pPr>
            <w:r>
              <w:rPr>
                <w:rFonts w:ascii="Calibri" w:hAnsi="Calibri"/>
                <w:color w:val="000000"/>
                <w:sz w:val="22"/>
                <w:szCs w:val="22"/>
              </w:rPr>
              <w:t>1</w:t>
            </w:r>
          </w:p>
        </w:tc>
        <w:tc>
          <w:tcPr>
            <w:tcW w:w="1064" w:type="dxa"/>
          </w:tcPr>
          <w:p w14:paraId="0624A9A9" w14:textId="3778FF94" w:rsidR="003D4287" w:rsidRDefault="003D4287" w:rsidP="00DF56EE">
            <w:pPr>
              <w:jc w:val="right"/>
            </w:pPr>
            <w:r>
              <w:rPr>
                <w:rFonts w:ascii="Calibri" w:hAnsi="Calibri"/>
                <w:color w:val="000000"/>
                <w:sz w:val="22"/>
                <w:szCs w:val="22"/>
              </w:rPr>
              <w:t>3</w:t>
            </w:r>
          </w:p>
        </w:tc>
        <w:tc>
          <w:tcPr>
            <w:tcW w:w="1064" w:type="dxa"/>
          </w:tcPr>
          <w:p w14:paraId="478D68A6" w14:textId="37F1B159" w:rsidR="003D4287" w:rsidRDefault="003D4287" w:rsidP="00DF56EE">
            <w:pPr>
              <w:jc w:val="right"/>
            </w:pPr>
            <w:r>
              <w:rPr>
                <w:rFonts w:ascii="Calibri" w:hAnsi="Calibri"/>
                <w:color w:val="000000"/>
                <w:sz w:val="22"/>
                <w:szCs w:val="22"/>
              </w:rPr>
              <w:t>-1</w:t>
            </w:r>
          </w:p>
        </w:tc>
        <w:tc>
          <w:tcPr>
            <w:tcW w:w="1064" w:type="dxa"/>
          </w:tcPr>
          <w:p w14:paraId="16F4813F" w14:textId="4E2D8257" w:rsidR="003D4287" w:rsidRDefault="003D4287" w:rsidP="00DF56EE">
            <w:pPr>
              <w:jc w:val="right"/>
            </w:pPr>
            <w:r>
              <w:rPr>
                <w:rFonts w:ascii="Calibri" w:hAnsi="Calibri"/>
                <w:color w:val="000000"/>
                <w:sz w:val="22"/>
                <w:szCs w:val="22"/>
              </w:rPr>
              <w:t>-3</w:t>
            </w:r>
          </w:p>
        </w:tc>
        <w:tc>
          <w:tcPr>
            <w:tcW w:w="1064" w:type="dxa"/>
          </w:tcPr>
          <w:p w14:paraId="3D0F18AA" w14:textId="42EE29BC" w:rsidR="003D4287" w:rsidRDefault="003D4287" w:rsidP="00DF56EE">
            <w:pPr>
              <w:jc w:val="right"/>
            </w:pPr>
            <w:r>
              <w:rPr>
                <w:rFonts w:ascii="Calibri" w:hAnsi="Calibri"/>
                <w:color w:val="000000"/>
                <w:sz w:val="22"/>
                <w:szCs w:val="22"/>
              </w:rPr>
              <w:t>-7</w:t>
            </w:r>
          </w:p>
        </w:tc>
        <w:tc>
          <w:tcPr>
            <w:tcW w:w="1064" w:type="dxa"/>
          </w:tcPr>
          <w:p w14:paraId="0732163E" w14:textId="45C3DAE0" w:rsidR="003D4287" w:rsidRDefault="003D4287" w:rsidP="00DF56EE">
            <w:pPr>
              <w:jc w:val="right"/>
            </w:pPr>
            <w:r>
              <w:rPr>
                <w:rFonts w:ascii="Calibri" w:hAnsi="Calibri"/>
                <w:color w:val="000000"/>
                <w:sz w:val="22"/>
                <w:szCs w:val="22"/>
              </w:rPr>
              <w:t>-13</w:t>
            </w:r>
          </w:p>
        </w:tc>
        <w:tc>
          <w:tcPr>
            <w:tcW w:w="1064" w:type="dxa"/>
          </w:tcPr>
          <w:p w14:paraId="278BEBE4" w14:textId="05B0AB74" w:rsidR="003D4287" w:rsidRDefault="003D4287" w:rsidP="00DF56EE">
            <w:pPr>
              <w:jc w:val="right"/>
            </w:pPr>
            <w:r>
              <w:rPr>
                <w:rFonts w:ascii="Calibri" w:hAnsi="Calibri"/>
                <w:color w:val="000000"/>
                <w:sz w:val="22"/>
                <w:szCs w:val="22"/>
              </w:rPr>
              <w:t>6</w:t>
            </w:r>
          </w:p>
        </w:tc>
        <w:tc>
          <w:tcPr>
            <w:tcW w:w="1064" w:type="dxa"/>
          </w:tcPr>
          <w:p w14:paraId="3DE5597A" w14:textId="65AE4014" w:rsidR="003D4287" w:rsidRDefault="003D4287" w:rsidP="00DF56EE">
            <w:pPr>
              <w:jc w:val="right"/>
            </w:pPr>
            <w:r>
              <w:rPr>
                <w:rFonts w:ascii="Calibri" w:hAnsi="Calibri"/>
                <w:color w:val="000000"/>
                <w:sz w:val="22"/>
                <w:szCs w:val="22"/>
              </w:rPr>
              <w:t>13</w:t>
            </w:r>
          </w:p>
        </w:tc>
      </w:tr>
      <w:tr w:rsidR="003D4287" w14:paraId="3AFE08EB" w14:textId="77777777" w:rsidTr="00DF56EE">
        <w:tc>
          <w:tcPr>
            <w:tcW w:w="1064" w:type="dxa"/>
          </w:tcPr>
          <w:p w14:paraId="67B1CC01" w14:textId="68DD2F48" w:rsidR="003D4287" w:rsidRDefault="003D4287" w:rsidP="00DF56EE">
            <w:pPr>
              <w:jc w:val="right"/>
            </w:pPr>
            <w:r>
              <w:rPr>
                <w:rFonts w:ascii="Calibri" w:hAnsi="Calibri"/>
                <w:color w:val="000000"/>
                <w:sz w:val="22"/>
                <w:szCs w:val="22"/>
              </w:rPr>
              <w:t>1010</w:t>
            </w:r>
          </w:p>
        </w:tc>
        <w:tc>
          <w:tcPr>
            <w:tcW w:w="1064" w:type="dxa"/>
          </w:tcPr>
          <w:p w14:paraId="2AEC2A5E" w14:textId="086BCC34" w:rsidR="003D4287" w:rsidRDefault="003D4287" w:rsidP="00DF56EE">
            <w:pPr>
              <w:jc w:val="right"/>
            </w:pPr>
            <w:r>
              <w:rPr>
                <w:rFonts w:ascii="Calibri" w:hAnsi="Calibri"/>
                <w:color w:val="000000"/>
                <w:sz w:val="22"/>
                <w:szCs w:val="22"/>
              </w:rPr>
              <w:t>2</w:t>
            </w:r>
          </w:p>
        </w:tc>
        <w:tc>
          <w:tcPr>
            <w:tcW w:w="1064" w:type="dxa"/>
          </w:tcPr>
          <w:p w14:paraId="4122101F" w14:textId="2A85A1B6" w:rsidR="003D4287" w:rsidRDefault="003D4287" w:rsidP="00DF56EE">
            <w:pPr>
              <w:jc w:val="right"/>
            </w:pPr>
            <w:r>
              <w:rPr>
                <w:rFonts w:ascii="Calibri" w:hAnsi="Calibri"/>
                <w:color w:val="000000"/>
                <w:sz w:val="22"/>
                <w:szCs w:val="22"/>
              </w:rPr>
              <w:t>5</w:t>
            </w:r>
          </w:p>
        </w:tc>
        <w:tc>
          <w:tcPr>
            <w:tcW w:w="1064" w:type="dxa"/>
          </w:tcPr>
          <w:p w14:paraId="52D14309" w14:textId="63998D25" w:rsidR="003D4287" w:rsidRDefault="003D4287" w:rsidP="00DF56EE">
            <w:pPr>
              <w:jc w:val="right"/>
            </w:pPr>
            <w:r>
              <w:rPr>
                <w:rFonts w:ascii="Calibri" w:hAnsi="Calibri"/>
                <w:color w:val="000000"/>
                <w:sz w:val="22"/>
                <w:szCs w:val="22"/>
              </w:rPr>
              <w:t>-2</w:t>
            </w:r>
          </w:p>
        </w:tc>
        <w:tc>
          <w:tcPr>
            <w:tcW w:w="1064" w:type="dxa"/>
          </w:tcPr>
          <w:p w14:paraId="41059EF0" w14:textId="14C8AFF7" w:rsidR="003D4287" w:rsidRDefault="003D4287" w:rsidP="00DF56EE">
            <w:pPr>
              <w:jc w:val="right"/>
            </w:pPr>
            <w:r>
              <w:rPr>
                <w:rFonts w:ascii="Calibri" w:hAnsi="Calibri"/>
                <w:color w:val="000000"/>
                <w:sz w:val="22"/>
                <w:szCs w:val="22"/>
              </w:rPr>
              <w:t>-5</w:t>
            </w:r>
          </w:p>
        </w:tc>
        <w:tc>
          <w:tcPr>
            <w:tcW w:w="1064" w:type="dxa"/>
          </w:tcPr>
          <w:p w14:paraId="0FAF41E5" w14:textId="7213634E" w:rsidR="003D4287" w:rsidRDefault="003D4287" w:rsidP="00DF56EE">
            <w:pPr>
              <w:jc w:val="right"/>
            </w:pPr>
            <w:r>
              <w:rPr>
                <w:rFonts w:ascii="Calibri" w:hAnsi="Calibri"/>
                <w:color w:val="000000"/>
                <w:sz w:val="22"/>
                <w:szCs w:val="22"/>
              </w:rPr>
              <w:t>-6</w:t>
            </w:r>
          </w:p>
        </w:tc>
        <w:tc>
          <w:tcPr>
            <w:tcW w:w="1064" w:type="dxa"/>
          </w:tcPr>
          <w:p w14:paraId="517FA676" w14:textId="6CD59999" w:rsidR="003D4287" w:rsidRDefault="003D4287" w:rsidP="00DF56EE">
            <w:pPr>
              <w:jc w:val="right"/>
            </w:pPr>
            <w:r>
              <w:rPr>
                <w:rFonts w:ascii="Calibri" w:hAnsi="Calibri"/>
                <w:color w:val="000000"/>
                <w:sz w:val="22"/>
                <w:szCs w:val="22"/>
              </w:rPr>
              <w:t>-11</w:t>
            </w:r>
          </w:p>
        </w:tc>
        <w:tc>
          <w:tcPr>
            <w:tcW w:w="1064" w:type="dxa"/>
          </w:tcPr>
          <w:p w14:paraId="2921E685" w14:textId="597282EF" w:rsidR="003D4287" w:rsidRDefault="003D4287" w:rsidP="00DF56EE">
            <w:pPr>
              <w:jc w:val="right"/>
            </w:pPr>
            <w:r>
              <w:rPr>
                <w:rFonts w:ascii="Calibri" w:hAnsi="Calibri"/>
                <w:color w:val="000000"/>
                <w:sz w:val="22"/>
                <w:szCs w:val="22"/>
              </w:rPr>
              <w:t>4</w:t>
            </w:r>
          </w:p>
        </w:tc>
        <w:tc>
          <w:tcPr>
            <w:tcW w:w="1064" w:type="dxa"/>
          </w:tcPr>
          <w:p w14:paraId="14953424" w14:textId="1915EA83" w:rsidR="003D4287" w:rsidRDefault="003D4287" w:rsidP="00DF56EE">
            <w:pPr>
              <w:jc w:val="right"/>
            </w:pPr>
            <w:r>
              <w:rPr>
                <w:rFonts w:ascii="Calibri" w:hAnsi="Calibri"/>
                <w:color w:val="000000"/>
                <w:sz w:val="22"/>
                <w:szCs w:val="22"/>
              </w:rPr>
              <w:t>9</w:t>
            </w:r>
          </w:p>
        </w:tc>
      </w:tr>
      <w:tr w:rsidR="003D4287" w14:paraId="37977CE6" w14:textId="77777777" w:rsidTr="00DF56EE">
        <w:tc>
          <w:tcPr>
            <w:tcW w:w="1064" w:type="dxa"/>
          </w:tcPr>
          <w:p w14:paraId="3EA8EFEB" w14:textId="78D25557" w:rsidR="003D4287" w:rsidRDefault="003D4287" w:rsidP="00DF56EE">
            <w:pPr>
              <w:jc w:val="right"/>
            </w:pPr>
            <w:r>
              <w:rPr>
                <w:rFonts w:ascii="Calibri" w:hAnsi="Calibri"/>
                <w:color w:val="000000"/>
                <w:sz w:val="22"/>
                <w:szCs w:val="22"/>
              </w:rPr>
              <w:t>1011</w:t>
            </w:r>
          </w:p>
        </w:tc>
        <w:tc>
          <w:tcPr>
            <w:tcW w:w="1064" w:type="dxa"/>
          </w:tcPr>
          <w:p w14:paraId="7208EE53" w14:textId="3820DBD3" w:rsidR="003D4287" w:rsidRDefault="003D4287" w:rsidP="00DF56EE">
            <w:pPr>
              <w:jc w:val="right"/>
            </w:pPr>
            <w:r>
              <w:rPr>
                <w:rFonts w:ascii="Calibri" w:hAnsi="Calibri"/>
                <w:color w:val="000000"/>
                <w:sz w:val="22"/>
                <w:szCs w:val="22"/>
              </w:rPr>
              <w:t>3</w:t>
            </w:r>
          </w:p>
        </w:tc>
        <w:tc>
          <w:tcPr>
            <w:tcW w:w="1064" w:type="dxa"/>
          </w:tcPr>
          <w:p w14:paraId="5BABCBD4" w14:textId="5F9DF2CF" w:rsidR="003D4287" w:rsidRDefault="003D4287" w:rsidP="00DF56EE">
            <w:pPr>
              <w:jc w:val="right"/>
            </w:pPr>
            <w:r>
              <w:rPr>
                <w:rFonts w:ascii="Calibri" w:hAnsi="Calibri"/>
                <w:color w:val="000000"/>
                <w:sz w:val="22"/>
                <w:szCs w:val="22"/>
              </w:rPr>
              <w:t>7</w:t>
            </w:r>
          </w:p>
        </w:tc>
        <w:tc>
          <w:tcPr>
            <w:tcW w:w="1064" w:type="dxa"/>
          </w:tcPr>
          <w:p w14:paraId="68B77096" w14:textId="4978E224" w:rsidR="003D4287" w:rsidRDefault="003D4287" w:rsidP="00DF56EE">
            <w:pPr>
              <w:jc w:val="right"/>
            </w:pPr>
            <w:r>
              <w:rPr>
                <w:rFonts w:ascii="Calibri" w:hAnsi="Calibri"/>
                <w:color w:val="000000"/>
                <w:sz w:val="22"/>
                <w:szCs w:val="22"/>
              </w:rPr>
              <w:t>-3</w:t>
            </w:r>
          </w:p>
        </w:tc>
        <w:tc>
          <w:tcPr>
            <w:tcW w:w="1064" w:type="dxa"/>
          </w:tcPr>
          <w:p w14:paraId="60670BE6" w14:textId="3D884AFB" w:rsidR="003D4287" w:rsidRDefault="003D4287" w:rsidP="00DF56EE">
            <w:pPr>
              <w:jc w:val="right"/>
            </w:pPr>
            <w:r>
              <w:rPr>
                <w:rFonts w:ascii="Calibri" w:hAnsi="Calibri"/>
                <w:color w:val="000000"/>
                <w:sz w:val="22"/>
                <w:szCs w:val="22"/>
              </w:rPr>
              <w:t>-7</w:t>
            </w:r>
          </w:p>
        </w:tc>
        <w:tc>
          <w:tcPr>
            <w:tcW w:w="1064" w:type="dxa"/>
          </w:tcPr>
          <w:p w14:paraId="6C40557D" w14:textId="30B15919" w:rsidR="003D4287" w:rsidRDefault="003D4287" w:rsidP="00DF56EE">
            <w:pPr>
              <w:jc w:val="right"/>
            </w:pPr>
            <w:r>
              <w:rPr>
                <w:rFonts w:ascii="Calibri" w:hAnsi="Calibri"/>
                <w:color w:val="000000"/>
                <w:sz w:val="22"/>
                <w:szCs w:val="22"/>
              </w:rPr>
              <w:t>-5</w:t>
            </w:r>
          </w:p>
        </w:tc>
        <w:tc>
          <w:tcPr>
            <w:tcW w:w="1064" w:type="dxa"/>
          </w:tcPr>
          <w:p w14:paraId="7B1C7B91" w14:textId="1EB3ECB9" w:rsidR="003D4287" w:rsidRDefault="003D4287" w:rsidP="00DF56EE">
            <w:pPr>
              <w:jc w:val="right"/>
            </w:pPr>
            <w:r>
              <w:rPr>
                <w:rFonts w:ascii="Calibri" w:hAnsi="Calibri"/>
                <w:color w:val="000000"/>
                <w:sz w:val="22"/>
                <w:szCs w:val="22"/>
              </w:rPr>
              <w:t>-9</w:t>
            </w:r>
          </w:p>
        </w:tc>
        <w:tc>
          <w:tcPr>
            <w:tcW w:w="1064" w:type="dxa"/>
          </w:tcPr>
          <w:p w14:paraId="0EBD5DE5" w14:textId="778D4A79" w:rsidR="003D4287" w:rsidRDefault="003D4287" w:rsidP="00DF56EE">
            <w:pPr>
              <w:jc w:val="right"/>
            </w:pPr>
            <w:r>
              <w:rPr>
                <w:rFonts w:ascii="Calibri" w:hAnsi="Calibri"/>
                <w:color w:val="000000"/>
                <w:sz w:val="22"/>
                <w:szCs w:val="22"/>
              </w:rPr>
              <w:t>5</w:t>
            </w:r>
          </w:p>
        </w:tc>
        <w:tc>
          <w:tcPr>
            <w:tcW w:w="1064" w:type="dxa"/>
          </w:tcPr>
          <w:p w14:paraId="11C7C32E" w14:textId="026EF8ED" w:rsidR="003D4287" w:rsidRDefault="003D4287" w:rsidP="00DF56EE">
            <w:pPr>
              <w:jc w:val="right"/>
            </w:pPr>
            <w:r>
              <w:rPr>
                <w:rFonts w:ascii="Calibri" w:hAnsi="Calibri"/>
                <w:color w:val="000000"/>
                <w:sz w:val="22"/>
                <w:szCs w:val="22"/>
              </w:rPr>
              <w:t>11</w:t>
            </w:r>
          </w:p>
        </w:tc>
      </w:tr>
      <w:tr w:rsidR="003D4287" w14:paraId="5D8794D5" w14:textId="77777777" w:rsidTr="00DF56EE">
        <w:tc>
          <w:tcPr>
            <w:tcW w:w="1064" w:type="dxa"/>
          </w:tcPr>
          <w:p w14:paraId="499F5E71" w14:textId="76503E0A" w:rsidR="003D4287" w:rsidRDefault="003D4287" w:rsidP="00DF56EE">
            <w:pPr>
              <w:jc w:val="right"/>
            </w:pPr>
            <w:r>
              <w:rPr>
                <w:rFonts w:ascii="Calibri" w:hAnsi="Calibri"/>
                <w:color w:val="000000"/>
                <w:sz w:val="22"/>
                <w:szCs w:val="22"/>
              </w:rPr>
              <w:t>1100</w:t>
            </w:r>
          </w:p>
        </w:tc>
        <w:tc>
          <w:tcPr>
            <w:tcW w:w="1064" w:type="dxa"/>
          </w:tcPr>
          <w:p w14:paraId="01F6FB8F" w14:textId="7F68EA56" w:rsidR="003D4287" w:rsidRDefault="003D4287" w:rsidP="00DF56EE">
            <w:pPr>
              <w:jc w:val="right"/>
            </w:pPr>
            <w:r>
              <w:rPr>
                <w:rFonts w:ascii="Calibri" w:hAnsi="Calibri"/>
                <w:color w:val="000000"/>
                <w:sz w:val="22"/>
                <w:szCs w:val="22"/>
              </w:rPr>
              <w:t>4</w:t>
            </w:r>
          </w:p>
        </w:tc>
        <w:tc>
          <w:tcPr>
            <w:tcW w:w="1064" w:type="dxa"/>
          </w:tcPr>
          <w:p w14:paraId="7B1D3CA4" w14:textId="76F2DAF4" w:rsidR="003D4287" w:rsidRDefault="003D4287" w:rsidP="00DF56EE">
            <w:pPr>
              <w:jc w:val="right"/>
            </w:pPr>
            <w:r>
              <w:rPr>
                <w:rFonts w:ascii="Calibri" w:hAnsi="Calibri"/>
                <w:color w:val="000000"/>
                <w:sz w:val="22"/>
                <w:szCs w:val="22"/>
              </w:rPr>
              <w:t>9</w:t>
            </w:r>
          </w:p>
        </w:tc>
        <w:tc>
          <w:tcPr>
            <w:tcW w:w="1064" w:type="dxa"/>
          </w:tcPr>
          <w:p w14:paraId="2BAC596A" w14:textId="5DC6AA44" w:rsidR="003D4287" w:rsidRDefault="003D4287" w:rsidP="00DF56EE">
            <w:pPr>
              <w:jc w:val="right"/>
            </w:pPr>
            <w:r>
              <w:rPr>
                <w:rFonts w:ascii="Calibri" w:hAnsi="Calibri"/>
                <w:color w:val="000000"/>
                <w:sz w:val="22"/>
                <w:szCs w:val="22"/>
              </w:rPr>
              <w:t>-4</w:t>
            </w:r>
          </w:p>
        </w:tc>
        <w:tc>
          <w:tcPr>
            <w:tcW w:w="1064" w:type="dxa"/>
          </w:tcPr>
          <w:p w14:paraId="0DEF0F67" w14:textId="297ED4A3" w:rsidR="003D4287" w:rsidRDefault="003D4287" w:rsidP="00DF56EE">
            <w:pPr>
              <w:jc w:val="right"/>
            </w:pPr>
            <w:r>
              <w:rPr>
                <w:rFonts w:ascii="Calibri" w:hAnsi="Calibri"/>
                <w:color w:val="000000"/>
                <w:sz w:val="22"/>
                <w:szCs w:val="22"/>
              </w:rPr>
              <w:t>-9</w:t>
            </w:r>
          </w:p>
        </w:tc>
        <w:tc>
          <w:tcPr>
            <w:tcW w:w="1064" w:type="dxa"/>
          </w:tcPr>
          <w:p w14:paraId="272E985E" w14:textId="01B03434" w:rsidR="003D4287" w:rsidRDefault="003D4287" w:rsidP="00DF56EE">
            <w:pPr>
              <w:jc w:val="right"/>
            </w:pPr>
            <w:r>
              <w:rPr>
                <w:rFonts w:ascii="Calibri" w:hAnsi="Calibri"/>
                <w:color w:val="000000"/>
                <w:sz w:val="22"/>
                <w:szCs w:val="22"/>
              </w:rPr>
              <w:t>-4</w:t>
            </w:r>
          </w:p>
        </w:tc>
        <w:tc>
          <w:tcPr>
            <w:tcW w:w="1064" w:type="dxa"/>
          </w:tcPr>
          <w:p w14:paraId="41981F99" w14:textId="5FCF7133" w:rsidR="003D4287" w:rsidRDefault="003D4287" w:rsidP="00DF56EE">
            <w:pPr>
              <w:jc w:val="right"/>
            </w:pPr>
            <w:r>
              <w:rPr>
                <w:rFonts w:ascii="Calibri" w:hAnsi="Calibri"/>
                <w:color w:val="000000"/>
                <w:sz w:val="22"/>
                <w:szCs w:val="22"/>
              </w:rPr>
              <w:t>-7</w:t>
            </w:r>
          </w:p>
        </w:tc>
        <w:tc>
          <w:tcPr>
            <w:tcW w:w="1064" w:type="dxa"/>
          </w:tcPr>
          <w:p w14:paraId="0400F512" w14:textId="3436A838" w:rsidR="003D4287" w:rsidRDefault="003D4287" w:rsidP="00DF56EE">
            <w:pPr>
              <w:jc w:val="right"/>
            </w:pPr>
            <w:r>
              <w:rPr>
                <w:rFonts w:ascii="Calibri" w:hAnsi="Calibri"/>
                <w:color w:val="000000"/>
                <w:sz w:val="22"/>
                <w:szCs w:val="22"/>
              </w:rPr>
              <w:t>0</w:t>
            </w:r>
          </w:p>
        </w:tc>
        <w:tc>
          <w:tcPr>
            <w:tcW w:w="1064" w:type="dxa"/>
          </w:tcPr>
          <w:p w14:paraId="33C667C4" w14:textId="2FE02C09" w:rsidR="003D4287" w:rsidRDefault="003D4287" w:rsidP="00DF56EE">
            <w:pPr>
              <w:jc w:val="right"/>
            </w:pPr>
            <w:r>
              <w:rPr>
                <w:rFonts w:ascii="Calibri" w:hAnsi="Calibri"/>
                <w:color w:val="000000"/>
                <w:sz w:val="22"/>
                <w:szCs w:val="22"/>
              </w:rPr>
              <w:t>1</w:t>
            </w:r>
          </w:p>
        </w:tc>
      </w:tr>
      <w:tr w:rsidR="003D4287" w14:paraId="2E651082" w14:textId="77777777" w:rsidTr="00DF56EE">
        <w:tc>
          <w:tcPr>
            <w:tcW w:w="1064" w:type="dxa"/>
          </w:tcPr>
          <w:p w14:paraId="356585EC" w14:textId="460617E1" w:rsidR="003D4287" w:rsidRDefault="003D4287" w:rsidP="00DF56EE">
            <w:pPr>
              <w:jc w:val="right"/>
            </w:pPr>
            <w:r>
              <w:rPr>
                <w:rFonts w:ascii="Calibri" w:hAnsi="Calibri"/>
                <w:color w:val="000000"/>
                <w:sz w:val="22"/>
                <w:szCs w:val="22"/>
              </w:rPr>
              <w:t>1101</w:t>
            </w:r>
          </w:p>
        </w:tc>
        <w:tc>
          <w:tcPr>
            <w:tcW w:w="1064" w:type="dxa"/>
          </w:tcPr>
          <w:p w14:paraId="12CF80B6" w14:textId="72CEFEEF" w:rsidR="003D4287" w:rsidRDefault="003D4287" w:rsidP="00DF56EE">
            <w:pPr>
              <w:jc w:val="right"/>
            </w:pPr>
            <w:r>
              <w:rPr>
                <w:rFonts w:ascii="Calibri" w:hAnsi="Calibri"/>
                <w:color w:val="000000"/>
                <w:sz w:val="22"/>
                <w:szCs w:val="22"/>
              </w:rPr>
              <w:t>5</w:t>
            </w:r>
          </w:p>
        </w:tc>
        <w:tc>
          <w:tcPr>
            <w:tcW w:w="1064" w:type="dxa"/>
          </w:tcPr>
          <w:p w14:paraId="3D896EA7" w14:textId="0A16FBC2" w:rsidR="003D4287" w:rsidRDefault="003D4287" w:rsidP="00DF56EE">
            <w:pPr>
              <w:jc w:val="right"/>
            </w:pPr>
            <w:r>
              <w:rPr>
                <w:rFonts w:ascii="Calibri" w:hAnsi="Calibri"/>
                <w:color w:val="000000"/>
                <w:sz w:val="22"/>
                <w:szCs w:val="22"/>
              </w:rPr>
              <w:t>11</w:t>
            </w:r>
          </w:p>
        </w:tc>
        <w:tc>
          <w:tcPr>
            <w:tcW w:w="1064" w:type="dxa"/>
          </w:tcPr>
          <w:p w14:paraId="5C66E0C5" w14:textId="2EC4E85E" w:rsidR="003D4287" w:rsidRDefault="003D4287" w:rsidP="00DF56EE">
            <w:pPr>
              <w:jc w:val="right"/>
            </w:pPr>
            <w:r>
              <w:rPr>
                <w:rFonts w:ascii="Calibri" w:hAnsi="Calibri"/>
                <w:color w:val="000000"/>
                <w:sz w:val="22"/>
                <w:szCs w:val="22"/>
              </w:rPr>
              <w:t>-5</w:t>
            </w:r>
          </w:p>
        </w:tc>
        <w:tc>
          <w:tcPr>
            <w:tcW w:w="1064" w:type="dxa"/>
          </w:tcPr>
          <w:p w14:paraId="71C9D92E" w14:textId="53131C0A" w:rsidR="003D4287" w:rsidRDefault="003D4287" w:rsidP="00DF56EE">
            <w:pPr>
              <w:jc w:val="right"/>
            </w:pPr>
            <w:r>
              <w:rPr>
                <w:rFonts w:ascii="Calibri" w:hAnsi="Calibri"/>
                <w:color w:val="000000"/>
                <w:sz w:val="22"/>
                <w:szCs w:val="22"/>
              </w:rPr>
              <w:t>-11</w:t>
            </w:r>
          </w:p>
        </w:tc>
        <w:tc>
          <w:tcPr>
            <w:tcW w:w="1064" w:type="dxa"/>
          </w:tcPr>
          <w:p w14:paraId="679D9DF7" w14:textId="1F2786D3" w:rsidR="003D4287" w:rsidRDefault="003D4287" w:rsidP="00DF56EE">
            <w:pPr>
              <w:jc w:val="right"/>
            </w:pPr>
            <w:r>
              <w:rPr>
                <w:rFonts w:ascii="Calibri" w:hAnsi="Calibri"/>
                <w:color w:val="000000"/>
                <w:sz w:val="22"/>
                <w:szCs w:val="22"/>
              </w:rPr>
              <w:t>-3</w:t>
            </w:r>
          </w:p>
        </w:tc>
        <w:tc>
          <w:tcPr>
            <w:tcW w:w="1064" w:type="dxa"/>
          </w:tcPr>
          <w:p w14:paraId="24C1E812" w14:textId="4A6C024D" w:rsidR="003D4287" w:rsidRDefault="003D4287" w:rsidP="00DF56EE">
            <w:pPr>
              <w:jc w:val="right"/>
            </w:pPr>
            <w:r>
              <w:rPr>
                <w:rFonts w:ascii="Calibri" w:hAnsi="Calibri"/>
                <w:color w:val="000000"/>
                <w:sz w:val="22"/>
                <w:szCs w:val="22"/>
              </w:rPr>
              <w:t>-5</w:t>
            </w:r>
          </w:p>
        </w:tc>
        <w:tc>
          <w:tcPr>
            <w:tcW w:w="1064" w:type="dxa"/>
          </w:tcPr>
          <w:p w14:paraId="3DF0BE20" w14:textId="2CA11FE9" w:rsidR="003D4287" w:rsidRDefault="003D4287" w:rsidP="00DF56EE">
            <w:pPr>
              <w:jc w:val="right"/>
            </w:pPr>
            <w:r>
              <w:rPr>
                <w:rFonts w:ascii="Calibri" w:hAnsi="Calibri"/>
                <w:color w:val="000000"/>
                <w:sz w:val="22"/>
                <w:szCs w:val="22"/>
              </w:rPr>
              <w:t>1</w:t>
            </w:r>
          </w:p>
        </w:tc>
        <w:tc>
          <w:tcPr>
            <w:tcW w:w="1064" w:type="dxa"/>
          </w:tcPr>
          <w:p w14:paraId="57BAA552" w14:textId="3C52029D" w:rsidR="003D4287" w:rsidRDefault="003D4287" w:rsidP="00DF56EE">
            <w:pPr>
              <w:jc w:val="right"/>
            </w:pPr>
            <w:r>
              <w:rPr>
                <w:rFonts w:ascii="Calibri" w:hAnsi="Calibri"/>
                <w:color w:val="000000"/>
                <w:sz w:val="22"/>
                <w:szCs w:val="22"/>
              </w:rPr>
              <w:t>3</w:t>
            </w:r>
          </w:p>
        </w:tc>
      </w:tr>
      <w:tr w:rsidR="003D4287" w14:paraId="45A33845" w14:textId="77777777" w:rsidTr="00DF56EE">
        <w:tc>
          <w:tcPr>
            <w:tcW w:w="1064" w:type="dxa"/>
          </w:tcPr>
          <w:p w14:paraId="76371D45" w14:textId="313B1A20" w:rsidR="003D4287" w:rsidRDefault="003D4287" w:rsidP="00DF56EE">
            <w:pPr>
              <w:jc w:val="right"/>
            </w:pPr>
            <w:r>
              <w:rPr>
                <w:rFonts w:ascii="Calibri" w:hAnsi="Calibri"/>
                <w:color w:val="000000"/>
                <w:sz w:val="22"/>
                <w:szCs w:val="22"/>
              </w:rPr>
              <w:t>1110</w:t>
            </w:r>
          </w:p>
        </w:tc>
        <w:tc>
          <w:tcPr>
            <w:tcW w:w="1064" w:type="dxa"/>
          </w:tcPr>
          <w:p w14:paraId="3B6ADC4C" w14:textId="43661657" w:rsidR="003D4287" w:rsidRDefault="003D4287" w:rsidP="00DF56EE">
            <w:pPr>
              <w:jc w:val="right"/>
            </w:pPr>
            <w:r>
              <w:rPr>
                <w:rFonts w:ascii="Calibri" w:hAnsi="Calibri"/>
                <w:color w:val="000000"/>
                <w:sz w:val="22"/>
                <w:szCs w:val="22"/>
              </w:rPr>
              <w:t>6</w:t>
            </w:r>
          </w:p>
        </w:tc>
        <w:tc>
          <w:tcPr>
            <w:tcW w:w="1064" w:type="dxa"/>
          </w:tcPr>
          <w:p w14:paraId="0D922FBF" w14:textId="3E73E3D8" w:rsidR="003D4287" w:rsidRDefault="003D4287" w:rsidP="00DF56EE">
            <w:pPr>
              <w:jc w:val="right"/>
            </w:pPr>
            <w:r>
              <w:rPr>
                <w:rFonts w:ascii="Calibri" w:hAnsi="Calibri"/>
                <w:color w:val="000000"/>
                <w:sz w:val="22"/>
                <w:szCs w:val="22"/>
              </w:rPr>
              <w:t>13</w:t>
            </w:r>
          </w:p>
        </w:tc>
        <w:tc>
          <w:tcPr>
            <w:tcW w:w="1064" w:type="dxa"/>
          </w:tcPr>
          <w:p w14:paraId="3C3E6796" w14:textId="7EF89FF2" w:rsidR="003D4287" w:rsidRDefault="003D4287" w:rsidP="00DF56EE">
            <w:pPr>
              <w:jc w:val="right"/>
            </w:pPr>
            <w:r>
              <w:rPr>
                <w:rFonts w:ascii="Calibri" w:hAnsi="Calibri"/>
                <w:color w:val="000000"/>
                <w:sz w:val="22"/>
                <w:szCs w:val="22"/>
              </w:rPr>
              <w:t>-6</w:t>
            </w:r>
          </w:p>
        </w:tc>
        <w:tc>
          <w:tcPr>
            <w:tcW w:w="1064" w:type="dxa"/>
          </w:tcPr>
          <w:p w14:paraId="4118BDFC" w14:textId="231CF5E3" w:rsidR="003D4287" w:rsidRDefault="003D4287" w:rsidP="00DF56EE">
            <w:pPr>
              <w:jc w:val="right"/>
            </w:pPr>
            <w:r>
              <w:rPr>
                <w:rFonts w:ascii="Calibri" w:hAnsi="Calibri"/>
                <w:color w:val="000000"/>
                <w:sz w:val="22"/>
                <w:szCs w:val="22"/>
              </w:rPr>
              <w:t>-13</w:t>
            </w:r>
          </w:p>
        </w:tc>
        <w:tc>
          <w:tcPr>
            <w:tcW w:w="1064" w:type="dxa"/>
          </w:tcPr>
          <w:p w14:paraId="6D3D33E0" w14:textId="2911B964" w:rsidR="003D4287" w:rsidRDefault="003D4287" w:rsidP="00DF56EE">
            <w:pPr>
              <w:jc w:val="right"/>
            </w:pPr>
            <w:r>
              <w:rPr>
                <w:rFonts w:ascii="Calibri" w:hAnsi="Calibri"/>
                <w:color w:val="000000"/>
                <w:sz w:val="22"/>
                <w:szCs w:val="22"/>
              </w:rPr>
              <w:t>-2</w:t>
            </w:r>
          </w:p>
        </w:tc>
        <w:tc>
          <w:tcPr>
            <w:tcW w:w="1064" w:type="dxa"/>
          </w:tcPr>
          <w:p w14:paraId="5FFC1594" w14:textId="28020673" w:rsidR="003D4287" w:rsidRDefault="003D4287" w:rsidP="00DF56EE">
            <w:pPr>
              <w:jc w:val="right"/>
            </w:pPr>
            <w:r>
              <w:rPr>
                <w:rFonts w:ascii="Calibri" w:hAnsi="Calibri"/>
                <w:color w:val="000000"/>
                <w:sz w:val="22"/>
                <w:szCs w:val="22"/>
              </w:rPr>
              <w:t>-3</w:t>
            </w:r>
          </w:p>
        </w:tc>
        <w:tc>
          <w:tcPr>
            <w:tcW w:w="1064" w:type="dxa"/>
          </w:tcPr>
          <w:p w14:paraId="64D4BCAF" w14:textId="70BE2A70" w:rsidR="003D4287" w:rsidRDefault="003D4287" w:rsidP="00DF56EE">
            <w:pPr>
              <w:jc w:val="right"/>
            </w:pPr>
            <w:r>
              <w:rPr>
                <w:rFonts w:ascii="Calibri" w:hAnsi="Calibri"/>
                <w:color w:val="000000"/>
                <w:sz w:val="22"/>
                <w:szCs w:val="22"/>
              </w:rPr>
              <w:t>3</w:t>
            </w:r>
          </w:p>
        </w:tc>
        <w:tc>
          <w:tcPr>
            <w:tcW w:w="1064" w:type="dxa"/>
          </w:tcPr>
          <w:p w14:paraId="50577152" w14:textId="4A6F0186" w:rsidR="003D4287" w:rsidRDefault="003D4287" w:rsidP="00DF56EE">
            <w:pPr>
              <w:jc w:val="right"/>
            </w:pPr>
            <w:r>
              <w:rPr>
                <w:rFonts w:ascii="Calibri" w:hAnsi="Calibri"/>
                <w:color w:val="000000"/>
                <w:sz w:val="22"/>
                <w:szCs w:val="22"/>
              </w:rPr>
              <w:t>7</w:t>
            </w:r>
          </w:p>
        </w:tc>
      </w:tr>
      <w:tr w:rsidR="003D4287" w14:paraId="6C1A9671" w14:textId="77777777" w:rsidTr="00DF56EE">
        <w:tc>
          <w:tcPr>
            <w:tcW w:w="1064" w:type="dxa"/>
          </w:tcPr>
          <w:p w14:paraId="21B294F9" w14:textId="1F9A4ED1" w:rsidR="003D4287" w:rsidRDefault="003D4287" w:rsidP="00DF56EE">
            <w:pPr>
              <w:jc w:val="right"/>
            </w:pPr>
            <w:r>
              <w:rPr>
                <w:rFonts w:ascii="Calibri" w:hAnsi="Calibri"/>
                <w:color w:val="000000"/>
                <w:sz w:val="22"/>
                <w:szCs w:val="22"/>
              </w:rPr>
              <w:t>1111</w:t>
            </w:r>
          </w:p>
        </w:tc>
        <w:tc>
          <w:tcPr>
            <w:tcW w:w="1064" w:type="dxa"/>
          </w:tcPr>
          <w:p w14:paraId="5B09C921" w14:textId="7DCE794B" w:rsidR="003D4287" w:rsidRDefault="003D4287" w:rsidP="00DF56EE">
            <w:pPr>
              <w:jc w:val="right"/>
            </w:pPr>
            <w:r>
              <w:rPr>
                <w:rFonts w:ascii="Calibri" w:hAnsi="Calibri"/>
                <w:color w:val="000000"/>
                <w:sz w:val="22"/>
                <w:szCs w:val="22"/>
              </w:rPr>
              <w:t>7</w:t>
            </w:r>
          </w:p>
        </w:tc>
        <w:tc>
          <w:tcPr>
            <w:tcW w:w="1064" w:type="dxa"/>
          </w:tcPr>
          <w:p w14:paraId="2175EB6E" w14:textId="75103C7C" w:rsidR="003D4287" w:rsidRDefault="003D4287" w:rsidP="00DF56EE">
            <w:pPr>
              <w:jc w:val="right"/>
            </w:pPr>
            <w:r>
              <w:rPr>
                <w:rFonts w:ascii="Calibri" w:hAnsi="Calibri"/>
                <w:color w:val="000000"/>
                <w:sz w:val="22"/>
                <w:szCs w:val="22"/>
              </w:rPr>
              <w:t>15</w:t>
            </w:r>
          </w:p>
        </w:tc>
        <w:tc>
          <w:tcPr>
            <w:tcW w:w="1064" w:type="dxa"/>
          </w:tcPr>
          <w:p w14:paraId="43D598C7" w14:textId="0AED6633" w:rsidR="003D4287" w:rsidRDefault="003D4287" w:rsidP="00DF56EE">
            <w:pPr>
              <w:jc w:val="right"/>
            </w:pPr>
            <w:r>
              <w:rPr>
                <w:rFonts w:ascii="Calibri" w:hAnsi="Calibri"/>
                <w:color w:val="000000"/>
                <w:sz w:val="22"/>
                <w:szCs w:val="22"/>
              </w:rPr>
              <w:t>-7</w:t>
            </w:r>
          </w:p>
        </w:tc>
        <w:tc>
          <w:tcPr>
            <w:tcW w:w="1064" w:type="dxa"/>
          </w:tcPr>
          <w:p w14:paraId="7452DE82" w14:textId="50765D76" w:rsidR="003D4287" w:rsidRDefault="003D4287" w:rsidP="00DF56EE">
            <w:pPr>
              <w:jc w:val="right"/>
            </w:pPr>
            <w:r>
              <w:rPr>
                <w:rFonts w:ascii="Calibri" w:hAnsi="Calibri"/>
                <w:color w:val="000000"/>
                <w:sz w:val="22"/>
                <w:szCs w:val="22"/>
              </w:rPr>
              <w:t>-15</w:t>
            </w:r>
          </w:p>
        </w:tc>
        <w:tc>
          <w:tcPr>
            <w:tcW w:w="1064" w:type="dxa"/>
          </w:tcPr>
          <w:p w14:paraId="2A2F27B9" w14:textId="67EC54C7" w:rsidR="003D4287" w:rsidRDefault="003D4287" w:rsidP="00DF56EE">
            <w:pPr>
              <w:jc w:val="right"/>
            </w:pPr>
            <w:r>
              <w:rPr>
                <w:rFonts w:ascii="Calibri" w:hAnsi="Calibri"/>
                <w:color w:val="000000"/>
                <w:sz w:val="22"/>
                <w:szCs w:val="22"/>
              </w:rPr>
              <w:t>-1</w:t>
            </w:r>
          </w:p>
        </w:tc>
        <w:tc>
          <w:tcPr>
            <w:tcW w:w="1064" w:type="dxa"/>
          </w:tcPr>
          <w:p w14:paraId="6E13BFD8" w14:textId="707D391F" w:rsidR="003D4287" w:rsidRDefault="003D4287" w:rsidP="00DF56EE">
            <w:pPr>
              <w:jc w:val="right"/>
            </w:pPr>
            <w:r>
              <w:rPr>
                <w:rFonts w:ascii="Calibri" w:hAnsi="Calibri"/>
                <w:color w:val="000000"/>
                <w:sz w:val="22"/>
                <w:szCs w:val="22"/>
              </w:rPr>
              <w:t>-1</w:t>
            </w:r>
          </w:p>
        </w:tc>
        <w:tc>
          <w:tcPr>
            <w:tcW w:w="1064" w:type="dxa"/>
          </w:tcPr>
          <w:p w14:paraId="06B3A0EE" w14:textId="0F054A82" w:rsidR="003D4287" w:rsidRDefault="003D4287" w:rsidP="00DF56EE">
            <w:pPr>
              <w:jc w:val="right"/>
            </w:pPr>
            <w:r>
              <w:rPr>
                <w:rFonts w:ascii="Calibri" w:hAnsi="Calibri"/>
                <w:color w:val="000000"/>
                <w:sz w:val="22"/>
                <w:szCs w:val="22"/>
              </w:rPr>
              <w:t>2</w:t>
            </w:r>
          </w:p>
        </w:tc>
        <w:tc>
          <w:tcPr>
            <w:tcW w:w="1064" w:type="dxa"/>
          </w:tcPr>
          <w:p w14:paraId="34318DD3" w14:textId="59081499" w:rsidR="003D4287" w:rsidRDefault="003D4287" w:rsidP="00DF56EE">
            <w:pPr>
              <w:jc w:val="right"/>
            </w:pPr>
            <w:r>
              <w:rPr>
                <w:rFonts w:ascii="Calibri" w:hAnsi="Calibri"/>
                <w:color w:val="000000"/>
                <w:sz w:val="22"/>
                <w:szCs w:val="22"/>
              </w:rPr>
              <w:t>5</w:t>
            </w:r>
          </w:p>
        </w:tc>
      </w:tr>
    </w:tbl>
    <w:p w14:paraId="3C92DC32" w14:textId="7FF0C7B0" w:rsidR="00E8076D" w:rsidRPr="00E761A7" w:rsidRDefault="00E8076D" w:rsidP="00DF56EE">
      <w:pPr>
        <w:pStyle w:val="Caption"/>
        <w:keepNext/>
      </w:pPr>
      <w:bookmarkStart w:id="296" w:name="_Toc489615357"/>
      <w:r w:rsidRPr="008D3C53">
        <w:rPr>
          <w:sz w:val="24"/>
          <w:szCs w:val="24"/>
        </w:rPr>
        <w:lastRenderedPageBreak/>
        <w:t xml:space="preserve">Table </w:t>
      </w:r>
      <w:r w:rsidR="005964DC" w:rsidRPr="00DF56EE">
        <w:rPr>
          <w:sz w:val="24"/>
          <w:szCs w:val="24"/>
        </w:rPr>
        <w:fldChar w:fldCharType="begin"/>
      </w:r>
      <w:r w:rsidR="005964DC" w:rsidRPr="008D3C53">
        <w:rPr>
          <w:sz w:val="24"/>
          <w:szCs w:val="24"/>
        </w:rPr>
        <w:instrText xml:space="preserve"> SEQ Table \* ARABIC </w:instrText>
      </w:r>
      <w:r w:rsidR="005964DC" w:rsidRPr="00DF56EE">
        <w:rPr>
          <w:sz w:val="24"/>
          <w:szCs w:val="24"/>
        </w:rPr>
        <w:fldChar w:fldCharType="separate"/>
      </w:r>
      <w:r w:rsidR="00D7084E">
        <w:rPr>
          <w:noProof/>
          <w:sz w:val="24"/>
          <w:szCs w:val="24"/>
        </w:rPr>
        <w:t>24</w:t>
      </w:r>
      <w:r w:rsidR="005964DC" w:rsidRPr="00DF56EE">
        <w:rPr>
          <w:sz w:val="24"/>
          <w:szCs w:val="24"/>
        </w:rPr>
        <w:fldChar w:fldCharType="end"/>
      </w:r>
      <w:r w:rsidRPr="008D3C53">
        <w:rPr>
          <w:sz w:val="24"/>
          <w:szCs w:val="24"/>
        </w:rPr>
        <w:t xml:space="preserve"> </w:t>
      </w:r>
      <w:r w:rsidR="007408FE">
        <w:rPr>
          <w:sz w:val="24"/>
          <w:szCs w:val="24"/>
        </w:rPr>
        <w:t xml:space="preserve">– </w:t>
      </w:r>
      <w:r w:rsidRPr="008D3C53">
        <w:rPr>
          <w:sz w:val="24"/>
          <w:szCs w:val="24"/>
        </w:rPr>
        <w:t>Encoding of 5-bit samples</w:t>
      </w:r>
      <w:bookmarkEnd w:id="296"/>
    </w:p>
    <w:tbl>
      <w:tblPr>
        <w:tblStyle w:val="TableGrid"/>
        <w:tblW w:w="0" w:type="auto"/>
        <w:tblLook w:val="04A0" w:firstRow="1" w:lastRow="0" w:firstColumn="1" w:lastColumn="0" w:noHBand="0" w:noVBand="1"/>
      </w:tblPr>
      <w:tblGrid>
        <w:gridCol w:w="1333"/>
        <w:gridCol w:w="1005"/>
        <w:gridCol w:w="1012"/>
        <w:gridCol w:w="995"/>
        <w:gridCol w:w="1011"/>
        <w:gridCol w:w="986"/>
        <w:gridCol w:w="1003"/>
        <w:gridCol w:w="994"/>
        <w:gridCol w:w="1011"/>
        <w:tblGridChange w:id="297">
          <w:tblGrid>
            <w:gridCol w:w="1333"/>
            <w:gridCol w:w="1005"/>
            <w:gridCol w:w="1012"/>
            <w:gridCol w:w="995"/>
            <w:gridCol w:w="1011"/>
            <w:gridCol w:w="986"/>
            <w:gridCol w:w="1003"/>
            <w:gridCol w:w="994"/>
            <w:gridCol w:w="1011"/>
          </w:tblGrid>
        </w:tblGridChange>
      </w:tblGrid>
      <w:tr w:rsidR="00E8076D" w14:paraId="56984561" w14:textId="77777777" w:rsidTr="00D97433">
        <w:tc>
          <w:tcPr>
            <w:tcW w:w="1333" w:type="dxa"/>
            <w:shd w:val="clear" w:color="auto" w:fill="548DD4" w:themeFill="text2" w:themeFillTint="99"/>
          </w:tcPr>
          <w:p w14:paraId="64E1559D" w14:textId="408649F8" w:rsidR="00E8076D" w:rsidRDefault="00E8076D" w:rsidP="00E8076D">
            <w:pPr>
              <w:jc w:val="both"/>
            </w:pPr>
            <w:r w:rsidRPr="00514B5D">
              <w:rPr>
                <w:rFonts w:ascii="Calibri" w:hAnsi="Calibri"/>
                <w:b/>
                <w:color w:val="FFFFFF" w:themeColor="background1"/>
                <w:sz w:val="22"/>
                <w:szCs w:val="22"/>
              </w:rPr>
              <w:t>Binary</w:t>
            </w:r>
          </w:p>
        </w:tc>
        <w:tc>
          <w:tcPr>
            <w:tcW w:w="1005" w:type="dxa"/>
            <w:shd w:val="clear" w:color="auto" w:fill="548DD4" w:themeFill="text2" w:themeFillTint="99"/>
          </w:tcPr>
          <w:p w14:paraId="339E5714" w14:textId="7AD08170" w:rsidR="00E8076D" w:rsidRDefault="00E8076D" w:rsidP="00E8076D">
            <w:pPr>
              <w:jc w:val="both"/>
            </w:pPr>
            <w:r w:rsidRPr="00514B5D">
              <w:rPr>
                <w:rFonts w:ascii="Calibri" w:hAnsi="Calibri"/>
                <w:b/>
                <w:color w:val="FFFFFF" w:themeColor="background1"/>
                <w:sz w:val="22"/>
                <w:szCs w:val="22"/>
              </w:rPr>
              <w:t>OB</w:t>
            </w:r>
          </w:p>
        </w:tc>
        <w:tc>
          <w:tcPr>
            <w:tcW w:w="1012" w:type="dxa"/>
            <w:shd w:val="clear" w:color="auto" w:fill="548DD4" w:themeFill="text2" w:themeFillTint="99"/>
          </w:tcPr>
          <w:p w14:paraId="5C7F7B72" w14:textId="2C02976E" w:rsidR="00E8076D" w:rsidRDefault="00E8076D" w:rsidP="00E8076D">
            <w:pPr>
              <w:jc w:val="both"/>
            </w:pPr>
            <w:r w:rsidRPr="00514B5D">
              <w:rPr>
                <w:rFonts w:ascii="Calibri" w:hAnsi="Calibri"/>
                <w:b/>
                <w:color w:val="FFFFFF" w:themeColor="background1"/>
                <w:sz w:val="22"/>
                <w:szCs w:val="22"/>
              </w:rPr>
              <w:t>OBA</w:t>
            </w:r>
          </w:p>
        </w:tc>
        <w:tc>
          <w:tcPr>
            <w:tcW w:w="995" w:type="dxa"/>
            <w:shd w:val="clear" w:color="auto" w:fill="548DD4" w:themeFill="text2" w:themeFillTint="99"/>
          </w:tcPr>
          <w:p w14:paraId="21AFB4CF" w14:textId="7A78269B" w:rsidR="00E8076D" w:rsidRDefault="00E8076D" w:rsidP="00E8076D">
            <w:pPr>
              <w:jc w:val="both"/>
            </w:pPr>
            <w:r w:rsidRPr="00514B5D">
              <w:rPr>
                <w:rFonts w:ascii="Calibri" w:hAnsi="Calibri"/>
                <w:b/>
                <w:color w:val="FFFFFF" w:themeColor="background1"/>
                <w:sz w:val="22"/>
                <w:szCs w:val="22"/>
              </w:rPr>
              <w:t>SM</w:t>
            </w:r>
          </w:p>
        </w:tc>
        <w:tc>
          <w:tcPr>
            <w:tcW w:w="1011" w:type="dxa"/>
            <w:shd w:val="clear" w:color="auto" w:fill="548DD4" w:themeFill="text2" w:themeFillTint="99"/>
          </w:tcPr>
          <w:p w14:paraId="6CB82E5B" w14:textId="6E6E0BBB" w:rsidR="00E8076D" w:rsidRDefault="00E8076D" w:rsidP="00E8076D">
            <w:pPr>
              <w:jc w:val="both"/>
            </w:pPr>
            <w:r w:rsidRPr="00514B5D">
              <w:rPr>
                <w:rFonts w:ascii="Calibri" w:hAnsi="Calibri"/>
                <w:b/>
                <w:color w:val="FFFFFF" w:themeColor="background1"/>
                <w:sz w:val="22"/>
                <w:szCs w:val="22"/>
              </w:rPr>
              <w:t>SMA</w:t>
            </w:r>
          </w:p>
        </w:tc>
        <w:tc>
          <w:tcPr>
            <w:tcW w:w="986" w:type="dxa"/>
            <w:shd w:val="clear" w:color="auto" w:fill="548DD4" w:themeFill="text2" w:themeFillTint="99"/>
          </w:tcPr>
          <w:p w14:paraId="70D74BFF" w14:textId="0EC4F5DB" w:rsidR="00E8076D" w:rsidRDefault="00E8076D" w:rsidP="00E8076D">
            <w:pPr>
              <w:jc w:val="both"/>
            </w:pPr>
            <w:r w:rsidRPr="00514B5D">
              <w:rPr>
                <w:rFonts w:ascii="Calibri" w:hAnsi="Calibri"/>
                <w:b/>
                <w:color w:val="FFFFFF" w:themeColor="background1"/>
                <w:sz w:val="22"/>
                <w:szCs w:val="22"/>
              </w:rPr>
              <w:t>TC</w:t>
            </w:r>
          </w:p>
        </w:tc>
        <w:tc>
          <w:tcPr>
            <w:tcW w:w="1003" w:type="dxa"/>
            <w:shd w:val="clear" w:color="auto" w:fill="548DD4" w:themeFill="text2" w:themeFillTint="99"/>
          </w:tcPr>
          <w:p w14:paraId="0E8B680E" w14:textId="35187BD8" w:rsidR="00E8076D" w:rsidRDefault="00E8076D" w:rsidP="00E8076D">
            <w:pPr>
              <w:jc w:val="both"/>
            </w:pPr>
            <w:r w:rsidRPr="00514B5D">
              <w:rPr>
                <w:rFonts w:ascii="Calibri" w:hAnsi="Calibri"/>
                <w:b/>
                <w:color w:val="FFFFFF" w:themeColor="background1"/>
                <w:sz w:val="22"/>
                <w:szCs w:val="22"/>
              </w:rPr>
              <w:t>TCA</w:t>
            </w:r>
          </w:p>
        </w:tc>
        <w:tc>
          <w:tcPr>
            <w:tcW w:w="994" w:type="dxa"/>
            <w:shd w:val="clear" w:color="auto" w:fill="548DD4" w:themeFill="text2" w:themeFillTint="99"/>
          </w:tcPr>
          <w:p w14:paraId="1523A2A7" w14:textId="0753EA89" w:rsidR="00E8076D" w:rsidRDefault="00E8076D" w:rsidP="00E8076D">
            <w:pPr>
              <w:jc w:val="both"/>
            </w:pPr>
            <w:r w:rsidRPr="00514B5D">
              <w:rPr>
                <w:rFonts w:ascii="Calibri" w:hAnsi="Calibri"/>
                <w:b/>
                <w:color w:val="FFFFFF" w:themeColor="background1"/>
                <w:sz w:val="22"/>
                <w:szCs w:val="22"/>
              </w:rPr>
              <w:t>OG</w:t>
            </w:r>
          </w:p>
        </w:tc>
        <w:tc>
          <w:tcPr>
            <w:tcW w:w="1011" w:type="dxa"/>
            <w:shd w:val="clear" w:color="auto" w:fill="548DD4" w:themeFill="text2" w:themeFillTint="99"/>
          </w:tcPr>
          <w:p w14:paraId="132391AD" w14:textId="39592DD0" w:rsidR="00E8076D" w:rsidRDefault="00E8076D" w:rsidP="00E8076D">
            <w:pPr>
              <w:jc w:val="both"/>
            </w:pPr>
            <w:r w:rsidRPr="00514B5D">
              <w:rPr>
                <w:rFonts w:ascii="Calibri" w:hAnsi="Calibri"/>
                <w:b/>
                <w:color w:val="FFFFFF" w:themeColor="background1"/>
                <w:sz w:val="22"/>
                <w:szCs w:val="22"/>
              </w:rPr>
              <w:t>OGA</w:t>
            </w:r>
          </w:p>
        </w:tc>
      </w:tr>
      <w:tr w:rsidR="00E8076D" w14:paraId="78F11F46" w14:textId="77777777" w:rsidTr="00D97433">
        <w:tc>
          <w:tcPr>
            <w:tcW w:w="1333" w:type="dxa"/>
            <w:vAlign w:val="bottom"/>
          </w:tcPr>
          <w:p w14:paraId="2AAA8889" w14:textId="1B3A3BF2" w:rsidR="00E8076D" w:rsidRDefault="00E8076D" w:rsidP="00DF56EE">
            <w:pPr>
              <w:jc w:val="right"/>
            </w:pPr>
            <w:r>
              <w:rPr>
                <w:rFonts w:ascii="Calibri" w:hAnsi="Calibri"/>
                <w:color w:val="000000"/>
                <w:sz w:val="22"/>
                <w:szCs w:val="22"/>
              </w:rPr>
              <w:t>00000</w:t>
            </w:r>
          </w:p>
        </w:tc>
        <w:tc>
          <w:tcPr>
            <w:tcW w:w="1005" w:type="dxa"/>
            <w:vAlign w:val="bottom"/>
          </w:tcPr>
          <w:p w14:paraId="6B44B1A1" w14:textId="241A7FCB" w:rsidR="00E8076D" w:rsidRDefault="00E8076D" w:rsidP="00DF56EE">
            <w:pPr>
              <w:jc w:val="right"/>
            </w:pPr>
            <w:r>
              <w:rPr>
                <w:rFonts w:ascii="Calibri" w:hAnsi="Calibri"/>
                <w:color w:val="000000"/>
                <w:sz w:val="22"/>
                <w:szCs w:val="22"/>
              </w:rPr>
              <w:t>-16</w:t>
            </w:r>
          </w:p>
        </w:tc>
        <w:tc>
          <w:tcPr>
            <w:tcW w:w="1012" w:type="dxa"/>
            <w:vAlign w:val="bottom"/>
          </w:tcPr>
          <w:p w14:paraId="455F60BA" w14:textId="27A55029" w:rsidR="00E8076D" w:rsidRDefault="00E8076D" w:rsidP="00DF56EE">
            <w:pPr>
              <w:jc w:val="right"/>
            </w:pPr>
            <w:r>
              <w:rPr>
                <w:rFonts w:ascii="Calibri" w:hAnsi="Calibri"/>
                <w:color w:val="000000"/>
                <w:sz w:val="22"/>
                <w:szCs w:val="22"/>
              </w:rPr>
              <w:t>-31</w:t>
            </w:r>
          </w:p>
        </w:tc>
        <w:tc>
          <w:tcPr>
            <w:tcW w:w="995" w:type="dxa"/>
            <w:vAlign w:val="bottom"/>
          </w:tcPr>
          <w:p w14:paraId="770EA77E" w14:textId="0C00FE54" w:rsidR="00E8076D" w:rsidRDefault="00E8076D" w:rsidP="00DF56EE">
            <w:pPr>
              <w:jc w:val="right"/>
            </w:pPr>
            <w:r>
              <w:rPr>
                <w:rFonts w:ascii="Calibri" w:hAnsi="Calibri"/>
                <w:color w:val="000000"/>
                <w:sz w:val="22"/>
                <w:szCs w:val="22"/>
              </w:rPr>
              <w:t>0</w:t>
            </w:r>
          </w:p>
        </w:tc>
        <w:tc>
          <w:tcPr>
            <w:tcW w:w="1011" w:type="dxa"/>
            <w:vAlign w:val="bottom"/>
          </w:tcPr>
          <w:p w14:paraId="083C8A82" w14:textId="1D29904B" w:rsidR="00E8076D" w:rsidRDefault="00E8076D" w:rsidP="00DF56EE">
            <w:pPr>
              <w:jc w:val="right"/>
            </w:pPr>
            <w:r>
              <w:rPr>
                <w:rFonts w:ascii="Calibri" w:hAnsi="Calibri"/>
                <w:color w:val="000000"/>
                <w:sz w:val="22"/>
                <w:szCs w:val="22"/>
              </w:rPr>
              <w:t>1</w:t>
            </w:r>
          </w:p>
        </w:tc>
        <w:tc>
          <w:tcPr>
            <w:tcW w:w="986" w:type="dxa"/>
            <w:vAlign w:val="bottom"/>
          </w:tcPr>
          <w:p w14:paraId="159A48EA" w14:textId="5E91546D" w:rsidR="00E8076D" w:rsidRDefault="00E8076D" w:rsidP="00DF56EE">
            <w:pPr>
              <w:jc w:val="right"/>
            </w:pPr>
            <w:r>
              <w:rPr>
                <w:rFonts w:ascii="Calibri" w:hAnsi="Calibri"/>
                <w:color w:val="000000"/>
                <w:sz w:val="22"/>
                <w:szCs w:val="22"/>
              </w:rPr>
              <w:t>0</w:t>
            </w:r>
          </w:p>
        </w:tc>
        <w:tc>
          <w:tcPr>
            <w:tcW w:w="1003" w:type="dxa"/>
            <w:vAlign w:val="bottom"/>
          </w:tcPr>
          <w:p w14:paraId="5AEBE883" w14:textId="0860C8DF" w:rsidR="00E8076D" w:rsidRDefault="00E8076D" w:rsidP="00DF56EE">
            <w:pPr>
              <w:jc w:val="right"/>
            </w:pPr>
            <w:r>
              <w:rPr>
                <w:rFonts w:ascii="Calibri" w:hAnsi="Calibri"/>
                <w:color w:val="000000"/>
                <w:sz w:val="22"/>
                <w:szCs w:val="22"/>
              </w:rPr>
              <w:t>1</w:t>
            </w:r>
          </w:p>
        </w:tc>
        <w:tc>
          <w:tcPr>
            <w:tcW w:w="994" w:type="dxa"/>
            <w:vAlign w:val="bottom"/>
          </w:tcPr>
          <w:p w14:paraId="2743C993" w14:textId="0406BC60" w:rsidR="00E8076D" w:rsidRDefault="00E8076D" w:rsidP="00DF56EE">
            <w:pPr>
              <w:jc w:val="right"/>
            </w:pPr>
            <w:r>
              <w:rPr>
                <w:rFonts w:ascii="Calibri" w:hAnsi="Calibri"/>
                <w:color w:val="000000"/>
                <w:sz w:val="22"/>
                <w:szCs w:val="22"/>
              </w:rPr>
              <w:t>-16</w:t>
            </w:r>
          </w:p>
        </w:tc>
        <w:tc>
          <w:tcPr>
            <w:tcW w:w="1011" w:type="dxa"/>
            <w:vAlign w:val="bottom"/>
          </w:tcPr>
          <w:p w14:paraId="6E98DA07" w14:textId="11756C8B" w:rsidR="00E8076D" w:rsidRDefault="00E8076D" w:rsidP="00DF56EE">
            <w:pPr>
              <w:jc w:val="right"/>
            </w:pPr>
            <w:r>
              <w:rPr>
                <w:rFonts w:ascii="Calibri" w:hAnsi="Calibri"/>
                <w:color w:val="000000"/>
                <w:sz w:val="22"/>
                <w:szCs w:val="22"/>
              </w:rPr>
              <w:t>-31</w:t>
            </w:r>
          </w:p>
        </w:tc>
      </w:tr>
      <w:tr w:rsidR="00E8076D" w14:paraId="2C87FFDF" w14:textId="77777777" w:rsidTr="00D97433">
        <w:tc>
          <w:tcPr>
            <w:tcW w:w="1333" w:type="dxa"/>
            <w:vAlign w:val="bottom"/>
          </w:tcPr>
          <w:p w14:paraId="5549AD73" w14:textId="60D1D6C7" w:rsidR="00E8076D" w:rsidRDefault="00E8076D" w:rsidP="00DF56EE">
            <w:pPr>
              <w:jc w:val="right"/>
            </w:pPr>
            <w:r>
              <w:rPr>
                <w:rFonts w:ascii="Calibri" w:hAnsi="Calibri"/>
                <w:color w:val="000000"/>
                <w:sz w:val="22"/>
                <w:szCs w:val="22"/>
              </w:rPr>
              <w:t>00001</w:t>
            </w:r>
          </w:p>
        </w:tc>
        <w:tc>
          <w:tcPr>
            <w:tcW w:w="1005" w:type="dxa"/>
            <w:vAlign w:val="bottom"/>
          </w:tcPr>
          <w:p w14:paraId="068FF9B6" w14:textId="6D2978AA" w:rsidR="00E8076D" w:rsidRDefault="00E8076D" w:rsidP="00DF56EE">
            <w:pPr>
              <w:jc w:val="right"/>
            </w:pPr>
            <w:r>
              <w:rPr>
                <w:rFonts w:ascii="Calibri" w:hAnsi="Calibri"/>
                <w:color w:val="000000"/>
                <w:sz w:val="22"/>
                <w:szCs w:val="22"/>
              </w:rPr>
              <w:t>-15</w:t>
            </w:r>
          </w:p>
        </w:tc>
        <w:tc>
          <w:tcPr>
            <w:tcW w:w="1012" w:type="dxa"/>
            <w:vAlign w:val="bottom"/>
          </w:tcPr>
          <w:p w14:paraId="5C6B61EE" w14:textId="6B0712EF" w:rsidR="00E8076D" w:rsidRDefault="00E8076D" w:rsidP="00DF56EE">
            <w:pPr>
              <w:jc w:val="right"/>
            </w:pPr>
            <w:r>
              <w:rPr>
                <w:rFonts w:ascii="Calibri" w:hAnsi="Calibri"/>
                <w:color w:val="000000"/>
                <w:sz w:val="22"/>
                <w:szCs w:val="22"/>
              </w:rPr>
              <w:t>-29</w:t>
            </w:r>
          </w:p>
        </w:tc>
        <w:tc>
          <w:tcPr>
            <w:tcW w:w="995" w:type="dxa"/>
            <w:vAlign w:val="bottom"/>
          </w:tcPr>
          <w:p w14:paraId="1E98C4C0" w14:textId="096E3A5D" w:rsidR="00E8076D" w:rsidRDefault="00E8076D" w:rsidP="00DF56EE">
            <w:pPr>
              <w:jc w:val="right"/>
            </w:pPr>
            <w:r>
              <w:rPr>
                <w:rFonts w:ascii="Calibri" w:hAnsi="Calibri"/>
                <w:color w:val="000000"/>
                <w:sz w:val="22"/>
                <w:szCs w:val="22"/>
              </w:rPr>
              <w:t>1</w:t>
            </w:r>
          </w:p>
        </w:tc>
        <w:tc>
          <w:tcPr>
            <w:tcW w:w="1011" w:type="dxa"/>
            <w:vAlign w:val="bottom"/>
          </w:tcPr>
          <w:p w14:paraId="65C0B2B2" w14:textId="64C1A5AD" w:rsidR="00E8076D" w:rsidRDefault="00E8076D" w:rsidP="00DF56EE">
            <w:pPr>
              <w:jc w:val="right"/>
            </w:pPr>
            <w:r>
              <w:rPr>
                <w:rFonts w:ascii="Calibri" w:hAnsi="Calibri"/>
                <w:color w:val="000000"/>
                <w:sz w:val="22"/>
                <w:szCs w:val="22"/>
              </w:rPr>
              <w:t>3</w:t>
            </w:r>
          </w:p>
        </w:tc>
        <w:tc>
          <w:tcPr>
            <w:tcW w:w="986" w:type="dxa"/>
            <w:vAlign w:val="bottom"/>
          </w:tcPr>
          <w:p w14:paraId="2C94324E" w14:textId="73FDB7E9" w:rsidR="00E8076D" w:rsidRDefault="00E8076D" w:rsidP="00DF56EE">
            <w:pPr>
              <w:jc w:val="right"/>
            </w:pPr>
            <w:r>
              <w:rPr>
                <w:rFonts w:ascii="Calibri" w:hAnsi="Calibri"/>
                <w:color w:val="000000"/>
                <w:sz w:val="22"/>
                <w:szCs w:val="22"/>
              </w:rPr>
              <w:t>1</w:t>
            </w:r>
          </w:p>
        </w:tc>
        <w:tc>
          <w:tcPr>
            <w:tcW w:w="1003" w:type="dxa"/>
            <w:vAlign w:val="bottom"/>
          </w:tcPr>
          <w:p w14:paraId="4C5A936E" w14:textId="67854C38" w:rsidR="00E8076D" w:rsidRDefault="00E8076D" w:rsidP="00DF56EE">
            <w:pPr>
              <w:jc w:val="right"/>
            </w:pPr>
            <w:r>
              <w:rPr>
                <w:rFonts w:ascii="Calibri" w:hAnsi="Calibri"/>
                <w:color w:val="000000"/>
                <w:sz w:val="22"/>
                <w:szCs w:val="22"/>
              </w:rPr>
              <w:t>3</w:t>
            </w:r>
          </w:p>
        </w:tc>
        <w:tc>
          <w:tcPr>
            <w:tcW w:w="994" w:type="dxa"/>
            <w:vAlign w:val="bottom"/>
          </w:tcPr>
          <w:p w14:paraId="49D6CC89" w14:textId="7FC9F3CE" w:rsidR="00E8076D" w:rsidRDefault="00E8076D" w:rsidP="00DF56EE">
            <w:pPr>
              <w:jc w:val="right"/>
            </w:pPr>
            <w:r>
              <w:rPr>
                <w:rFonts w:ascii="Calibri" w:hAnsi="Calibri"/>
                <w:color w:val="000000"/>
                <w:sz w:val="22"/>
                <w:szCs w:val="22"/>
              </w:rPr>
              <w:t>-15</w:t>
            </w:r>
          </w:p>
        </w:tc>
        <w:tc>
          <w:tcPr>
            <w:tcW w:w="1011" w:type="dxa"/>
            <w:vAlign w:val="bottom"/>
          </w:tcPr>
          <w:p w14:paraId="50717AFC" w14:textId="019B2285" w:rsidR="00E8076D" w:rsidRDefault="00E8076D" w:rsidP="00DF56EE">
            <w:pPr>
              <w:jc w:val="right"/>
            </w:pPr>
            <w:r>
              <w:rPr>
                <w:rFonts w:ascii="Calibri" w:hAnsi="Calibri"/>
                <w:color w:val="000000"/>
                <w:sz w:val="22"/>
                <w:szCs w:val="22"/>
              </w:rPr>
              <w:t>-29</w:t>
            </w:r>
          </w:p>
        </w:tc>
      </w:tr>
      <w:tr w:rsidR="00E8076D" w14:paraId="633931A6" w14:textId="77777777" w:rsidTr="00D97433">
        <w:tc>
          <w:tcPr>
            <w:tcW w:w="1333" w:type="dxa"/>
            <w:vAlign w:val="bottom"/>
          </w:tcPr>
          <w:p w14:paraId="786FDE2F" w14:textId="37880562" w:rsidR="00E8076D" w:rsidRDefault="00E8076D" w:rsidP="00DF56EE">
            <w:pPr>
              <w:jc w:val="right"/>
            </w:pPr>
            <w:r>
              <w:rPr>
                <w:rFonts w:ascii="Calibri" w:hAnsi="Calibri"/>
                <w:color w:val="000000"/>
                <w:sz w:val="22"/>
                <w:szCs w:val="22"/>
              </w:rPr>
              <w:t>00010</w:t>
            </w:r>
          </w:p>
        </w:tc>
        <w:tc>
          <w:tcPr>
            <w:tcW w:w="1005" w:type="dxa"/>
            <w:vAlign w:val="bottom"/>
          </w:tcPr>
          <w:p w14:paraId="76AB988C" w14:textId="78435BDD" w:rsidR="00E8076D" w:rsidRDefault="00E8076D" w:rsidP="00DF56EE">
            <w:pPr>
              <w:jc w:val="right"/>
            </w:pPr>
            <w:r>
              <w:rPr>
                <w:rFonts w:ascii="Calibri" w:hAnsi="Calibri"/>
                <w:color w:val="000000"/>
                <w:sz w:val="22"/>
                <w:szCs w:val="22"/>
              </w:rPr>
              <w:t>-14</w:t>
            </w:r>
          </w:p>
        </w:tc>
        <w:tc>
          <w:tcPr>
            <w:tcW w:w="1012" w:type="dxa"/>
            <w:vAlign w:val="bottom"/>
          </w:tcPr>
          <w:p w14:paraId="30082D38" w14:textId="4B281BBB" w:rsidR="00E8076D" w:rsidRDefault="00E8076D" w:rsidP="00DF56EE">
            <w:pPr>
              <w:jc w:val="right"/>
            </w:pPr>
            <w:r>
              <w:rPr>
                <w:rFonts w:ascii="Calibri" w:hAnsi="Calibri"/>
                <w:color w:val="000000"/>
                <w:sz w:val="22"/>
                <w:szCs w:val="22"/>
              </w:rPr>
              <w:t>-27</w:t>
            </w:r>
          </w:p>
        </w:tc>
        <w:tc>
          <w:tcPr>
            <w:tcW w:w="995" w:type="dxa"/>
            <w:vAlign w:val="bottom"/>
          </w:tcPr>
          <w:p w14:paraId="44BB88A6" w14:textId="5CBCA4E1" w:rsidR="00E8076D" w:rsidRDefault="00E8076D" w:rsidP="00DF56EE">
            <w:pPr>
              <w:jc w:val="right"/>
            </w:pPr>
            <w:r>
              <w:rPr>
                <w:rFonts w:ascii="Calibri" w:hAnsi="Calibri"/>
                <w:color w:val="000000"/>
                <w:sz w:val="22"/>
                <w:szCs w:val="22"/>
              </w:rPr>
              <w:t>2</w:t>
            </w:r>
          </w:p>
        </w:tc>
        <w:tc>
          <w:tcPr>
            <w:tcW w:w="1011" w:type="dxa"/>
            <w:vAlign w:val="bottom"/>
          </w:tcPr>
          <w:p w14:paraId="697610D5" w14:textId="4C0E44AC" w:rsidR="00E8076D" w:rsidRDefault="00E8076D" w:rsidP="00DF56EE">
            <w:pPr>
              <w:jc w:val="right"/>
            </w:pPr>
            <w:r>
              <w:rPr>
                <w:rFonts w:ascii="Calibri" w:hAnsi="Calibri"/>
                <w:color w:val="000000"/>
                <w:sz w:val="22"/>
                <w:szCs w:val="22"/>
              </w:rPr>
              <w:t>5</w:t>
            </w:r>
          </w:p>
        </w:tc>
        <w:tc>
          <w:tcPr>
            <w:tcW w:w="986" w:type="dxa"/>
            <w:vAlign w:val="bottom"/>
          </w:tcPr>
          <w:p w14:paraId="7170B4FC" w14:textId="5A6D5AC4" w:rsidR="00E8076D" w:rsidRDefault="00E8076D" w:rsidP="00DF56EE">
            <w:pPr>
              <w:jc w:val="right"/>
            </w:pPr>
            <w:r>
              <w:rPr>
                <w:rFonts w:ascii="Calibri" w:hAnsi="Calibri"/>
                <w:color w:val="000000"/>
                <w:sz w:val="22"/>
                <w:szCs w:val="22"/>
              </w:rPr>
              <w:t>2</w:t>
            </w:r>
          </w:p>
        </w:tc>
        <w:tc>
          <w:tcPr>
            <w:tcW w:w="1003" w:type="dxa"/>
            <w:vAlign w:val="bottom"/>
          </w:tcPr>
          <w:p w14:paraId="0BDC202F" w14:textId="303FFAB4" w:rsidR="00E8076D" w:rsidRDefault="00E8076D" w:rsidP="00DF56EE">
            <w:pPr>
              <w:jc w:val="right"/>
            </w:pPr>
            <w:r>
              <w:rPr>
                <w:rFonts w:ascii="Calibri" w:hAnsi="Calibri"/>
                <w:color w:val="000000"/>
                <w:sz w:val="22"/>
                <w:szCs w:val="22"/>
              </w:rPr>
              <w:t>5</w:t>
            </w:r>
          </w:p>
        </w:tc>
        <w:tc>
          <w:tcPr>
            <w:tcW w:w="994" w:type="dxa"/>
            <w:vAlign w:val="bottom"/>
          </w:tcPr>
          <w:p w14:paraId="16CB6FA3" w14:textId="21819BA4" w:rsidR="00E8076D" w:rsidRDefault="00E8076D" w:rsidP="00DF56EE">
            <w:pPr>
              <w:jc w:val="right"/>
            </w:pPr>
            <w:r>
              <w:rPr>
                <w:rFonts w:ascii="Calibri" w:hAnsi="Calibri"/>
                <w:color w:val="000000"/>
                <w:sz w:val="22"/>
                <w:szCs w:val="22"/>
              </w:rPr>
              <w:t>-13</w:t>
            </w:r>
          </w:p>
        </w:tc>
        <w:tc>
          <w:tcPr>
            <w:tcW w:w="1011" w:type="dxa"/>
            <w:vAlign w:val="bottom"/>
          </w:tcPr>
          <w:p w14:paraId="15867B69" w14:textId="043CAAAA" w:rsidR="00E8076D" w:rsidRDefault="00E8076D" w:rsidP="00DF56EE">
            <w:pPr>
              <w:jc w:val="right"/>
            </w:pPr>
            <w:r>
              <w:rPr>
                <w:rFonts w:ascii="Calibri" w:hAnsi="Calibri"/>
                <w:color w:val="000000"/>
                <w:sz w:val="22"/>
                <w:szCs w:val="22"/>
              </w:rPr>
              <w:t>-25</w:t>
            </w:r>
          </w:p>
        </w:tc>
      </w:tr>
      <w:tr w:rsidR="00E8076D" w14:paraId="0533E2D4" w14:textId="77777777" w:rsidTr="00D97433">
        <w:tc>
          <w:tcPr>
            <w:tcW w:w="1333" w:type="dxa"/>
            <w:vAlign w:val="bottom"/>
          </w:tcPr>
          <w:p w14:paraId="2432AA96" w14:textId="266BE532" w:rsidR="00E8076D" w:rsidRDefault="00E8076D" w:rsidP="00DF56EE">
            <w:pPr>
              <w:jc w:val="right"/>
            </w:pPr>
            <w:r>
              <w:rPr>
                <w:rFonts w:ascii="Calibri" w:hAnsi="Calibri"/>
                <w:color w:val="000000"/>
                <w:sz w:val="22"/>
                <w:szCs w:val="22"/>
              </w:rPr>
              <w:t>00011</w:t>
            </w:r>
          </w:p>
        </w:tc>
        <w:tc>
          <w:tcPr>
            <w:tcW w:w="1005" w:type="dxa"/>
            <w:vAlign w:val="bottom"/>
          </w:tcPr>
          <w:p w14:paraId="46C70AF1" w14:textId="144473CD" w:rsidR="00E8076D" w:rsidRDefault="00E8076D" w:rsidP="00DF56EE">
            <w:pPr>
              <w:jc w:val="right"/>
            </w:pPr>
            <w:r>
              <w:rPr>
                <w:rFonts w:ascii="Calibri" w:hAnsi="Calibri"/>
                <w:color w:val="000000"/>
                <w:sz w:val="22"/>
                <w:szCs w:val="22"/>
              </w:rPr>
              <w:t>-13</w:t>
            </w:r>
          </w:p>
        </w:tc>
        <w:tc>
          <w:tcPr>
            <w:tcW w:w="1012" w:type="dxa"/>
            <w:vAlign w:val="bottom"/>
          </w:tcPr>
          <w:p w14:paraId="5CFBA035" w14:textId="211B41A3" w:rsidR="00E8076D" w:rsidRDefault="00E8076D" w:rsidP="00DF56EE">
            <w:pPr>
              <w:jc w:val="right"/>
            </w:pPr>
            <w:r>
              <w:rPr>
                <w:rFonts w:ascii="Calibri" w:hAnsi="Calibri"/>
                <w:color w:val="000000"/>
                <w:sz w:val="22"/>
                <w:szCs w:val="22"/>
              </w:rPr>
              <w:t>-25</w:t>
            </w:r>
          </w:p>
        </w:tc>
        <w:tc>
          <w:tcPr>
            <w:tcW w:w="995" w:type="dxa"/>
            <w:vAlign w:val="bottom"/>
          </w:tcPr>
          <w:p w14:paraId="3C3DF73B" w14:textId="2DB1CC9A" w:rsidR="00E8076D" w:rsidRDefault="00E8076D" w:rsidP="00DF56EE">
            <w:pPr>
              <w:jc w:val="right"/>
            </w:pPr>
            <w:r>
              <w:rPr>
                <w:rFonts w:ascii="Calibri" w:hAnsi="Calibri"/>
                <w:color w:val="000000"/>
                <w:sz w:val="22"/>
                <w:szCs w:val="22"/>
              </w:rPr>
              <w:t>3</w:t>
            </w:r>
          </w:p>
        </w:tc>
        <w:tc>
          <w:tcPr>
            <w:tcW w:w="1011" w:type="dxa"/>
            <w:vAlign w:val="bottom"/>
          </w:tcPr>
          <w:p w14:paraId="30427471" w14:textId="1903073D" w:rsidR="00E8076D" w:rsidRDefault="00E8076D" w:rsidP="00DF56EE">
            <w:pPr>
              <w:jc w:val="right"/>
            </w:pPr>
            <w:r>
              <w:rPr>
                <w:rFonts w:ascii="Calibri" w:hAnsi="Calibri"/>
                <w:color w:val="000000"/>
                <w:sz w:val="22"/>
                <w:szCs w:val="22"/>
              </w:rPr>
              <w:t>7</w:t>
            </w:r>
          </w:p>
        </w:tc>
        <w:tc>
          <w:tcPr>
            <w:tcW w:w="986" w:type="dxa"/>
            <w:vAlign w:val="bottom"/>
          </w:tcPr>
          <w:p w14:paraId="0079DD02" w14:textId="24397A17" w:rsidR="00E8076D" w:rsidRDefault="00E8076D" w:rsidP="00DF56EE">
            <w:pPr>
              <w:jc w:val="right"/>
            </w:pPr>
            <w:r>
              <w:rPr>
                <w:rFonts w:ascii="Calibri" w:hAnsi="Calibri"/>
                <w:color w:val="000000"/>
                <w:sz w:val="22"/>
                <w:szCs w:val="22"/>
              </w:rPr>
              <w:t>3</w:t>
            </w:r>
          </w:p>
        </w:tc>
        <w:tc>
          <w:tcPr>
            <w:tcW w:w="1003" w:type="dxa"/>
            <w:vAlign w:val="bottom"/>
          </w:tcPr>
          <w:p w14:paraId="5E2053EA" w14:textId="4C0D9068" w:rsidR="00E8076D" w:rsidRDefault="00E8076D" w:rsidP="00DF56EE">
            <w:pPr>
              <w:jc w:val="right"/>
            </w:pPr>
            <w:r>
              <w:rPr>
                <w:rFonts w:ascii="Calibri" w:hAnsi="Calibri"/>
                <w:color w:val="000000"/>
                <w:sz w:val="22"/>
                <w:szCs w:val="22"/>
              </w:rPr>
              <w:t>7</w:t>
            </w:r>
          </w:p>
        </w:tc>
        <w:tc>
          <w:tcPr>
            <w:tcW w:w="994" w:type="dxa"/>
            <w:vAlign w:val="bottom"/>
          </w:tcPr>
          <w:p w14:paraId="19402F13" w14:textId="3F69CDA2" w:rsidR="00E8076D" w:rsidRDefault="00E8076D" w:rsidP="00DF56EE">
            <w:pPr>
              <w:jc w:val="right"/>
            </w:pPr>
            <w:r>
              <w:rPr>
                <w:rFonts w:ascii="Calibri" w:hAnsi="Calibri"/>
                <w:color w:val="000000"/>
                <w:sz w:val="22"/>
                <w:szCs w:val="22"/>
              </w:rPr>
              <w:t>-14</w:t>
            </w:r>
          </w:p>
        </w:tc>
        <w:tc>
          <w:tcPr>
            <w:tcW w:w="1011" w:type="dxa"/>
            <w:vAlign w:val="bottom"/>
          </w:tcPr>
          <w:p w14:paraId="4E5A9C88" w14:textId="59029040" w:rsidR="00E8076D" w:rsidRDefault="00E8076D" w:rsidP="00DF56EE">
            <w:pPr>
              <w:jc w:val="right"/>
            </w:pPr>
            <w:r>
              <w:rPr>
                <w:rFonts w:ascii="Calibri" w:hAnsi="Calibri"/>
                <w:color w:val="000000"/>
                <w:sz w:val="22"/>
                <w:szCs w:val="22"/>
              </w:rPr>
              <w:t>-27</w:t>
            </w:r>
          </w:p>
        </w:tc>
      </w:tr>
      <w:tr w:rsidR="00E8076D" w14:paraId="11006D51" w14:textId="77777777" w:rsidTr="00D97433">
        <w:tc>
          <w:tcPr>
            <w:tcW w:w="1333" w:type="dxa"/>
            <w:vAlign w:val="bottom"/>
          </w:tcPr>
          <w:p w14:paraId="32919531" w14:textId="5264BD44" w:rsidR="00E8076D" w:rsidRDefault="00E8076D" w:rsidP="00DF56EE">
            <w:pPr>
              <w:jc w:val="right"/>
            </w:pPr>
            <w:r>
              <w:rPr>
                <w:rFonts w:ascii="Calibri" w:hAnsi="Calibri"/>
                <w:color w:val="000000"/>
                <w:sz w:val="22"/>
                <w:szCs w:val="22"/>
              </w:rPr>
              <w:t>00100</w:t>
            </w:r>
          </w:p>
        </w:tc>
        <w:tc>
          <w:tcPr>
            <w:tcW w:w="1005" w:type="dxa"/>
            <w:vAlign w:val="bottom"/>
          </w:tcPr>
          <w:p w14:paraId="161538CB" w14:textId="7DBDC79F" w:rsidR="00E8076D" w:rsidRDefault="00E8076D" w:rsidP="00DF56EE">
            <w:pPr>
              <w:jc w:val="right"/>
            </w:pPr>
            <w:r>
              <w:rPr>
                <w:rFonts w:ascii="Calibri" w:hAnsi="Calibri"/>
                <w:color w:val="000000"/>
                <w:sz w:val="22"/>
                <w:szCs w:val="22"/>
              </w:rPr>
              <w:t>-12</w:t>
            </w:r>
          </w:p>
        </w:tc>
        <w:tc>
          <w:tcPr>
            <w:tcW w:w="1012" w:type="dxa"/>
            <w:vAlign w:val="bottom"/>
          </w:tcPr>
          <w:p w14:paraId="47307BDE" w14:textId="74A00A81" w:rsidR="00E8076D" w:rsidRDefault="00E8076D" w:rsidP="00DF56EE">
            <w:pPr>
              <w:jc w:val="right"/>
            </w:pPr>
            <w:r>
              <w:rPr>
                <w:rFonts w:ascii="Calibri" w:hAnsi="Calibri"/>
                <w:color w:val="000000"/>
                <w:sz w:val="22"/>
                <w:szCs w:val="22"/>
              </w:rPr>
              <w:t>-23</w:t>
            </w:r>
          </w:p>
        </w:tc>
        <w:tc>
          <w:tcPr>
            <w:tcW w:w="995" w:type="dxa"/>
            <w:vAlign w:val="bottom"/>
          </w:tcPr>
          <w:p w14:paraId="2A0CCF5D" w14:textId="3ABFFEDC" w:rsidR="00E8076D" w:rsidRDefault="00E8076D" w:rsidP="00DF56EE">
            <w:pPr>
              <w:jc w:val="right"/>
            </w:pPr>
            <w:r>
              <w:rPr>
                <w:rFonts w:ascii="Calibri" w:hAnsi="Calibri"/>
                <w:color w:val="000000"/>
                <w:sz w:val="22"/>
                <w:szCs w:val="22"/>
              </w:rPr>
              <w:t>4</w:t>
            </w:r>
          </w:p>
        </w:tc>
        <w:tc>
          <w:tcPr>
            <w:tcW w:w="1011" w:type="dxa"/>
            <w:vAlign w:val="bottom"/>
          </w:tcPr>
          <w:p w14:paraId="487BE2D9" w14:textId="72A10B78" w:rsidR="00E8076D" w:rsidRDefault="00E8076D" w:rsidP="00DF56EE">
            <w:pPr>
              <w:jc w:val="right"/>
            </w:pPr>
            <w:r>
              <w:rPr>
                <w:rFonts w:ascii="Calibri" w:hAnsi="Calibri"/>
                <w:color w:val="000000"/>
                <w:sz w:val="22"/>
                <w:szCs w:val="22"/>
              </w:rPr>
              <w:t>9</w:t>
            </w:r>
          </w:p>
        </w:tc>
        <w:tc>
          <w:tcPr>
            <w:tcW w:w="986" w:type="dxa"/>
            <w:vAlign w:val="bottom"/>
          </w:tcPr>
          <w:p w14:paraId="53BA8449" w14:textId="2741FAB9" w:rsidR="00E8076D" w:rsidRDefault="00E8076D" w:rsidP="00DF56EE">
            <w:pPr>
              <w:jc w:val="right"/>
            </w:pPr>
            <w:r>
              <w:rPr>
                <w:rFonts w:ascii="Calibri" w:hAnsi="Calibri"/>
                <w:color w:val="000000"/>
                <w:sz w:val="22"/>
                <w:szCs w:val="22"/>
              </w:rPr>
              <w:t>4</w:t>
            </w:r>
          </w:p>
        </w:tc>
        <w:tc>
          <w:tcPr>
            <w:tcW w:w="1003" w:type="dxa"/>
            <w:vAlign w:val="bottom"/>
          </w:tcPr>
          <w:p w14:paraId="3571BC1D" w14:textId="293C5610" w:rsidR="00E8076D" w:rsidRDefault="00E8076D" w:rsidP="00DF56EE">
            <w:pPr>
              <w:jc w:val="right"/>
            </w:pPr>
            <w:r>
              <w:rPr>
                <w:rFonts w:ascii="Calibri" w:hAnsi="Calibri"/>
                <w:color w:val="000000"/>
                <w:sz w:val="22"/>
                <w:szCs w:val="22"/>
              </w:rPr>
              <w:t>9</w:t>
            </w:r>
          </w:p>
        </w:tc>
        <w:tc>
          <w:tcPr>
            <w:tcW w:w="994" w:type="dxa"/>
            <w:vAlign w:val="bottom"/>
          </w:tcPr>
          <w:p w14:paraId="674A64F9" w14:textId="0ABE68E6" w:rsidR="00E8076D" w:rsidRDefault="00E8076D" w:rsidP="00DF56EE">
            <w:pPr>
              <w:jc w:val="right"/>
            </w:pPr>
            <w:r>
              <w:rPr>
                <w:rFonts w:ascii="Calibri" w:hAnsi="Calibri"/>
                <w:color w:val="000000"/>
                <w:sz w:val="22"/>
                <w:szCs w:val="22"/>
              </w:rPr>
              <w:t>-9</w:t>
            </w:r>
          </w:p>
        </w:tc>
        <w:tc>
          <w:tcPr>
            <w:tcW w:w="1011" w:type="dxa"/>
            <w:vAlign w:val="bottom"/>
          </w:tcPr>
          <w:p w14:paraId="2C108664" w14:textId="45CB052A" w:rsidR="00E8076D" w:rsidRDefault="00E8076D" w:rsidP="00DF56EE">
            <w:pPr>
              <w:jc w:val="right"/>
            </w:pPr>
            <w:r>
              <w:rPr>
                <w:rFonts w:ascii="Calibri" w:hAnsi="Calibri"/>
                <w:color w:val="000000"/>
                <w:sz w:val="22"/>
                <w:szCs w:val="22"/>
              </w:rPr>
              <w:t>-17</w:t>
            </w:r>
          </w:p>
        </w:tc>
      </w:tr>
      <w:tr w:rsidR="00E8076D" w14:paraId="5F966E2C" w14:textId="77777777" w:rsidTr="00D97433">
        <w:tc>
          <w:tcPr>
            <w:tcW w:w="1333" w:type="dxa"/>
            <w:vAlign w:val="bottom"/>
          </w:tcPr>
          <w:p w14:paraId="586E7EBC" w14:textId="1891EC49" w:rsidR="00E8076D" w:rsidRDefault="00E8076D" w:rsidP="00DF56EE">
            <w:pPr>
              <w:jc w:val="right"/>
            </w:pPr>
            <w:r>
              <w:rPr>
                <w:rFonts w:ascii="Calibri" w:hAnsi="Calibri"/>
                <w:color w:val="000000"/>
                <w:sz w:val="22"/>
                <w:szCs w:val="22"/>
              </w:rPr>
              <w:t>00101</w:t>
            </w:r>
          </w:p>
        </w:tc>
        <w:tc>
          <w:tcPr>
            <w:tcW w:w="1005" w:type="dxa"/>
            <w:vAlign w:val="bottom"/>
          </w:tcPr>
          <w:p w14:paraId="2200E8FC" w14:textId="31225FB2" w:rsidR="00E8076D" w:rsidRDefault="00E8076D" w:rsidP="00DF56EE">
            <w:pPr>
              <w:jc w:val="right"/>
            </w:pPr>
            <w:r>
              <w:rPr>
                <w:rFonts w:ascii="Calibri" w:hAnsi="Calibri"/>
                <w:color w:val="000000"/>
                <w:sz w:val="22"/>
                <w:szCs w:val="22"/>
              </w:rPr>
              <w:t>-11</w:t>
            </w:r>
          </w:p>
        </w:tc>
        <w:tc>
          <w:tcPr>
            <w:tcW w:w="1012" w:type="dxa"/>
            <w:vAlign w:val="bottom"/>
          </w:tcPr>
          <w:p w14:paraId="17F6DA99" w14:textId="0EBE0BD4" w:rsidR="00E8076D" w:rsidRDefault="00E8076D" w:rsidP="00DF56EE">
            <w:pPr>
              <w:jc w:val="right"/>
            </w:pPr>
            <w:r>
              <w:rPr>
                <w:rFonts w:ascii="Calibri" w:hAnsi="Calibri"/>
                <w:color w:val="000000"/>
                <w:sz w:val="22"/>
                <w:szCs w:val="22"/>
              </w:rPr>
              <w:t>-21</w:t>
            </w:r>
          </w:p>
        </w:tc>
        <w:tc>
          <w:tcPr>
            <w:tcW w:w="995" w:type="dxa"/>
            <w:vAlign w:val="bottom"/>
          </w:tcPr>
          <w:p w14:paraId="742CEB42" w14:textId="2BD88787" w:rsidR="00E8076D" w:rsidRDefault="00E8076D" w:rsidP="00DF56EE">
            <w:pPr>
              <w:jc w:val="right"/>
            </w:pPr>
            <w:r>
              <w:rPr>
                <w:rFonts w:ascii="Calibri" w:hAnsi="Calibri"/>
                <w:color w:val="000000"/>
                <w:sz w:val="22"/>
                <w:szCs w:val="22"/>
              </w:rPr>
              <w:t>5</w:t>
            </w:r>
          </w:p>
        </w:tc>
        <w:tc>
          <w:tcPr>
            <w:tcW w:w="1011" w:type="dxa"/>
            <w:vAlign w:val="bottom"/>
          </w:tcPr>
          <w:p w14:paraId="7A4A2E58" w14:textId="2CD412C5" w:rsidR="00E8076D" w:rsidRDefault="00E8076D" w:rsidP="00DF56EE">
            <w:pPr>
              <w:jc w:val="right"/>
            </w:pPr>
            <w:r>
              <w:rPr>
                <w:rFonts w:ascii="Calibri" w:hAnsi="Calibri"/>
                <w:color w:val="000000"/>
                <w:sz w:val="22"/>
                <w:szCs w:val="22"/>
              </w:rPr>
              <w:t>11</w:t>
            </w:r>
          </w:p>
        </w:tc>
        <w:tc>
          <w:tcPr>
            <w:tcW w:w="986" w:type="dxa"/>
            <w:vAlign w:val="bottom"/>
          </w:tcPr>
          <w:p w14:paraId="0AE0F16A" w14:textId="5EE0E967" w:rsidR="00E8076D" w:rsidRDefault="00E8076D" w:rsidP="00DF56EE">
            <w:pPr>
              <w:jc w:val="right"/>
            </w:pPr>
            <w:r>
              <w:rPr>
                <w:rFonts w:ascii="Calibri" w:hAnsi="Calibri"/>
                <w:color w:val="000000"/>
                <w:sz w:val="22"/>
                <w:szCs w:val="22"/>
              </w:rPr>
              <w:t>5</w:t>
            </w:r>
          </w:p>
        </w:tc>
        <w:tc>
          <w:tcPr>
            <w:tcW w:w="1003" w:type="dxa"/>
            <w:vAlign w:val="bottom"/>
          </w:tcPr>
          <w:p w14:paraId="729A2454" w14:textId="75670C73" w:rsidR="00E8076D" w:rsidRDefault="00E8076D" w:rsidP="00DF56EE">
            <w:pPr>
              <w:jc w:val="right"/>
            </w:pPr>
            <w:r>
              <w:rPr>
                <w:rFonts w:ascii="Calibri" w:hAnsi="Calibri"/>
                <w:color w:val="000000"/>
                <w:sz w:val="22"/>
                <w:szCs w:val="22"/>
              </w:rPr>
              <w:t>11</w:t>
            </w:r>
          </w:p>
        </w:tc>
        <w:tc>
          <w:tcPr>
            <w:tcW w:w="994" w:type="dxa"/>
            <w:vAlign w:val="bottom"/>
          </w:tcPr>
          <w:p w14:paraId="1E70ACE5" w14:textId="0D559789" w:rsidR="00E8076D" w:rsidRDefault="00E8076D" w:rsidP="00DF56EE">
            <w:pPr>
              <w:jc w:val="right"/>
            </w:pPr>
            <w:r>
              <w:rPr>
                <w:rFonts w:ascii="Calibri" w:hAnsi="Calibri"/>
                <w:color w:val="000000"/>
                <w:sz w:val="22"/>
                <w:szCs w:val="22"/>
              </w:rPr>
              <w:t>-10</w:t>
            </w:r>
          </w:p>
        </w:tc>
        <w:tc>
          <w:tcPr>
            <w:tcW w:w="1011" w:type="dxa"/>
            <w:vAlign w:val="bottom"/>
          </w:tcPr>
          <w:p w14:paraId="63A582C3" w14:textId="27A30AB5" w:rsidR="00E8076D" w:rsidRDefault="00E8076D" w:rsidP="00DF56EE">
            <w:pPr>
              <w:jc w:val="right"/>
            </w:pPr>
            <w:r>
              <w:rPr>
                <w:rFonts w:ascii="Calibri" w:hAnsi="Calibri"/>
                <w:color w:val="000000"/>
                <w:sz w:val="22"/>
                <w:szCs w:val="22"/>
              </w:rPr>
              <w:t>-19</w:t>
            </w:r>
          </w:p>
        </w:tc>
      </w:tr>
      <w:tr w:rsidR="00E8076D" w14:paraId="6DF8DE6D" w14:textId="77777777" w:rsidTr="00D97433">
        <w:tc>
          <w:tcPr>
            <w:tcW w:w="1333" w:type="dxa"/>
            <w:vAlign w:val="bottom"/>
          </w:tcPr>
          <w:p w14:paraId="290D6713" w14:textId="34DE947A" w:rsidR="00E8076D" w:rsidRDefault="00E8076D" w:rsidP="00DF56EE">
            <w:pPr>
              <w:jc w:val="right"/>
            </w:pPr>
            <w:r>
              <w:rPr>
                <w:rFonts w:ascii="Calibri" w:hAnsi="Calibri"/>
                <w:color w:val="000000"/>
                <w:sz w:val="22"/>
                <w:szCs w:val="22"/>
              </w:rPr>
              <w:t>00110</w:t>
            </w:r>
          </w:p>
        </w:tc>
        <w:tc>
          <w:tcPr>
            <w:tcW w:w="1005" w:type="dxa"/>
            <w:vAlign w:val="bottom"/>
          </w:tcPr>
          <w:p w14:paraId="02381C9F" w14:textId="59F2D42D" w:rsidR="00E8076D" w:rsidRDefault="00E8076D" w:rsidP="00DF56EE">
            <w:pPr>
              <w:jc w:val="right"/>
            </w:pPr>
            <w:r>
              <w:rPr>
                <w:rFonts w:ascii="Calibri" w:hAnsi="Calibri"/>
                <w:color w:val="000000"/>
                <w:sz w:val="22"/>
                <w:szCs w:val="22"/>
              </w:rPr>
              <w:t>-10</w:t>
            </w:r>
          </w:p>
        </w:tc>
        <w:tc>
          <w:tcPr>
            <w:tcW w:w="1012" w:type="dxa"/>
            <w:vAlign w:val="bottom"/>
          </w:tcPr>
          <w:p w14:paraId="3DAEB5A3" w14:textId="53C2A39B" w:rsidR="00E8076D" w:rsidRDefault="00E8076D" w:rsidP="00DF56EE">
            <w:pPr>
              <w:jc w:val="right"/>
            </w:pPr>
            <w:r>
              <w:rPr>
                <w:rFonts w:ascii="Calibri" w:hAnsi="Calibri"/>
                <w:color w:val="000000"/>
                <w:sz w:val="22"/>
                <w:szCs w:val="22"/>
              </w:rPr>
              <w:t>-19</w:t>
            </w:r>
          </w:p>
        </w:tc>
        <w:tc>
          <w:tcPr>
            <w:tcW w:w="995" w:type="dxa"/>
            <w:vAlign w:val="bottom"/>
          </w:tcPr>
          <w:p w14:paraId="727AF8B1" w14:textId="6D0B424E" w:rsidR="00E8076D" w:rsidRDefault="00E8076D" w:rsidP="00DF56EE">
            <w:pPr>
              <w:jc w:val="right"/>
            </w:pPr>
            <w:r>
              <w:rPr>
                <w:rFonts w:ascii="Calibri" w:hAnsi="Calibri"/>
                <w:color w:val="000000"/>
                <w:sz w:val="22"/>
                <w:szCs w:val="22"/>
              </w:rPr>
              <w:t>6</w:t>
            </w:r>
          </w:p>
        </w:tc>
        <w:tc>
          <w:tcPr>
            <w:tcW w:w="1011" w:type="dxa"/>
            <w:vAlign w:val="bottom"/>
          </w:tcPr>
          <w:p w14:paraId="72A3A445" w14:textId="63FB91BC" w:rsidR="00E8076D" w:rsidRDefault="00E8076D" w:rsidP="00DF56EE">
            <w:pPr>
              <w:jc w:val="right"/>
            </w:pPr>
            <w:r>
              <w:rPr>
                <w:rFonts w:ascii="Calibri" w:hAnsi="Calibri"/>
                <w:color w:val="000000"/>
                <w:sz w:val="22"/>
                <w:szCs w:val="22"/>
              </w:rPr>
              <w:t>13</w:t>
            </w:r>
          </w:p>
        </w:tc>
        <w:tc>
          <w:tcPr>
            <w:tcW w:w="986" w:type="dxa"/>
            <w:vAlign w:val="bottom"/>
          </w:tcPr>
          <w:p w14:paraId="0AE1E295" w14:textId="4512CC9D" w:rsidR="00E8076D" w:rsidRDefault="00E8076D" w:rsidP="00DF56EE">
            <w:pPr>
              <w:jc w:val="right"/>
            </w:pPr>
            <w:r>
              <w:rPr>
                <w:rFonts w:ascii="Calibri" w:hAnsi="Calibri"/>
                <w:color w:val="000000"/>
                <w:sz w:val="22"/>
                <w:szCs w:val="22"/>
              </w:rPr>
              <w:t>6</w:t>
            </w:r>
          </w:p>
        </w:tc>
        <w:tc>
          <w:tcPr>
            <w:tcW w:w="1003" w:type="dxa"/>
            <w:vAlign w:val="bottom"/>
          </w:tcPr>
          <w:p w14:paraId="16BE16D1" w14:textId="7D406B6A" w:rsidR="00E8076D" w:rsidRDefault="00E8076D" w:rsidP="00DF56EE">
            <w:pPr>
              <w:jc w:val="right"/>
            </w:pPr>
            <w:r>
              <w:rPr>
                <w:rFonts w:ascii="Calibri" w:hAnsi="Calibri"/>
                <w:color w:val="000000"/>
                <w:sz w:val="22"/>
                <w:szCs w:val="22"/>
              </w:rPr>
              <w:t>13</w:t>
            </w:r>
          </w:p>
        </w:tc>
        <w:tc>
          <w:tcPr>
            <w:tcW w:w="994" w:type="dxa"/>
            <w:vAlign w:val="bottom"/>
          </w:tcPr>
          <w:p w14:paraId="157E1B9B" w14:textId="2B65AD2E" w:rsidR="00E8076D" w:rsidRDefault="00E8076D" w:rsidP="00DF56EE">
            <w:pPr>
              <w:jc w:val="right"/>
            </w:pPr>
            <w:r>
              <w:rPr>
                <w:rFonts w:ascii="Calibri" w:hAnsi="Calibri"/>
                <w:color w:val="000000"/>
                <w:sz w:val="22"/>
                <w:szCs w:val="22"/>
              </w:rPr>
              <w:t>-12</w:t>
            </w:r>
          </w:p>
        </w:tc>
        <w:tc>
          <w:tcPr>
            <w:tcW w:w="1011" w:type="dxa"/>
            <w:vAlign w:val="bottom"/>
          </w:tcPr>
          <w:p w14:paraId="21F5CE52" w14:textId="76B1984C" w:rsidR="00E8076D" w:rsidRDefault="00E8076D" w:rsidP="00DF56EE">
            <w:pPr>
              <w:jc w:val="right"/>
            </w:pPr>
            <w:r>
              <w:rPr>
                <w:rFonts w:ascii="Calibri" w:hAnsi="Calibri"/>
                <w:color w:val="000000"/>
                <w:sz w:val="22"/>
                <w:szCs w:val="22"/>
              </w:rPr>
              <w:t>-23</w:t>
            </w:r>
          </w:p>
        </w:tc>
      </w:tr>
      <w:tr w:rsidR="00E8076D" w14:paraId="68EADE5C" w14:textId="77777777" w:rsidTr="00D97433">
        <w:tc>
          <w:tcPr>
            <w:tcW w:w="1333" w:type="dxa"/>
            <w:vAlign w:val="bottom"/>
          </w:tcPr>
          <w:p w14:paraId="7F79F61A" w14:textId="162C8C9B" w:rsidR="00E8076D" w:rsidRDefault="00E8076D" w:rsidP="00DF56EE">
            <w:pPr>
              <w:jc w:val="right"/>
            </w:pPr>
            <w:r>
              <w:rPr>
                <w:rFonts w:ascii="Calibri" w:hAnsi="Calibri"/>
                <w:color w:val="000000"/>
                <w:sz w:val="22"/>
                <w:szCs w:val="22"/>
              </w:rPr>
              <w:t>00111</w:t>
            </w:r>
          </w:p>
        </w:tc>
        <w:tc>
          <w:tcPr>
            <w:tcW w:w="1005" w:type="dxa"/>
            <w:vAlign w:val="bottom"/>
          </w:tcPr>
          <w:p w14:paraId="04E3430D" w14:textId="461AC67D" w:rsidR="00E8076D" w:rsidRDefault="00E8076D" w:rsidP="00DF56EE">
            <w:pPr>
              <w:jc w:val="right"/>
            </w:pPr>
            <w:r>
              <w:rPr>
                <w:rFonts w:ascii="Calibri" w:hAnsi="Calibri"/>
                <w:color w:val="000000"/>
                <w:sz w:val="22"/>
                <w:szCs w:val="22"/>
              </w:rPr>
              <w:t>-9</w:t>
            </w:r>
          </w:p>
        </w:tc>
        <w:tc>
          <w:tcPr>
            <w:tcW w:w="1012" w:type="dxa"/>
            <w:vAlign w:val="bottom"/>
          </w:tcPr>
          <w:p w14:paraId="1D900A17" w14:textId="0C3D7B63" w:rsidR="00E8076D" w:rsidRDefault="00E8076D" w:rsidP="00DF56EE">
            <w:pPr>
              <w:jc w:val="right"/>
            </w:pPr>
            <w:r>
              <w:rPr>
                <w:rFonts w:ascii="Calibri" w:hAnsi="Calibri"/>
                <w:color w:val="000000"/>
                <w:sz w:val="22"/>
                <w:szCs w:val="22"/>
              </w:rPr>
              <w:t>-17</w:t>
            </w:r>
          </w:p>
        </w:tc>
        <w:tc>
          <w:tcPr>
            <w:tcW w:w="995" w:type="dxa"/>
            <w:vAlign w:val="bottom"/>
          </w:tcPr>
          <w:p w14:paraId="39DFC8F5" w14:textId="2DB32D81" w:rsidR="00E8076D" w:rsidRDefault="00E8076D" w:rsidP="00DF56EE">
            <w:pPr>
              <w:jc w:val="right"/>
            </w:pPr>
            <w:r>
              <w:rPr>
                <w:rFonts w:ascii="Calibri" w:hAnsi="Calibri"/>
                <w:color w:val="000000"/>
                <w:sz w:val="22"/>
                <w:szCs w:val="22"/>
              </w:rPr>
              <w:t>7</w:t>
            </w:r>
          </w:p>
        </w:tc>
        <w:tc>
          <w:tcPr>
            <w:tcW w:w="1011" w:type="dxa"/>
            <w:vAlign w:val="bottom"/>
          </w:tcPr>
          <w:p w14:paraId="592D261C" w14:textId="4DE56B9B" w:rsidR="00E8076D" w:rsidRDefault="00E8076D" w:rsidP="00DF56EE">
            <w:pPr>
              <w:jc w:val="right"/>
            </w:pPr>
            <w:r>
              <w:rPr>
                <w:rFonts w:ascii="Calibri" w:hAnsi="Calibri"/>
                <w:color w:val="000000"/>
                <w:sz w:val="22"/>
                <w:szCs w:val="22"/>
              </w:rPr>
              <w:t>15</w:t>
            </w:r>
          </w:p>
        </w:tc>
        <w:tc>
          <w:tcPr>
            <w:tcW w:w="986" w:type="dxa"/>
            <w:vAlign w:val="bottom"/>
          </w:tcPr>
          <w:p w14:paraId="341BE879" w14:textId="755DE68F" w:rsidR="00E8076D" w:rsidRDefault="00E8076D" w:rsidP="00DF56EE">
            <w:pPr>
              <w:jc w:val="right"/>
            </w:pPr>
            <w:r>
              <w:rPr>
                <w:rFonts w:ascii="Calibri" w:hAnsi="Calibri"/>
                <w:color w:val="000000"/>
                <w:sz w:val="22"/>
                <w:szCs w:val="22"/>
              </w:rPr>
              <w:t>7</w:t>
            </w:r>
          </w:p>
        </w:tc>
        <w:tc>
          <w:tcPr>
            <w:tcW w:w="1003" w:type="dxa"/>
            <w:vAlign w:val="bottom"/>
          </w:tcPr>
          <w:p w14:paraId="2DB23DCE" w14:textId="2E62E034" w:rsidR="00E8076D" w:rsidRDefault="00E8076D" w:rsidP="00DF56EE">
            <w:pPr>
              <w:jc w:val="right"/>
            </w:pPr>
            <w:r>
              <w:rPr>
                <w:rFonts w:ascii="Calibri" w:hAnsi="Calibri"/>
                <w:color w:val="000000"/>
                <w:sz w:val="22"/>
                <w:szCs w:val="22"/>
              </w:rPr>
              <w:t>15</w:t>
            </w:r>
          </w:p>
        </w:tc>
        <w:tc>
          <w:tcPr>
            <w:tcW w:w="994" w:type="dxa"/>
            <w:vAlign w:val="bottom"/>
          </w:tcPr>
          <w:p w14:paraId="29F9C521" w14:textId="2240063B" w:rsidR="00E8076D" w:rsidRDefault="00E8076D" w:rsidP="00DF56EE">
            <w:pPr>
              <w:jc w:val="right"/>
            </w:pPr>
            <w:r>
              <w:rPr>
                <w:rFonts w:ascii="Calibri" w:hAnsi="Calibri"/>
                <w:color w:val="000000"/>
                <w:sz w:val="22"/>
                <w:szCs w:val="22"/>
              </w:rPr>
              <w:t>-11</w:t>
            </w:r>
          </w:p>
        </w:tc>
        <w:tc>
          <w:tcPr>
            <w:tcW w:w="1011" w:type="dxa"/>
            <w:vAlign w:val="bottom"/>
          </w:tcPr>
          <w:p w14:paraId="6E0C4CCA" w14:textId="0D3BC906" w:rsidR="00E8076D" w:rsidRDefault="00E8076D" w:rsidP="00DF56EE">
            <w:pPr>
              <w:jc w:val="right"/>
            </w:pPr>
            <w:r>
              <w:rPr>
                <w:rFonts w:ascii="Calibri" w:hAnsi="Calibri"/>
                <w:color w:val="000000"/>
                <w:sz w:val="22"/>
                <w:szCs w:val="22"/>
              </w:rPr>
              <w:t>-21</w:t>
            </w:r>
          </w:p>
        </w:tc>
      </w:tr>
      <w:tr w:rsidR="00E8076D" w14:paraId="6E8B4018" w14:textId="77777777" w:rsidTr="00D97433">
        <w:tc>
          <w:tcPr>
            <w:tcW w:w="1333" w:type="dxa"/>
            <w:vAlign w:val="bottom"/>
          </w:tcPr>
          <w:p w14:paraId="15616EBA" w14:textId="499B9883" w:rsidR="00E8076D" w:rsidRDefault="00E8076D" w:rsidP="00DF56EE">
            <w:pPr>
              <w:jc w:val="right"/>
            </w:pPr>
            <w:r>
              <w:rPr>
                <w:rFonts w:ascii="Calibri" w:hAnsi="Calibri"/>
                <w:color w:val="000000"/>
                <w:sz w:val="22"/>
                <w:szCs w:val="22"/>
              </w:rPr>
              <w:t>01000</w:t>
            </w:r>
          </w:p>
        </w:tc>
        <w:tc>
          <w:tcPr>
            <w:tcW w:w="1005" w:type="dxa"/>
            <w:vAlign w:val="bottom"/>
          </w:tcPr>
          <w:p w14:paraId="55E1A059" w14:textId="7136AF4E" w:rsidR="00E8076D" w:rsidRDefault="00E8076D" w:rsidP="00DF56EE">
            <w:pPr>
              <w:jc w:val="right"/>
            </w:pPr>
            <w:r>
              <w:rPr>
                <w:rFonts w:ascii="Calibri" w:hAnsi="Calibri"/>
                <w:color w:val="000000"/>
                <w:sz w:val="22"/>
                <w:szCs w:val="22"/>
              </w:rPr>
              <w:t>-8</w:t>
            </w:r>
          </w:p>
        </w:tc>
        <w:tc>
          <w:tcPr>
            <w:tcW w:w="1012" w:type="dxa"/>
            <w:vAlign w:val="bottom"/>
          </w:tcPr>
          <w:p w14:paraId="4BD15ACF" w14:textId="59F03BBF" w:rsidR="00E8076D" w:rsidRDefault="00E8076D" w:rsidP="00DF56EE">
            <w:pPr>
              <w:jc w:val="right"/>
            </w:pPr>
            <w:r>
              <w:rPr>
                <w:rFonts w:ascii="Calibri" w:hAnsi="Calibri"/>
                <w:color w:val="000000"/>
                <w:sz w:val="22"/>
                <w:szCs w:val="22"/>
              </w:rPr>
              <w:t>-15</w:t>
            </w:r>
          </w:p>
        </w:tc>
        <w:tc>
          <w:tcPr>
            <w:tcW w:w="995" w:type="dxa"/>
            <w:vAlign w:val="bottom"/>
          </w:tcPr>
          <w:p w14:paraId="3995A74B" w14:textId="7030E454" w:rsidR="00E8076D" w:rsidRDefault="00E8076D" w:rsidP="00DF56EE">
            <w:pPr>
              <w:jc w:val="right"/>
            </w:pPr>
            <w:r>
              <w:rPr>
                <w:rFonts w:ascii="Calibri" w:hAnsi="Calibri"/>
                <w:color w:val="000000"/>
                <w:sz w:val="22"/>
                <w:szCs w:val="22"/>
              </w:rPr>
              <w:t>8</w:t>
            </w:r>
          </w:p>
        </w:tc>
        <w:tc>
          <w:tcPr>
            <w:tcW w:w="1011" w:type="dxa"/>
            <w:vAlign w:val="bottom"/>
          </w:tcPr>
          <w:p w14:paraId="3D3FB7E5" w14:textId="1EB45178" w:rsidR="00E8076D" w:rsidRDefault="00E8076D" w:rsidP="00DF56EE">
            <w:pPr>
              <w:jc w:val="right"/>
            </w:pPr>
            <w:r>
              <w:rPr>
                <w:rFonts w:ascii="Calibri" w:hAnsi="Calibri"/>
                <w:color w:val="000000"/>
                <w:sz w:val="22"/>
                <w:szCs w:val="22"/>
              </w:rPr>
              <w:t>17</w:t>
            </w:r>
          </w:p>
        </w:tc>
        <w:tc>
          <w:tcPr>
            <w:tcW w:w="986" w:type="dxa"/>
            <w:vAlign w:val="bottom"/>
          </w:tcPr>
          <w:p w14:paraId="507EA940" w14:textId="06A63241" w:rsidR="00E8076D" w:rsidRDefault="00E8076D" w:rsidP="00DF56EE">
            <w:pPr>
              <w:jc w:val="right"/>
            </w:pPr>
            <w:r>
              <w:rPr>
                <w:rFonts w:ascii="Calibri" w:hAnsi="Calibri"/>
                <w:color w:val="000000"/>
                <w:sz w:val="22"/>
                <w:szCs w:val="22"/>
              </w:rPr>
              <w:t>8</w:t>
            </w:r>
          </w:p>
        </w:tc>
        <w:tc>
          <w:tcPr>
            <w:tcW w:w="1003" w:type="dxa"/>
            <w:vAlign w:val="bottom"/>
          </w:tcPr>
          <w:p w14:paraId="262FED05" w14:textId="30E289EF" w:rsidR="00E8076D" w:rsidRDefault="00E8076D" w:rsidP="00DF56EE">
            <w:pPr>
              <w:jc w:val="right"/>
            </w:pPr>
            <w:r>
              <w:rPr>
                <w:rFonts w:ascii="Calibri" w:hAnsi="Calibri"/>
                <w:color w:val="000000"/>
                <w:sz w:val="22"/>
                <w:szCs w:val="22"/>
              </w:rPr>
              <w:t>17</w:t>
            </w:r>
          </w:p>
        </w:tc>
        <w:tc>
          <w:tcPr>
            <w:tcW w:w="994" w:type="dxa"/>
            <w:vAlign w:val="bottom"/>
          </w:tcPr>
          <w:p w14:paraId="17A49A75" w14:textId="7DD250A4" w:rsidR="00E8076D" w:rsidRDefault="00E8076D" w:rsidP="00DF56EE">
            <w:pPr>
              <w:jc w:val="right"/>
            </w:pPr>
            <w:r>
              <w:rPr>
                <w:rFonts w:ascii="Calibri" w:hAnsi="Calibri"/>
                <w:color w:val="000000"/>
                <w:sz w:val="22"/>
                <w:szCs w:val="22"/>
              </w:rPr>
              <w:t>-1</w:t>
            </w:r>
          </w:p>
        </w:tc>
        <w:tc>
          <w:tcPr>
            <w:tcW w:w="1011" w:type="dxa"/>
            <w:vAlign w:val="bottom"/>
          </w:tcPr>
          <w:p w14:paraId="20C6327A" w14:textId="086C93F9" w:rsidR="00E8076D" w:rsidRDefault="00E8076D" w:rsidP="00DF56EE">
            <w:pPr>
              <w:jc w:val="right"/>
            </w:pPr>
            <w:r>
              <w:rPr>
                <w:rFonts w:ascii="Calibri" w:hAnsi="Calibri"/>
                <w:color w:val="000000"/>
                <w:sz w:val="22"/>
                <w:szCs w:val="22"/>
              </w:rPr>
              <w:t>-1</w:t>
            </w:r>
          </w:p>
        </w:tc>
      </w:tr>
      <w:tr w:rsidR="00E8076D" w14:paraId="308A0B63" w14:textId="77777777" w:rsidTr="00D97433">
        <w:tc>
          <w:tcPr>
            <w:tcW w:w="1333" w:type="dxa"/>
            <w:vAlign w:val="bottom"/>
          </w:tcPr>
          <w:p w14:paraId="6F26C763" w14:textId="48757C9E" w:rsidR="00E8076D" w:rsidRDefault="00E8076D" w:rsidP="00DF56EE">
            <w:pPr>
              <w:jc w:val="right"/>
            </w:pPr>
            <w:r>
              <w:rPr>
                <w:rFonts w:ascii="Calibri" w:hAnsi="Calibri"/>
                <w:color w:val="000000"/>
                <w:sz w:val="22"/>
                <w:szCs w:val="22"/>
              </w:rPr>
              <w:t>01001</w:t>
            </w:r>
          </w:p>
        </w:tc>
        <w:tc>
          <w:tcPr>
            <w:tcW w:w="1005" w:type="dxa"/>
            <w:vAlign w:val="bottom"/>
          </w:tcPr>
          <w:p w14:paraId="3DBC05BE" w14:textId="5E3A85F9" w:rsidR="00E8076D" w:rsidRDefault="00E8076D" w:rsidP="00DF56EE">
            <w:pPr>
              <w:jc w:val="right"/>
            </w:pPr>
            <w:r>
              <w:rPr>
                <w:rFonts w:ascii="Calibri" w:hAnsi="Calibri"/>
                <w:color w:val="000000"/>
                <w:sz w:val="22"/>
                <w:szCs w:val="22"/>
              </w:rPr>
              <w:t>-7</w:t>
            </w:r>
          </w:p>
        </w:tc>
        <w:tc>
          <w:tcPr>
            <w:tcW w:w="1012" w:type="dxa"/>
            <w:vAlign w:val="bottom"/>
          </w:tcPr>
          <w:p w14:paraId="71352FB3" w14:textId="063293BA" w:rsidR="00E8076D" w:rsidRDefault="00E8076D" w:rsidP="00DF56EE">
            <w:pPr>
              <w:jc w:val="right"/>
            </w:pPr>
            <w:r>
              <w:rPr>
                <w:rFonts w:ascii="Calibri" w:hAnsi="Calibri"/>
                <w:color w:val="000000"/>
                <w:sz w:val="22"/>
                <w:szCs w:val="22"/>
              </w:rPr>
              <w:t>-13</w:t>
            </w:r>
          </w:p>
        </w:tc>
        <w:tc>
          <w:tcPr>
            <w:tcW w:w="995" w:type="dxa"/>
            <w:vAlign w:val="bottom"/>
          </w:tcPr>
          <w:p w14:paraId="2073D287" w14:textId="5D59FA1F" w:rsidR="00E8076D" w:rsidRDefault="00E8076D" w:rsidP="00DF56EE">
            <w:pPr>
              <w:jc w:val="right"/>
            </w:pPr>
            <w:r>
              <w:rPr>
                <w:rFonts w:ascii="Calibri" w:hAnsi="Calibri"/>
                <w:color w:val="000000"/>
                <w:sz w:val="22"/>
                <w:szCs w:val="22"/>
              </w:rPr>
              <w:t>9</w:t>
            </w:r>
          </w:p>
        </w:tc>
        <w:tc>
          <w:tcPr>
            <w:tcW w:w="1011" w:type="dxa"/>
            <w:vAlign w:val="bottom"/>
          </w:tcPr>
          <w:p w14:paraId="1660391F" w14:textId="5FDD4FE6" w:rsidR="00E8076D" w:rsidRDefault="00E8076D" w:rsidP="00DF56EE">
            <w:pPr>
              <w:jc w:val="right"/>
            </w:pPr>
            <w:r>
              <w:rPr>
                <w:rFonts w:ascii="Calibri" w:hAnsi="Calibri"/>
                <w:color w:val="000000"/>
                <w:sz w:val="22"/>
                <w:szCs w:val="22"/>
              </w:rPr>
              <w:t>19</w:t>
            </w:r>
          </w:p>
        </w:tc>
        <w:tc>
          <w:tcPr>
            <w:tcW w:w="986" w:type="dxa"/>
            <w:vAlign w:val="bottom"/>
          </w:tcPr>
          <w:p w14:paraId="047C16F5" w14:textId="484F2630" w:rsidR="00E8076D" w:rsidRDefault="00E8076D" w:rsidP="00DF56EE">
            <w:pPr>
              <w:jc w:val="right"/>
            </w:pPr>
            <w:r>
              <w:rPr>
                <w:rFonts w:ascii="Calibri" w:hAnsi="Calibri"/>
                <w:color w:val="000000"/>
                <w:sz w:val="22"/>
                <w:szCs w:val="22"/>
              </w:rPr>
              <w:t>9</w:t>
            </w:r>
          </w:p>
        </w:tc>
        <w:tc>
          <w:tcPr>
            <w:tcW w:w="1003" w:type="dxa"/>
            <w:vAlign w:val="bottom"/>
          </w:tcPr>
          <w:p w14:paraId="27896D6D" w14:textId="1F78CE0A" w:rsidR="00E8076D" w:rsidRDefault="00E8076D" w:rsidP="00DF56EE">
            <w:pPr>
              <w:jc w:val="right"/>
            </w:pPr>
            <w:r>
              <w:rPr>
                <w:rFonts w:ascii="Calibri" w:hAnsi="Calibri"/>
                <w:color w:val="000000"/>
                <w:sz w:val="22"/>
                <w:szCs w:val="22"/>
              </w:rPr>
              <w:t>19</w:t>
            </w:r>
          </w:p>
        </w:tc>
        <w:tc>
          <w:tcPr>
            <w:tcW w:w="994" w:type="dxa"/>
            <w:vAlign w:val="bottom"/>
          </w:tcPr>
          <w:p w14:paraId="5E37BFD2" w14:textId="78851DDC" w:rsidR="00E8076D" w:rsidRDefault="00E8076D" w:rsidP="00DF56EE">
            <w:pPr>
              <w:jc w:val="right"/>
            </w:pPr>
            <w:r>
              <w:rPr>
                <w:rFonts w:ascii="Calibri" w:hAnsi="Calibri"/>
                <w:color w:val="000000"/>
                <w:sz w:val="22"/>
                <w:szCs w:val="22"/>
              </w:rPr>
              <w:t>-2</w:t>
            </w:r>
          </w:p>
        </w:tc>
        <w:tc>
          <w:tcPr>
            <w:tcW w:w="1011" w:type="dxa"/>
            <w:vAlign w:val="bottom"/>
          </w:tcPr>
          <w:p w14:paraId="1BC6B13C" w14:textId="25D78506" w:rsidR="00E8076D" w:rsidRDefault="00E8076D" w:rsidP="00DF56EE">
            <w:pPr>
              <w:jc w:val="right"/>
            </w:pPr>
            <w:r>
              <w:rPr>
                <w:rFonts w:ascii="Calibri" w:hAnsi="Calibri"/>
                <w:color w:val="000000"/>
                <w:sz w:val="22"/>
                <w:szCs w:val="22"/>
              </w:rPr>
              <w:t>-3</w:t>
            </w:r>
          </w:p>
        </w:tc>
      </w:tr>
      <w:tr w:rsidR="00E8076D" w14:paraId="1142DFB3" w14:textId="77777777" w:rsidTr="00D97433">
        <w:tc>
          <w:tcPr>
            <w:tcW w:w="1333" w:type="dxa"/>
            <w:vAlign w:val="bottom"/>
          </w:tcPr>
          <w:p w14:paraId="3AE39E78" w14:textId="5816F3A5" w:rsidR="00E8076D" w:rsidRDefault="00E8076D" w:rsidP="00DF56EE">
            <w:pPr>
              <w:jc w:val="right"/>
            </w:pPr>
            <w:r>
              <w:rPr>
                <w:rFonts w:ascii="Calibri" w:hAnsi="Calibri"/>
                <w:color w:val="000000"/>
                <w:sz w:val="22"/>
                <w:szCs w:val="22"/>
              </w:rPr>
              <w:t>01010</w:t>
            </w:r>
          </w:p>
        </w:tc>
        <w:tc>
          <w:tcPr>
            <w:tcW w:w="1005" w:type="dxa"/>
            <w:vAlign w:val="bottom"/>
          </w:tcPr>
          <w:p w14:paraId="494342B3" w14:textId="038DF130" w:rsidR="00E8076D" w:rsidRDefault="00E8076D" w:rsidP="00DF56EE">
            <w:pPr>
              <w:jc w:val="right"/>
            </w:pPr>
            <w:r>
              <w:rPr>
                <w:rFonts w:ascii="Calibri" w:hAnsi="Calibri"/>
                <w:color w:val="000000"/>
                <w:sz w:val="22"/>
                <w:szCs w:val="22"/>
              </w:rPr>
              <w:t>-6</w:t>
            </w:r>
          </w:p>
        </w:tc>
        <w:tc>
          <w:tcPr>
            <w:tcW w:w="1012" w:type="dxa"/>
            <w:vAlign w:val="bottom"/>
          </w:tcPr>
          <w:p w14:paraId="3462B674" w14:textId="776A75A8" w:rsidR="00E8076D" w:rsidRDefault="00E8076D" w:rsidP="00DF56EE">
            <w:pPr>
              <w:jc w:val="right"/>
            </w:pPr>
            <w:r>
              <w:rPr>
                <w:rFonts w:ascii="Calibri" w:hAnsi="Calibri"/>
                <w:color w:val="000000"/>
                <w:sz w:val="22"/>
                <w:szCs w:val="22"/>
              </w:rPr>
              <w:t>-11</w:t>
            </w:r>
          </w:p>
        </w:tc>
        <w:tc>
          <w:tcPr>
            <w:tcW w:w="995" w:type="dxa"/>
            <w:vAlign w:val="bottom"/>
          </w:tcPr>
          <w:p w14:paraId="49FE496C" w14:textId="4A30A937" w:rsidR="00E8076D" w:rsidRDefault="00E8076D" w:rsidP="00DF56EE">
            <w:pPr>
              <w:jc w:val="right"/>
            </w:pPr>
            <w:r>
              <w:rPr>
                <w:rFonts w:ascii="Calibri" w:hAnsi="Calibri"/>
                <w:color w:val="000000"/>
                <w:sz w:val="22"/>
                <w:szCs w:val="22"/>
              </w:rPr>
              <w:t>10</w:t>
            </w:r>
          </w:p>
        </w:tc>
        <w:tc>
          <w:tcPr>
            <w:tcW w:w="1011" w:type="dxa"/>
            <w:vAlign w:val="bottom"/>
          </w:tcPr>
          <w:p w14:paraId="3B538070" w14:textId="47D86E22" w:rsidR="00E8076D" w:rsidRDefault="00E8076D" w:rsidP="00DF56EE">
            <w:pPr>
              <w:jc w:val="right"/>
            </w:pPr>
            <w:r>
              <w:rPr>
                <w:rFonts w:ascii="Calibri" w:hAnsi="Calibri"/>
                <w:color w:val="000000"/>
                <w:sz w:val="22"/>
                <w:szCs w:val="22"/>
              </w:rPr>
              <w:t>21</w:t>
            </w:r>
          </w:p>
        </w:tc>
        <w:tc>
          <w:tcPr>
            <w:tcW w:w="986" w:type="dxa"/>
            <w:vAlign w:val="bottom"/>
          </w:tcPr>
          <w:p w14:paraId="0D73181D" w14:textId="5505EF4F" w:rsidR="00E8076D" w:rsidRDefault="00E8076D" w:rsidP="00DF56EE">
            <w:pPr>
              <w:jc w:val="right"/>
            </w:pPr>
            <w:r>
              <w:rPr>
                <w:rFonts w:ascii="Calibri" w:hAnsi="Calibri"/>
                <w:color w:val="000000"/>
                <w:sz w:val="22"/>
                <w:szCs w:val="22"/>
              </w:rPr>
              <w:t>10</w:t>
            </w:r>
          </w:p>
        </w:tc>
        <w:tc>
          <w:tcPr>
            <w:tcW w:w="1003" w:type="dxa"/>
            <w:vAlign w:val="bottom"/>
          </w:tcPr>
          <w:p w14:paraId="1370D8B2" w14:textId="5FBA852F" w:rsidR="00E8076D" w:rsidRDefault="00E8076D" w:rsidP="00DF56EE">
            <w:pPr>
              <w:jc w:val="right"/>
            </w:pPr>
            <w:r>
              <w:rPr>
                <w:rFonts w:ascii="Calibri" w:hAnsi="Calibri"/>
                <w:color w:val="000000"/>
                <w:sz w:val="22"/>
                <w:szCs w:val="22"/>
              </w:rPr>
              <w:t>21</w:t>
            </w:r>
          </w:p>
        </w:tc>
        <w:tc>
          <w:tcPr>
            <w:tcW w:w="994" w:type="dxa"/>
            <w:vAlign w:val="bottom"/>
          </w:tcPr>
          <w:p w14:paraId="6B35D511" w14:textId="119453F6" w:rsidR="00E8076D" w:rsidRDefault="00E8076D" w:rsidP="00DF56EE">
            <w:pPr>
              <w:jc w:val="right"/>
            </w:pPr>
            <w:r>
              <w:rPr>
                <w:rFonts w:ascii="Calibri" w:hAnsi="Calibri"/>
                <w:color w:val="000000"/>
                <w:sz w:val="22"/>
                <w:szCs w:val="22"/>
              </w:rPr>
              <w:t>-4</w:t>
            </w:r>
          </w:p>
        </w:tc>
        <w:tc>
          <w:tcPr>
            <w:tcW w:w="1011" w:type="dxa"/>
            <w:vAlign w:val="bottom"/>
          </w:tcPr>
          <w:p w14:paraId="0B3BD40E" w14:textId="0265CFD3" w:rsidR="00E8076D" w:rsidRDefault="00E8076D" w:rsidP="00DF56EE">
            <w:pPr>
              <w:jc w:val="right"/>
            </w:pPr>
            <w:r>
              <w:rPr>
                <w:rFonts w:ascii="Calibri" w:hAnsi="Calibri"/>
                <w:color w:val="000000"/>
                <w:sz w:val="22"/>
                <w:szCs w:val="22"/>
              </w:rPr>
              <w:t>-7</w:t>
            </w:r>
          </w:p>
        </w:tc>
      </w:tr>
      <w:tr w:rsidR="00E8076D" w14:paraId="110AA103" w14:textId="77777777" w:rsidTr="00D97433">
        <w:tc>
          <w:tcPr>
            <w:tcW w:w="1333" w:type="dxa"/>
            <w:vAlign w:val="bottom"/>
          </w:tcPr>
          <w:p w14:paraId="4D8C9BDC" w14:textId="16E281C2" w:rsidR="00E8076D" w:rsidRDefault="00E8076D" w:rsidP="00DF56EE">
            <w:pPr>
              <w:jc w:val="right"/>
            </w:pPr>
            <w:r>
              <w:rPr>
                <w:rFonts w:ascii="Calibri" w:hAnsi="Calibri"/>
                <w:color w:val="000000"/>
                <w:sz w:val="22"/>
                <w:szCs w:val="22"/>
              </w:rPr>
              <w:t>01011</w:t>
            </w:r>
          </w:p>
        </w:tc>
        <w:tc>
          <w:tcPr>
            <w:tcW w:w="1005" w:type="dxa"/>
            <w:vAlign w:val="bottom"/>
          </w:tcPr>
          <w:p w14:paraId="26442BDA" w14:textId="0A98BA7C" w:rsidR="00E8076D" w:rsidRDefault="00E8076D" w:rsidP="00DF56EE">
            <w:pPr>
              <w:jc w:val="right"/>
            </w:pPr>
            <w:r>
              <w:rPr>
                <w:rFonts w:ascii="Calibri" w:hAnsi="Calibri"/>
                <w:color w:val="000000"/>
                <w:sz w:val="22"/>
                <w:szCs w:val="22"/>
              </w:rPr>
              <w:t>-5</w:t>
            </w:r>
          </w:p>
        </w:tc>
        <w:tc>
          <w:tcPr>
            <w:tcW w:w="1012" w:type="dxa"/>
            <w:vAlign w:val="bottom"/>
          </w:tcPr>
          <w:p w14:paraId="20531760" w14:textId="2036EAB6" w:rsidR="00E8076D" w:rsidRDefault="00E8076D" w:rsidP="00DF56EE">
            <w:pPr>
              <w:jc w:val="right"/>
            </w:pPr>
            <w:r>
              <w:rPr>
                <w:rFonts w:ascii="Calibri" w:hAnsi="Calibri"/>
                <w:color w:val="000000"/>
                <w:sz w:val="22"/>
                <w:szCs w:val="22"/>
              </w:rPr>
              <w:t>-9</w:t>
            </w:r>
          </w:p>
        </w:tc>
        <w:tc>
          <w:tcPr>
            <w:tcW w:w="995" w:type="dxa"/>
            <w:vAlign w:val="bottom"/>
          </w:tcPr>
          <w:p w14:paraId="2EB474CC" w14:textId="75D6FC6A" w:rsidR="00E8076D" w:rsidRDefault="00E8076D" w:rsidP="00DF56EE">
            <w:pPr>
              <w:jc w:val="right"/>
            </w:pPr>
            <w:r>
              <w:rPr>
                <w:rFonts w:ascii="Calibri" w:hAnsi="Calibri"/>
                <w:color w:val="000000"/>
                <w:sz w:val="22"/>
                <w:szCs w:val="22"/>
              </w:rPr>
              <w:t>11</w:t>
            </w:r>
          </w:p>
        </w:tc>
        <w:tc>
          <w:tcPr>
            <w:tcW w:w="1011" w:type="dxa"/>
            <w:vAlign w:val="bottom"/>
          </w:tcPr>
          <w:p w14:paraId="5BF1956B" w14:textId="539E6678" w:rsidR="00E8076D" w:rsidRDefault="00E8076D" w:rsidP="00DF56EE">
            <w:pPr>
              <w:jc w:val="right"/>
            </w:pPr>
            <w:r>
              <w:rPr>
                <w:rFonts w:ascii="Calibri" w:hAnsi="Calibri"/>
                <w:color w:val="000000"/>
                <w:sz w:val="22"/>
                <w:szCs w:val="22"/>
              </w:rPr>
              <w:t>23</w:t>
            </w:r>
          </w:p>
        </w:tc>
        <w:tc>
          <w:tcPr>
            <w:tcW w:w="986" w:type="dxa"/>
            <w:vAlign w:val="bottom"/>
          </w:tcPr>
          <w:p w14:paraId="5DFE0582" w14:textId="7ECDDC16" w:rsidR="00E8076D" w:rsidRDefault="00E8076D" w:rsidP="00DF56EE">
            <w:pPr>
              <w:jc w:val="right"/>
            </w:pPr>
            <w:r>
              <w:rPr>
                <w:rFonts w:ascii="Calibri" w:hAnsi="Calibri"/>
                <w:color w:val="000000"/>
                <w:sz w:val="22"/>
                <w:szCs w:val="22"/>
              </w:rPr>
              <w:t>11</w:t>
            </w:r>
          </w:p>
        </w:tc>
        <w:tc>
          <w:tcPr>
            <w:tcW w:w="1003" w:type="dxa"/>
            <w:vAlign w:val="bottom"/>
          </w:tcPr>
          <w:p w14:paraId="75262BAF" w14:textId="3A8137AC" w:rsidR="00E8076D" w:rsidRDefault="00E8076D" w:rsidP="00DF56EE">
            <w:pPr>
              <w:jc w:val="right"/>
            </w:pPr>
            <w:r>
              <w:rPr>
                <w:rFonts w:ascii="Calibri" w:hAnsi="Calibri"/>
                <w:color w:val="000000"/>
                <w:sz w:val="22"/>
                <w:szCs w:val="22"/>
              </w:rPr>
              <w:t>23</w:t>
            </w:r>
          </w:p>
        </w:tc>
        <w:tc>
          <w:tcPr>
            <w:tcW w:w="994" w:type="dxa"/>
            <w:vAlign w:val="bottom"/>
          </w:tcPr>
          <w:p w14:paraId="5466C226" w14:textId="0A4188BF" w:rsidR="00E8076D" w:rsidRDefault="00E8076D" w:rsidP="00DF56EE">
            <w:pPr>
              <w:jc w:val="right"/>
            </w:pPr>
            <w:r>
              <w:rPr>
                <w:rFonts w:ascii="Calibri" w:hAnsi="Calibri"/>
                <w:color w:val="000000"/>
                <w:sz w:val="22"/>
                <w:szCs w:val="22"/>
              </w:rPr>
              <w:t>-3</w:t>
            </w:r>
          </w:p>
        </w:tc>
        <w:tc>
          <w:tcPr>
            <w:tcW w:w="1011" w:type="dxa"/>
            <w:vAlign w:val="bottom"/>
          </w:tcPr>
          <w:p w14:paraId="0533031A" w14:textId="0F27B0E6" w:rsidR="00E8076D" w:rsidRDefault="00E8076D" w:rsidP="00DF56EE">
            <w:pPr>
              <w:jc w:val="right"/>
            </w:pPr>
            <w:r>
              <w:rPr>
                <w:rFonts w:ascii="Calibri" w:hAnsi="Calibri"/>
                <w:color w:val="000000"/>
                <w:sz w:val="22"/>
                <w:szCs w:val="22"/>
              </w:rPr>
              <w:t>-5</w:t>
            </w:r>
          </w:p>
        </w:tc>
      </w:tr>
      <w:tr w:rsidR="00E8076D" w14:paraId="2E38467D" w14:textId="77777777" w:rsidTr="00D97433">
        <w:tc>
          <w:tcPr>
            <w:tcW w:w="1333" w:type="dxa"/>
            <w:vAlign w:val="bottom"/>
          </w:tcPr>
          <w:p w14:paraId="5FCFBC24" w14:textId="00BA3329" w:rsidR="00E8076D" w:rsidRDefault="00E8076D" w:rsidP="00DF56EE">
            <w:pPr>
              <w:jc w:val="right"/>
            </w:pPr>
            <w:r>
              <w:rPr>
                <w:rFonts w:ascii="Calibri" w:hAnsi="Calibri"/>
                <w:color w:val="000000"/>
                <w:sz w:val="22"/>
                <w:szCs w:val="22"/>
              </w:rPr>
              <w:t>01100</w:t>
            </w:r>
          </w:p>
        </w:tc>
        <w:tc>
          <w:tcPr>
            <w:tcW w:w="1005" w:type="dxa"/>
            <w:vAlign w:val="bottom"/>
          </w:tcPr>
          <w:p w14:paraId="3F7198EE" w14:textId="024969F0" w:rsidR="00E8076D" w:rsidRDefault="00E8076D" w:rsidP="00DF56EE">
            <w:pPr>
              <w:jc w:val="right"/>
            </w:pPr>
            <w:r>
              <w:rPr>
                <w:rFonts w:ascii="Calibri" w:hAnsi="Calibri"/>
                <w:color w:val="000000"/>
                <w:sz w:val="22"/>
                <w:szCs w:val="22"/>
              </w:rPr>
              <w:t>-4</w:t>
            </w:r>
          </w:p>
        </w:tc>
        <w:tc>
          <w:tcPr>
            <w:tcW w:w="1012" w:type="dxa"/>
            <w:vAlign w:val="bottom"/>
          </w:tcPr>
          <w:p w14:paraId="0404B2DD" w14:textId="5571DEF3" w:rsidR="00E8076D" w:rsidRDefault="00E8076D" w:rsidP="00DF56EE">
            <w:pPr>
              <w:jc w:val="right"/>
            </w:pPr>
            <w:r>
              <w:rPr>
                <w:rFonts w:ascii="Calibri" w:hAnsi="Calibri"/>
                <w:color w:val="000000"/>
                <w:sz w:val="22"/>
                <w:szCs w:val="22"/>
              </w:rPr>
              <w:t>-7</w:t>
            </w:r>
          </w:p>
        </w:tc>
        <w:tc>
          <w:tcPr>
            <w:tcW w:w="995" w:type="dxa"/>
            <w:vAlign w:val="bottom"/>
          </w:tcPr>
          <w:p w14:paraId="434E77F1" w14:textId="0C82EF8D" w:rsidR="00E8076D" w:rsidRDefault="00E8076D" w:rsidP="00DF56EE">
            <w:pPr>
              <w:jc w:val="right"/>
            </w:pPr>
            <w:r>
              <w:rPr>
                <w:rFonts w:ascii="Calibri" w:hAnsi="Calibri"/>
                <w:color w:val="000000"/>
                <w:sz w:val="22"/>
                <w:szCs w:val="22"/>
              </w:rPr>
              <w:t>12</w:t>
            </w:r>
          </w:p>
        </w:tc>
        <w:tc>
          <w:tcPr>
            <w:tcW w:w="1011" w:type="dxa"/>
            <w:vAlign w:val="bottom"/>
          </w:tcPr>
          <w:p w14:paraId="345C201C" w14:textId="162CA23B" w:rsidR="00E8076D" w:rsidRDefault="00E8076D" w:rsidP="00DF56EE">
            <w:pPr>
              <w:jc w:val="right"/>
            </w:pPr>
            <w:r>
              <w:rPr>
                <w:rFonts w:ascii="Calibri" w:hAnsi="Calibri"/>
                <w:color w:val="000000"/>
                <w:sz w:val="22"/>
                <w:szCs w:val="22"/>
              </w:rPr>
              <w:t>25</w:t>
            </w:r>
          </w:p>
        </w:tc>
        <w:tc>
          <w:tcPr>
            <w:tcW w:w="986" w:type="dxa"/>
            <w:vAlign w:val="bottom"/>
          </w:tcPr>
          <w:p w14:paraId="4D48978E" w14:textId="49587924" w:rsidR="00E8076D" w:rsidRDefault="00E8076D" w:rsidP="00DF56EE">
            <w:pPr>
              <w:jc w:val="right"/>
            </w:pPr>
            <w:r>
              <w:rPr>
                <w:rFonts w:ascii="Calibri" w:hAnsi="Calibri"/>
                <w:color w:val="000000"/>
                <w:sz w:val="22"/>
                <w:szCs w:val="22"/>
              </w:rPr>
              <w:t>12</w:t>
            </w:r>
          </w:p>
        </w:tc>
        <w:tc>
          <w:tcPr>
            <w:tcW w:w="1003" w:type="dxa"/>
            <w:vAlign w:val="bottom"/>
          </w:tcPr>
          <w:p w14:paraId="74EB0411" w14:textId="622C2D66" w:rsidR="00E8076D" w:rsidRDefault="00E8076D" w:rsidP="00DF56EE">
            <w:pPr>
              <w:jc w:val="right"/>
            </w:pPr>
            <w:r>
              <w:rPr>
                <w:rFonts w:ascii="Calibri" w:hAnsi="Calibri"/>
                <w:color w:val="000000"/>
                <w:sz w:val="22"/>
                <w:szCs w:val="22"/>
              </w:rPr>
              <w:t>25</w:t>
            </w:r>
          </w:p>
        </w:tc>
        <w:tc>
          <w:tcPr>
            <w:tcW w:w="994" w:type="dxa"/>
            <w:vAlign w:val="bottom"/>
          </w:tcPr>
          <w:p w14:paraId="7707E613" w14:textId="53D67B4B" w:rsidR="00E8076D" w:rsidRDefault="00E8076D" w:rsidP="00DF56EE">
            <w:pPr>
              <w:jc w:val="right"/>
            </w:pPr>
            <w:r>
              <w:rPr>
                <w:rFonts w:ascii="Calibri" w:hAnsi="Calibri"/>
                <w:color w:val="000000"/>
                <w:sz w:val="22"/>
                <w:szCs w:val="22"/>
              </w:rPr>
              <w:t>-8</w:t>
            </w:r>
          </w:p>
        </w:tc>
        <w:tc>
          <w:tcPr>
            <w:tcW w:w="1011" w:type="dxa"/>
            <w:vAlign w:val="bottom"/>
          </w:tcPr>
          <w:p w14:paraId="0512684F" w14:textId="6644D2E5" w:rsidR="00E8076D" w:rsidRDefault="00E8076D" w:rsidP="00DF56EE">
            <w:pPr>
              <w:jc w:val="right"/>
            </w:pPr>
            <w:r>
              <w:rPr>
                <w:rFonts w:ascii="Calibri" w:hAnsi="Calibri"/>
                <w:color w:val="000000"/>
                <w:sz w:val="22"/>
                <w:szCs w:val="22"/>
              </w:rPr>
              <w:t>-15</w:t>
            </w:r>
          </w:p>
        </w:tc>
      </w:tr>
      <w:tr w:rsidR="00E8076D" w14:paraId="5A2B7956" w14:textId="77777777" w:rsidTr="00D97433">
        <w:tc>
          <w:tcPr>
            <w:tcW w:w="1333" w:type="dxa"/>
            <w:vAlign w:val="bottom"/>
          </w:tcPr>
          <w:p w14:paraId="3FF4EE32" w14:textId="795B958C" w:rsidR="00E8076D" w:rsidRDefault="00E8076D" w:rsidP="00DF56EE">
            <w:pPr>
              <w:jc w:val="right"/>
            </w:pPr>
            <w:r>
              <w:rPr>
                <w:rFonts w:ascii="Calibri" w:hAnsi="Calibri"/>
                <w:color w:val="000000"/>
                <w:sz w:val="22"/>
                <w:szCs w:val="22"/>
              </w:rPr>
              <w:t>01101</w:t>
            </w:r>
          </w:p>
        </w:tc>
        <w:tc>
          <w:tcPr>
            <w:tcW w:w="1005" w:type="dxa"/>
            <w:vAlign w:val="bottom"/>
          </w:tcPr>
          <w:p w14:paraId="3262C443" w14:textId="49850D73" w:rsidR="00E8076D" w:rsidRDefault="00E8076D" w:rsidP="00DF56EE">
            <w:pPr>
              <w:jc w:val="right"/>
            </w:pPr>
            <w:r>
              <w:rPr>
                <w:rFonts w:ascii="Calibri" w:hAnsi="Calibri"/>
                <w:color w:val="000000"/>
                <w:sz w:val="22"/>
                <w:szCs w:val="22"/>
              </w:rPr>
              <w:t>-3</w:t>
            </w:r>
          </w:p>
        </w:tc>
        <w:tc>
          <w:tcPr>
            <w:tcW w:w="1012" w:type="dxa"/>
            <w:vAlign w:val="bottom"/>
          </w:tcPr>
          <w:p w14:paraId="12101EDA" w14:textId="1061DCB5" w:rsidR="00E8076D" w:rsidRDefault="00E8076D" w:rsidP="00DF56EE">
            <w:pPr>
              <w:jc w:val="right"/>
            </w:pPr>
            <w:r>
              <w:rPr>
                <w:rFonts w:ascii="Calibri" w:hAnsi="Calibri"/>
                <w:color w:val="000000"/>
                <w:sz w:val="22"/>
                <w:szCs w:val="22"/>
              </w:rPr>
              <w:t>-5</w:t>
            </w:r>
          </w:p>
        </w:tc>
        <w:tc>
          <w:tcPr>
            <w:tcW w:w="995" w:type="dxa"/>
            <w:vAlign w:val="bottom"/>
          </w:tcPr>
          <w:p w14:paraId="0F7C42E0" w14:textId="155CBCC3" w:rsidR="00E8076D" w:rsidRDefault="00E8076D" w:rsidP="00DF56EE">
            <w:pPr>
              <w:jc w:val="right"/>
            </w:pPr>
            <w:r>
              <w:rPr>
                <w:rFonts w:ascii="Calibri" w:hAnsi="Calibri"/>
                <w:color w:val="000000"/>
                <w:sz w:val="22"/>
                <w:szCs w:val="22"/>
              </w:rPr>
              <w:t>13</w:t>
            </w:r>
          </w:p>
        </w:tc>
        <w:tc>
          <w:tcPr>
            <w:tcW w:w="1011" w:type="dxa"/>
            <w:vAlign w:val="bottom"/>
          </w:tcPr>
          <w:p w14:paraId="2D1E4F43" w14:textId="21C23060" w:rsidR="00E8076D" w:rsidRDefault="00E8076D" w:rsidP="00DF56EE">
            <w:pPr>
              <w:jc w:val="right"/>
            </w:pPr>
            <w:r>
              <w:rPr>
                <w:rFonts w:ascii="Calibri" w:hAnsi="Calibri"/>
                <w:color w:val="000000"/>
                <w:sz w:val="22"/>
                <w:szCs w:val="22"/>
              </w:rPr>
              <w:t>27</w:t>
            </w:r>
          </w:p>
        </w:tc>
        <w:tc>
          <w:tcPr>
            <w:tcW w:w="986" w:type="dxa"/>
            <w:vAlign w:val="bottom"/>
          </w:tcPr>
          <w:p w14:paraId="7ED3868B" w14:textId="31C69ACF" w:rsidR="00E8076D" w:rsidRDefault="00E8076D" w:rsidP="00DF56EE">
            <w:pPr>
              <w:jc w:val="right"/>
            </w:pPr>
            <w:r>
              <w:rPr>
                <w:rFonts w:ascii="Calibri" w:hAnsi="Calibri"/>
                <w:color w:val="000000"/>
                <w:sz w:val="22"/>
                <w:szCs w:val="22"/>
              </w:rPr>
              <w:t>13</w:t>
            </w:r>
          </w:p>
        </w:tc>
        <w:tc>
          <w:tcPr>
            <w:tcW w:w="1003" w:type="dxa"/>
            <w:vAlign w:val="bottom"/>
          </w:tcPr>
          <w:p w14:paraId="13DD6E19" w14:textId="2B2DB910" w:rsidR="00E8076D" w:rsidRDefault="00E8076D" w:rsidP="00DF56EE">
            <w:pPr>
              <w:jc w:val="right"/>
            </w:pPr>
            <w:r>
              <w:rPr>
                <w:rFonts w:ascii="Calibri" w:hAnsi="Calibri"/>
                <w:color w:val="000000"/>
                <w:sz w:val="22"/>
                <w:szCs w:val="22"/>
              </w:rPr>
              <w:t>27</w:t>
            </w:r>
          </w:p>
        </w:tc>
        <w:tc>
          <w:tcPr>
            <w:tcW w:w="994" w:type="dxa"/>
            <w:vAlign w:val="bottom"/>
          </w:tcPr>
          <w:p w14:paraId="30D56244" w14:textId="142167B1" w:rsidR="00E8076D" w:rsidRDefault="00E8076D" w:rsidP="00DF56EE">
            <w:pPr>
              <w:jc w:val="right"/>
            </w:pPr>
            <w:r>
              <w:rPr>
                <w:rFonts w:ascii="Calibri" w:hAnsi="Calibri"/>
                <w:color w:val="000000"/>
                <w:sz w:val="22"/>
                <w:szCs w:val="22"/>
              </w:rPr>
              <w:t>-7</w:t>
            </w:r>
          </w:p>
        </w:tc>
        <w:tc>
          <w:tcPr>
            <w:tcW w:w="1011" w:type="dxa"/>
            <w:vAlign w:val="bottom"/>
          </w:tcPr>
          <w:p w14:paraId="0527927D" w14:textId="6093B2B6" w:rsidR="00E8076D" w:rsidRDefault="00E8076D" w:rsidP="00DF56EE">
            <w:pPr>
              <w:jc w:val="right"/>
            </w:pPr>
            <w:r>
              <w:rPr>
                <w:rFonts w:ascii="Calibri" w:hAnsi="Calibri"/>
                <w:color w:val="000000"/>
                <w:sz w:val="22"/>
                <w:szCs w:val="22"/>
              </w:rPr>
              <w:t>-13</w:t>
            </w:r>
          </w:p>
        </w:tc>
      </w:tr>
      <w:tr w:rsidR="00E8076D" w14:paraId="095CEF71" w14:textId="77777777" w:rsidTr="00D97433">
        <w:tc>
          <w:tcPr>
            <w:tcW w:w="1333" w:type="dxa"/>
            <w:vAlign w:val="bottom"/>
          </w:tcPr>
          <w:p w14:paraId="50DAAD5C" w14:textId="1D3BDFEA" w:rsidR="00E8076D" w:rsidRDefault="00E8076D" w:rsidP="00DF56EE">
            <w:pPr>
              <w:jc w:val="right"/>
            </w:pPr>
            <w:r>
              <w:rPr>
                <w:rFonts w:ascii="Calibri" w:hAnsi="Calibri"/>
                <w:color w:val="000000"/>
                <w:sz w:val="22"/>
                <w:szCs w:val="22"/>
              </w:rPr>
              <w:t>01110</w:t>
            </w:r>
          </w:p>
        </w:tc>
        <w:tc>
          <w:tcPr>
            <w:tcW w:w="1005" w:type="dxa"/>
            <w:vAlign w:val="bottom"/>
          </w:tcPr>
          <w:p w14:paraId="70398972" w14:textId="1D09C7C9" w:rsidR="00E8076D" w:rsidRDefault="00E8076D" w:rsidP="00DF56EE">
            <w:pPr>
              <w:jc w:val="right"/>
            </w:pPr>
            <w:r>
              <w:rPr>
                <w:rFonts w:ascii="Calibri" w:hAnsi="Calibri"/>
                <w:color w:val="000000"/>
                <w:sz w:val="22"/>
                <w:szCs w:val="22"/>
              </w:rPr>
              <w:t>-2</w:t>
            </w:r>
          </w:p>
        </w:tc>
        <w:tc>
          <w:tcPr>
            <w:tcW w:w="1012" w:type="dxa"/>
            <w:vAlign w:val="bottom"/>
          </w:tcPr>
          <w:p w14:paraId="6A5AD140" w14:textId="1B423134" w:rsidR="00E8076D" w:rsidRDefault="00E8076D" w:rsidP="00DF56EE">
            <w:pPr>
              <w:jc w:val="right"/>
            </w:pPr>
            <w:r>
              <w:rPr>
                <w:rFonts w:ascii="Calibri" w:hAnsi="Calibri"/>
                <w:color w:val="000000"/>
                <w:sz w:val="22"/>
                <w:szCs w:val="22"/>
              </w:rPr>
              <w:t>-3</w:t>
            </w:r>
          </w:p>
        </w:tc>
        <w:tc>
          <w:tcPr>
            <w:tcW w:w="995" w:type="dxa"/>
            <w:vAlign w:val="bottom"/>
          </w:tcPr>
          <w:p w14:paraId="391A6163" w14:textId="556660CB" w:rsidR="00E8076D" w:rsidRDefault="00E8076D" w:rsidP="00DF56EE">
            <w:pPr>
              <w:jc w:val="right"/>
            </w:pPr>
            <w:r>
              <w:rPr>
                <w:rFonts w:ascii="Calibri" w:hAnsi="Calibri"/>
                <w:color w:val="000000"/>
                <w:sz w:val="22"/>
                <w:szCs w:val="22"/>
              </w:rPr>
              <w:t>14</w:t>
            </w:r>
          </w:p>
        </w:tc>
        <w:tc>
          <w:tcPr>
            <w:tcW w:w="1011" w:type="dxa"/>
            <w:vAlign w:val="bottom"/>
          </w:tcPr>
          <w:p w14:paraId="4416E456" w14:textId="539C41D5" w:rsidR="00E8076D" w:rsidRDefault="00E8076D" w:rsidP="00DF56EE">
            <w:pPr>
              <w:jc w:val="right"/>
            </w:pPr>
            <w:r>
              <w:rPr>
                <w:rFonts w:ascii="Calibri" w:hAnsi="Calibri"/>
                <w:color w:val="000000"/>
                <w:sz w:val="22"/>
                <w:szCs w:val="22"/>
              </w:rPr>
              <w:t>29</w:t>
            </w:r>
          </w:p>
        </w:tc>
        <w:tc>
          <w:tcPr>
            <w:tcW w:w="986" w:type="dxa"/>
            <w:vAlign w:val="bottom"/>
          </w:tcPr>
          <w:p w14:paraId="3D429B1F" w14:textId="2C966C69" w:rsidR="00E8076D" w:rsidRDefault="00E8076D" w:rsidP="00DF56EE">
            <w:pPr>
              <w:jc w:val="right"/>
            </w:pPr>
            <w:r>
              <w:rPr>
                <w:rFonts w:ascii="Calibri" w:hAnsi="Calibri"/>
                <w:color w:val="000000"/>
                <w:sz w:val="22"/>
                <w:szCs w:val="22"/>
              </w:rPr>
              <w:t>14</w:t>
            </w:r>
          </w:p>
        </w:tc>
        <w:tc>
          <w:tcPr>
            <w:tcW w:w="1003" w:type="dxa"/>
            <w:vAlign w:val="bottom"/>
          </w:tcPr>
          <w:p w14:paraId="3F45D2F9" w14:textId="21C9BE6E" w:rsidR="00E8076D" w:rsidRDefault="00E8076D" w:rsidP="00DF56EE">
            <w:pPr>
              <w:jc w:val="right"/>
            </w:pPr>
            <w:r>
              <w:rPr>
                <w:rFonts w:ascii="Calibri" w:hAnsi="Calibri"/>
                <w:color w:val="000000"/>
                <w:sz w:val="22"/>
                <w:szCs w:val="22"/>
              </w:rPr>
              <w:t>29</w:t>
            </w:r>
          </w:p>
        </w:tc>
        <w:tc>
          <w:tcPr>
            <w:tcW w:w="994" w:type="dxa"/>
            <w:vAlign w:val="bottom"/>
          </w:tcPr>
          <w:p w14:paraId="74BB64B5" w14:textId="539B43F9" w:rsidR="00E8076D" w:rsidRDefault="00E8076D" w:rsidP="00DF56EE">
            <w:pPr>
              <w:jc w:val="right"/>
            </w:pPr>
            <w:r>
              <w:rPr>
                <w:rFonts w:ascii="Calibri" w:hAnsi="Calibri"/>
                <w:color w:val="000000"/>
                <w:sz w:val="22"/>
                <w:szCs w:val="22"/>
              </w:rPr>
              <w:t>-5</w:t>
            </w:r>
          </w:p>
        </w:tc>
        <w:tc>
          <w:tcPr>
            <w:tcW w:w="1011" w:type="dxa"/>
            <w:vAlign w:val="bottom"/>
          </w:tcPr>
          <w:p w14:paraId="5413742E" w14:textId="068B8246" w:rsidR="00E8076D" w:rsidRDefault="00E8076D" w:rsidP="00DF56EE">
            <w:pPr>
              <w:jc w:val="right"/>
            </w:pPr>
            <w:r>
              <w:rPr>
                <w:rFonts w:ascii="Calibri" w:hAnsi="Calibri"/>
                <w:color w:val="000000"/>
                <w:sz w:val="22"/>
                <w:szCs w:val="22"/>
              </w:rPr>
              <w:t>-9</w:t>
            </w:r>
          </w:p>
        </w:tc>
      </w:tr>
      <w:tr w:rsidR="00E8076D" w14:paraId="03FFDABB" w14:textId="77777777" w:rsidTr="00B3436F">
        <w:tblPrEx>
          <w:tblW w:w="0" w:type="auto"/>
          <w:tblPrExChange w:id="298" w:author="Microsoft Office User" w:date="2017-09-19T10:39:00Z">
            <w:tblPrEx>
              <w:tblW w:w="0" w:type="auto"/>
            </w:tblPrEx>
          </w:tblPrExChange>
        </w:tblPrEx>
        <w:trPr>
          <w:trHeight w:val="311"/>
        </w:trPr>
        <w:tc>
          <w:tcPr>
            <w:tcW w:w="1333" w:type="dxa"/>
            <w:vAlign w:val="bottom"/>
            <w:tcPrChange w:id="299" w:author="Microsoft Office User" w:date="2017-09-19T10:39:00Z">
              <w:tcPr>
                <w:tcW w:w="1333" w:type="dxa"/>
                <w:vAlign w:val="bottom"/>
              </w:tcPr>
            </w:tcPrChange>
          </w:tcPr>
          <w:p w14:paraId="4D5A76A6" w14:textId="3111709A" w:rsidR="00E8076D" w:rsidRDefault="00E8076D" w:rsidP="00DF56EE">
            <w:pPr>
              <w:jc w:val="right"/>
            </w:pPr>
            <w:r>
              <w:rPr>
                <w:rFonts w:ascii="Calibri" w:hAnsi="Calibri"/>
                <w:color w:val="000000"/>
                <w:sz w:val="22"/>
                <w:szCs w:val="22"/>
              </w:rPr>
              <w:t>01111</w:t>
            </w:r>
          </w:p>
        </w:tc>
        <w:tc>
          <w:tcPr>
            <w:tcW w:w="1005" w:type="dxa"/>
            <w:vAlign w:val="bottom"/>
            <w:tcPrChange w:id="300" w:author="Microsoft Office User" w:date="2017-09-19T10:39:00Z">
              <w:tcPr>
                <w:tcW w:w="1005" w:type="dxa"/>
                <w:vAlign w:val="bottom"/>
              </w:tcPr>
            </w:tcPrChange>
          </w:tcPr>
          <w:p w14:paraId="2286ABC7" w14:textId="05198E21" w:rsidR="00E8076D" w:rsidRDefault="00E8076D" w:rsidP="00DF56EE">
            <w:pPr>
              <w:jc w:val="right"/>
            </w:pPr>
            <w:r>
              <w:rPr>
                <w:rFonts w:ascii="Calibri" w:hAnsi="Calibri"/>
                <w:color w:val="000000"/>
                <w:sz w:val="22"/>
                <w:szCs w:val="22"/>
              </w:rPr>
              <w:t>-1</w:t>
            </w:r>
          </w:p>
        </w:tc>
        <w:tc>
          <w:tcPr>
            <w:tcW w:w="1012" w:type="dxa"/>
            <w:vAlign w:val="bottom"/>
            <w:tcPrChange w:id="301" w:author="Microsoft Office User" w:date="2017-09-19T10:39:00Z">
              <w:tcPr>
                <w:tcW w:w="1012" w:type="dxa"/>
                <w:vAlign w:val="bottom"/>
              </w:tcPr>
            </w:tcPrChange>
          </w:tcPr>
          <w:p w14:paraId="2378B33B" w14:textId="406E34B9" w:rsidR="00E8076D" w:rsidRDefault="00E8076D" w:rsidP="00DF56EE">
            <w:pPr>
              <w:jc w:val="right"/>
            </w:pPr>
            <w:r>
              <w:rPr>
                <w:rFonts w:ascii="Calibri" w:hAnsi="Calibri"/>
                <w:color w:val="000000"/>
                <w:sz w:val="22"/>
                <w:szCs w:val="22"/>
              </w:rPr>
              <w:t>-1</w:t>
            </w:r>
          </w:p>
        </w:tc>
        <w:tc>
          <w:tcPr>
            <w:tcW w:w="995" w:type="dxa"/>
            <w:vAlign w:val="bottom"/>
            <w:tcPrChange w:id="302" w:author="Microsoft Office User" w:date="2017-09-19T10:39:00Z">
              <w:tcPr>
                <w:tcW w:w="995" w:type="dxa"/>
                <w:vAlign w:val="bottom"/>
              </w:tcPr>
            </w:tcPrChange>
          </w:tcPr>
          <w:p w14:paraId="6880B247" w14:textId="5EE9618A" w:rsidR="00E8076D" w:rsidRDefault="00E8076D" w:rsidP="00DF56EE">
            <w:pPr>
              <w:jc w:val="right"/>
            </w:pPr>
            <w:r>
              <w:rPr>
                <w:rFonts w:ascii="Calibri" w:hAnsi="Calibri"/>
                <w:color w:val="000000"/>
                <w:sz w:val="22"/>
                <w:szCs w:val="22"/>
              </w:rPr>
              <w:t>15</w:t>
            </w:r>
          </w:p>
        </w:tc>
        <w:tc>
          <w:tcPr>
            <w:tcW w:w="1011" w:type="dxa"/>
            <w:vAlign w:val="bottom"/>
            <w:tcPrChange w:id="303" w:author="Microsoft Office User" w:date="2017-09-19T10:39:00Z">
              <w:tcPr>
                <w:tcW w:w="1011" w:type="dxa"/>
                <w:vAlign w:val="bottom"/>
              </w:tcPr>
            </w:tcPrChange>
          </w:tcPr>
          <w:p w14:paraId="2C443173" w14:textId="3A4FDE26" w:rsidR="00E8076D" w:rsidRDefault="00E8076D" w:rsidP="00DF56EE">
            <w:pPr>
              <w:jc w:val="right"/>
            </w:pPr>
            <w:r>
              <w:rPr>
                <w:rFonts w:ascii="Calibri" w:hAnsi="Calibri"/>
                <w:color w:val="000000"/>
                <w:sz w:val="22"/>
                <w:szCs w:val="22"/>
              </w:rPr>
              <w:t>31</w:t>
            </w:r>
          </w:p>
        </w:tc>
        <w:tc>
          <w:tcPr>
            <w:tcW w:w="986" w:type="dxa"/>
            <w:vAlign w:val="bottom"/>
            <w:tcPrChange w:id="304" w:author="Microsoft Office User" w:date="2017-09-19T10:39:00Z">
              <w:tcPr>
                <w:tcW w:w="986" w:type="dxa"/>
                <w:vAlign w:val="bottom"/>
              </w:tcPr>
            </w:tcPrChange>
          </w:tcPr>
          <w:p w14:paraId="4F29D295" w14:textId="250A2AAD" w:rsidR="00E8076D" w:rsidRDefault="00E8076D" w:rsidP="00DF56EE">
            <w:pPr>
              <w:jc w:val="right"/>
            </w:pPr>
            <w:r>
              <w:rPr>
                <w:rFonts w:ascii="Calibri" w:hAnsi="Calibri"/>
                <w:color w:val="000000"/>
                <w:sz w:val="22"/>
                <w:szCs w:val="22"/>
              </w:rPr>
              <w:t>15</w:t>
            </w:r>
          </w:p>
        </w:tc>
        <w:tc>
          <w:tcPr>
            <w:tcW w:w="1003" w:type="dxa"/>
            <w:vAlign w:val="bottom"/>
            <w:tcPrChange w:id="305" w:author="Microsoft Office User" w:date="2017-09-19T10:39:00Z">
              <w:tcPr>
                <w:tcW w:w="1003" w:type="dxa"/>
                <w:vAlign w:val="bottom"/>
              </w:tcPr>
            </w:tcPrChange>
          </w:tcPr>
          <w:p w14:paraId="128074C0" w14:textId="121404A5" w:rsidR="00E8076D" w:rsidRDefault="00E8076D" w:rsidP="00DF56EE">
            <w:pPr>
              <w:jc w:val="right"/>
            </w:pPr>
            <w:r>
              <w:rPr>
                <w:rFonts w:ascii="Calibri" w:hAnsi="Calibri"/>
                <w:color w:val="000000"/>
                <w:sz w:val="22"/>
                <w:szCs w:val="22"/>
              </w:rPr>
              <w:t>31</w:t>
            </w:r>
          </w:p>
        </w:tc>
        <w:tc>
          <w:tcPr>
            <w:tcW w:w="994" w:type="dxa"/>
            <w:vAlign w:val="bottom"/>
            <w:tcPrChange w:id="306" w:author="Microsoft Office User" w:date="2017-09-19T10:39:00Z">
              <w:tcPr>
                <w:tcW w:w="994" w:type="dxa"/>
                <w:vAlign w:val="bottom"/>
              </w:tcPr>
            </w:tcPrChange>
          </w:tcPr>
          <w:p w14:paraId="650B9C53" w14:textId="2502E098" w:rsidR="00E8076D" w:rsidRDefault="00E8076D" w:rsidP="00DF56EE">
            <w:pPr>
              <w:jc w:val="right"/>
            </w:pPr>
            <w:r>
              <w:rPr>
                <w:rFonts w:ascii="Calibri" w:hAnsi="Calibri"/>
                <w:color w:val="000000"/>
                <w:sz w:val="22"/>
                <w:szCs w:val="22"/>
              </w:rPr>
              <w:t>-6</w:t>
            </w:r>
          </w:p>
        </w:tc>
        <w:tc>
          <w:tcPr>
            <w:tcW w:w="1011" w:type="dxa"/>
            <w:vAlign w:val="bottom"/>
            <w:tcPrChange w:id="307" w:author="Microsoft Office User" w:date="2017-09-19T10:39:00Z">
              <w:tcPr>
                <w:tcW w:w="1011" w:type="dxa"/>
                <w:vAlign w:val="bottom"/>
              </w:tcPr>
            </w:tcPrChange>
          </w:tcPr>
          <w:p w14:paraId="09790D4C" w14:textId="7A6EF8F6" w:rsidR="00E8076D" w:rsidRDefault="00E8076D" w:rsidP="00DF56EE">
            <w:pPr>
              <w:jc w:val="right"/>
            </w:pPr>
            <w:r>
              <w:rPr>
                <w:rFonts w:ascii="Calibri" w:hAnsi="Calibri"/>
                <w:color w:val="000000"/>
                <w:sz w:val="22"/>
                <w:szCs w:val="22"/>
              </w:rPr>
              <w:t>-11</w:t>
            </w:r>
          </w:p>
        </w:tc>
      </w:tr>
      <w:tr w:rsidR="00E8076D" w14:paraId="589FE4BB" w14:textId="77777777" w:rsidTr="00D97433">
        <w:tc>
          <w:tcPr>
            <w:tcW w:w="1333" w:type="dxa"/>
            <w:vAlign w:val="bottom"/>
          </w:tcPr>
          <w:p w14:paraId="0976DB4E" w14:textId="0E51FC17" w:rsidR="00E8076D" w:rsidRDefault="00E8076D" w:rsidP="00DF56EE">
            <w:pPr>
              <w:jc w:val="right"/>
            </w:pPr>
            <w:r>
              <w:rPr>
                <w:rFonts w:ascii="Calibri" w:hAnsi="Calibri"/>
                <w:color w:val="000000"/>
                <w:sz w:val="22"/>
                <w:szCs w:val="22"/>
              </w:rPr>
              <w:t>10000</w:t>
            </w:r>
          </w:p>
        </w:tc>
        <w:tc>
          <w:tcPr>
            <w:tcW w:w="1005" w:type="dxa"/>
            <w:vAlign w:val="bottom"/>
          </w:tcPr>
          <w:p w14:paraId="2FC7E89F" w14:textId="7A40C89B" w:rsidR="00E8076D" w:rsidRDefault="00E8076D" w:rsidP="00DF56EE">
            <w:pPr>
              <w:jc w:val="right"/>
            </w:pPr>
            <w:r>
              <w:rPr>
                <w:rFonts w:ascii="Calibri" w:hAnsi="Calibri"/>
                <w:color w:val="000000"/>
                <w:sz w:val="22"/>
                <w:szCs w:val="22"/>
              </w:rPr>
              <w:t>0</w:t>
            </w:r>
          </w:p>
        </w:tc>
        <w:tc>
          <w:tcPr>
            <w:tcW w:w="1012" w:type="dxa"/>
            <w:vAlign w:val="bottom"/>
          </w:tcPr>
          <w:p w14:paraId="2333F8D3" w14:textId="225CE2BD" w:rsidR="00E8076D" w:rsidRDefault="00E8076D" w:rsidP="00DF56EE">
            <w:pPr>
              <w:jc w:val="right"/>
            </w:pPr>
            <w:r>
              <w:rPr>
                <w:rFonts w:ascii="Calibri" w:hAnsi="Calibri"/>
                <w:color w:val="000000"/>
                <w:sz w:val="22"/>
                <w:szCs w:val="22"/>
              </w:rPr>
              <w:t>1</w:t>
            </w:r>
          </w:p>
        </w:tc>
        <w:tc>
          <w:tcPr>
            <w:tcW w:w="995" w:type="dxa"/>
            <w:vAlign w:val="bottom"/>
          </w:tcPr>
          <w:p w14:paraId="1BDD810F" w14:textId="60732D06" w:rsidR="00E8076D" w:rsidRDefault="00E8076D" w:rsidP="00DF56EE">
            <w:pPr>
              <w:jc w:val="right"/>
            </w:pPr>
            <w:r>
              <w:rPr>
                <w:rFonts w:ascii="Calibri" w:hAnsi="Calibri"/>
                <w:color w:val="000000"/>
                <w:sz w:val="22"/>
                <w:szCs w:val="22"/>
              </w:rPr>
              <w:t>0</w:t>
            </w:r>
          </w:p>
        </w:tc>
        <w:tc>
          <w:tcPr>
            <w:tcW w:w="1011" w:type="dxa"/>
            <w:vAlign w:val="bottom"/>
          </w:tcPr>
          <w:p w14:paraId="1BACDE17" w14:textId="3D931A25" w:rsidR="00E8076D" w:rsidRDefault="00E8076D" w:rsidP="00DF56EE">
            <w:pPr>
              <w:jc w:val="right"/>
            </w:pPr>
            <w:r>
              <w:rPr>
                <w:rFonts w:ascii="Calibri" w:hAnsi="Calibri"/>
                <w:color w:val="000000"/>
                <w:sz w:val="22"/>
                <w:szCs w:val="22"/>
              </w:rPr>
              <w:t>-1</w:t>
            </w:r>
          </w:p>
        </w:tc>
        <w:tc>
          <w:tcPr>
            <w:tcW w:w="986" w:type="dxa"/>
            <w:vAlign w:val="bottom"/>
          </w:tcPr>
          <w:p w14:paraId="51D0D053" w14:textId="4F5EC48C" w:rsidR="00E8076D" w:rsidRDefault="00E8076D" w:rsidP="00DF56EE">
            <w:pPr>
              <w:jc w:val="right"/>
            </w:pPr>
            <w:r>
              <w:rPr>
                <w:rFonts w:ascii="Calibri" w:hAnsi="Calibri"/>
                <w:color w:val="000000"/>
                <w:sz w:val="22"/>
                <w:szCs w:val="22"/>
              </w:rPr>
              <w:t>-16</w:t>
            </w:r>
          </w:p>
        </w:tc>
        <w:tc>
          <w:tcPr>
            <w:tcW w:w="1003" w:type="dxa"/>
            <w:vAlign w:val="bottom"/>
          </w:tcPr>
          <w:p w14:paraId="52D4F44A" w14:textId="01A7172A" w:rsidR="00E8076D" w:rsidRDefault="00E8076D" w:rsidP="00DF56EE">
            <w:pPr>
              <w:jc w:val="right"/>
            </w:pPr>
            <w:r>
              <w:rPr>
                <w:rFonts w:ascii="Calibri" w:hAnsi="Calibri"/>
                <w:color w:val="000000"/>
                <w:sz w:val="22"/>
                <w:szCs w:val="22"/>
              </w:rPr>
              <w:t>-31</w:t>
            </w:r>
          </w:p>
        </w:tc>
        <w:tc>
          <w:tcPr>
            <w:tcW w:w="994" w:type="dxa"/>
            <w:vAlign w:val="bottom"/>
          </w:tcPr>
          <w:p w14:paraId="4EACA98D" w14:textId="023053BE" w:rsidR="00E8076D" w:rsidRDefault="00E8076D" w:rsidP="00DF56EE">
            <w:pPr>
              <w:jc w:val="right"/>
            </w:pPr>
            <w:r>
              <w:rPr>
                <w:rFonts w:ascii="Calibri" w:hAnsi="Calibri"/>
                <w:color w:val="000000"/>
                <w:sz w:val="22"/>
                <w:szCs w:val="22"/>
              </w:rPr>
              <w:t>15</w:t>
            </w:r>
          </w:p>
        </w:tc>
        <w:tc>
          <w:tcPr>
            <w:tcW w:w="1011" w:type="dxa"/>
            <w:vAlign w:val="bottom"/>
          </w:tcPr>
          <w:p w14:paraId="50F16AED" w14:textId="13095D52" w:rsidR="00E8076D" w:rsidRDefault="00E8076D" w:rsidP="00DF56EE">
            <w:pPr>
              <w:jc w:val="right"/>
            </w:pPr>
            <w:r>
              <w:rPr>
                <w:rFonts w:ascii="Calibri" w:hAnsi="Calibri"/>
                <w:color w:val="000000"/>
                <w:sz w:val="22"/>
                <w:szCs w:val="22"/>
              </w:rPr>
              <w:t>31</w:t>
            </w:r>
          </w:p>
        </w:tc>
      </w:tr>
      <w:tr w:rsidR="00E8076D" w14:paraId="585EE367" w14:textId="77777777" w:rsidTr="00D97433">
        <w:tc>
          <w:tcPr>
            <w:tcW w:w="1333" w:type="dxa"/>
            <w:vAlign w:val="bottom"/>
          </w:tcPr>
          <w:p w14:paraId="0916C396" w14:textId="694DC1BA" w:rsidR="00E8076D" w:rsidRDefault="00E8076D" w:rsidP="00DF56EE">
            <w:pPr>
              <w:jc w:val="right"/>
            </w:pPr>
            <w:r>
              <w:rPr>
                <w:rFonts w:ascii="Calibri" w:hAnsi="Calibri"/>
                <w:color w:val="000000"/>
                <w:sz w:val="22"/>
                <w:szCs w:val="22"/>
              </w:rPr>
              <w:t>10001</w:t>
            </w:r>
          </w:p>
        </w:tc>
        <w:tc>
          <w:tcPr>
            <w:tcW w:w="1005" w:type="dxa"/>
            <w:vAlign w:val="bottom"/>
          </w:tcPr>
          <w:p w14:paraId="495A0950" w14:textId="670DF132" w:rsidR="00E8076D" w:rsidRDefault="00E8076D" w:rsidP="00DF56EE">
            <w:pPr>
              <w:jc w:val="right"/>
            </w:pPr>
            <w:r>
              <w:rPr>
                <w:rFonts w:ascii="Calibri" w:hAnsi="Calibri"/>
                <w:color w:val="000000"/>
                <w:sz w:val="22"/>
                <w:szCs w:val="22"/>
              </w:rPr>
              <w:t>1</w:t>
            </w:r>
          </w:p>
        </w:tc>
        <w:tc>
          <w:tcPr>
            <w:tcW w:w="1012" w:type="dxa"/>
            <w:vAlign w:val="bottom"/>
          </w:tcPr>
          <w:p w14:paraId="1E242844" w14:textId="1CEAED9F" w:rsidR="00E8076D" w:rsidRDefault="00E8076D" w:rsidP="00DF56EE">
            <w:pPr>
              <w:jc w:val="right"/>
            </w:pPr>
            <w:r>
              <w:rPr>
                <w:rFonts w:ascii="Calibri" w:hAnsi="Calibri"/>
                <w:color w:val="000000"/>
                <w:sz w:val="22"/>
                <w:szCs w:val="22"/>
              </w:rPr>
              <w:t>3</w:t>
            </w:r>
          </w:p>
        </w:tc>
        <w:tc>
          <w:tcPr>
            <w:tcW w:w="995" w:type="dxa"/>
            <w:vAlign w:val="bottom"/>
          </w:tcPr>
          <w:p w14:paraId="6C298940" w14:textId="7BAABA29" w:rsidR="00E8076D" w:rsidRDefault="00E8076D" w:rsidP="00DF56EE">
            <w:pPr>
              <w:jc w:val="right"/>
            </w:pPr>
            <w:r>
              <w:rPr>
                <w:rFonts w:ascii="Calibri" w:hAnsi="Calibri"/>
                <w:color w:val="000000"/>
                <w:sz w:val="22"/>
                <w:szCs w:val="22"/>
              </w:rPr>
              <w:t>-1</w:t>
            </w:r>
          </w:p>
        </w:tc>
        <w:tc>
          <w:tcPr>
            <w:tcW w:w="1011" w:type="dxa"/>
            <w:vAlign w:val="bottom"/>
          </w:tcPr>
          <w:p w14:paraId="10834035" w14:textId="5FB4A915" w:rsidR="00E8076D" w:rsidRDefault="00E8076D" w:rsidP="00DF56EE">
            <w:pPr>
              <w:jc w:val="right"/>
            </w:pPr>
            <w:r>
              <w:rPr>
                <w:rFonts w:ascii="Calibri" w:hAnsi="Calibri"/>
                <w:color w:val="000000"/>
                <w:sz w:val="22"/>
                <w:szCs w:val="22"/>
              </w:rPr>
              <w:t>-3</w:t>
            </w:r>
          </w:p>
        </w:tc>
        <w:tc>
          <w:tcPr>
            <w:tcW w:w="986" w:type="dxa"/>
            <w:vAlign w:val="bottom"/>
          </w:tcPr>
          <w:p w14:paraId="1642F0B9" w14:textId="30C783F0" w:rsidR="00E8076D" w:rsidRDefault="00E8076D" w:rsidP="00DF56EE">
            <w:pPr>
              <w:jc w:val="right"/>
            </w:pPr>
            <w:r>
              <w:rPr>
                <w:rFonts w:ascii="Calibri" w:hAnsi="Calibri"/>
                <w:color w:val="000000"/>
                <w:sz w:val="22"/>
                <w:szCs w:val="22"/>
              </w:rPr>
              <w:t>-15</w:t>
            </w:r>
          </w:p>
        </w:tc>
        <w:tc>
          <w:tcPr>
            <w:tcW w:w="1003" w:type="dxa"/>
            <w:vAlign w:val="bottom"/>
          </w:tcPr>
          <w:p w14:paraId="211996EA" w14:textId="711D6AF2" w:rsidR="00E8076D" w:rsidRDefault="00E8076D" w:rsidP="00DF56EE">
            <w:pPr>
              <w:jc w:val="right"/>
            </w:pPr>
            <w:r>
              <w:rPr>
                <w:rFonts w:ascii="Calibri" w:hAnsi="Calibri"/>
                <w:color w:val="000000"/>
                <w:sz w:val="22"/>
                <w:szCs w:val="22"/>
              </w:rPr>
              <w:t>-29</w:t>
            </w:r>
          </w:p>
        </w:tc>
        <w:tc>
          <w:tcPr>
            <w:tcW w:w="994" w:type="dxa"/>
            <w:vAlign w:val="bottom"/>
          </w:tcPr>
          <w:p w14:paraId="6DBF6134" w14:textId="109CC12D" w:rsidR="00E8076D" w:rsidRDefault="00E8076D" w:rsidP="00DF56EE">
            <w:pPr>
              <w:jc w:val="right"/>
            </w:pPr>
            <w:r>
              <w:rPr>
                <w:rFonts w:ascii="Calibri" w:hAnsi="Calibri"/>
                <w:color w:val="000000"/>
                <w:sz w:val="22"/>
                <w:szCs w:val="22"/>
              </w:rPr>
              <w:t>14</w:t>
            </w:r>
          </w:p>
        </w:tc>
        <w:tc>
          <w:tcPr>
            <w:tcW w:w="1011" w:type="dxa"/>
            <w:vAlign w:val="bottom"/>
          </w:tcPr>
          <w:p w14:paraId="6200EBB1" w14:textId="68AB872E" w:rsidR="00E8076D" w:rsidRDefault="00E8076D" w:rsidP="00DF56EE">
            <w:pPr>
              <w:jc w:val="right"/>
            </w:pPr>
            <w:r>
              <w:rPr>
                <w:rFonts w:ascii="Calibri" w:hAnsi="Calibri"/>
                <w:color w:val="000000"/>
                <w:sz w:val="22"/>
                <w:szCs w:val="22"/>
              </w:rPr>
              <w:t>29</w:t>
            </w:r>
          </w:p>
        </w:tc>
      </w:tr>
      <w:tr w:rsidR="00E8076D" w14:paraId="61632393" w14:textId="77777777" w:rsidTr="00D97433">
        <w:tc>
          <w:tcPr>
            <w:tcW w:w="1333" w:type="dxa"/>
            <w:vAlign w:val="bottom"/>
          </w:tcPr>
          <w:p w14:paraId="4B46DB28" w14:textId="176DD385" w:rsidR="00E8076D" w:rsidRDefault="00E8076D" w:rsidP="00DF56EE">
            <w:pPr>
              <w:jc w:val="right"/>
            </w:pPr>
            <w:r>
              <w:rPr>
                <w:rFonts w:ascii="Calibri" w:hAnsi="Calibri"/>
                <w:color w:val="000000"/>
                <w:sz w:val="22"/>
                <w:szCs w:val="22"/>
              </w:rPr>
              <w:t>10010</w:t>
            </w:r>
          </w:p>
        </w:tc>
        <w:tc>
          <w:tcPr>
            <w:tcW w:w="1005" w:type="dxa"/>
            <w:vAlign w:val="bottom"/>
          </w:tcPr>
          <w:p w14:paraId="78526738" w14:textId="6B5846B1" w:rsidR="00E8076D" w:rsidRDefault="00E8076D" w:rsidP="00DF56EE">
            <w:pPr>
              <w:jc w:val="right"/>
            </w:pPr>
            <w:r>
              <w:rPr>
                <w:rFonts w:ascii="Calibri" w:hAnsi="Calibri"/>
                <w:color w:val="000000"/>
                <w:sz w:val="22"/>
                <w:szCs w:val="22"/>
              </w:rPr>
              <w:t>2</w:t>
            </w:r>
          </w:p>
        </w:tc>
        <w:tc>
          <w:tcPr>
            <w:tcW w:w="1012" w:type="dxa"/>
            <w:vAlign w:val="bottom"/>
          </w:tcPr>
          <w:p w14:paraId="0C4EB972" w14:textId="349CE90A" w:rsidR="00E8076D" w:rsidRDefault="00E8076D" w:rsidP="00DF56EE">
            <w:pPr>
              <w:jc w:val="right"/>
            </w:pPr>
            <w:r>
              <w:rPr>
                <w:rFonts w:ascii="Calibri" w:hAnsi="Calibri"/>
                <w:color w:val="000000"/>
                <w:sz w:val="22"/>
                <w:szCs w:val="22"/>
              </w:rPr>
              <w:t>5</w:t>
            </w:r>
          </w:p>
        </w:tc>
        <w:tc>
          <w:tcPr>
            <w:tcW w:w="995" w:type="dxa"/>
            <w:vAlign w:val="bottom"/>
          </w:tcPr>
          <w:p w14:paraId="432D05AF" w14:textId="02A4FE7A" w:rsidR="00E8076D" w:rsidRDefault="00E8076D" w:rsidP="00DF56EE">
            <w:pPr>
              <w:jc w:val="right"/>
            </w:pPr>
            <w:r>
              <w:rPr>
                <w:rFonts w:ascii="Calibri" w:hAnsi="Calibri"/>
                <w:color w:val="000000"/>
                <w:sz w:val="22"/>
                <w:szCs w:val="22"/>
              </w:rPr>
              <w:t>-2</w:t>
            </w:r>
          </w:p>
        </w:tc>
        <w:tc>
          <w:tcPr>
            <w:tcW w:w="1011" w:type="dxa"/>
            <w:vAlign w:val="bottom"/>
          </w:tcPr>
          <w:p w14:paraId="313FD80D" w14:textId="0EC339A2" w:rsidR="00E8076D" w:rsidRDefault="00E8076D" w:rsidP="00DF56EE">
            <w:pPr>
              <w:jc w:val="right"/>
            </w:pPr>
            <w:r>
              <w:rPr>
                <w:rFonts w:ascii="Calibri" w:hAnsi="Calibri"/>
                <w:color w:val="000000"/>
                <w:sz w:val="22"/>
                <w:szCs w:val="22"/>
              </w:rPr>
              <w:t>-5</w:t>
            </w:r>
          </w:p>
        </w:tc>
        <w:tc>
          <w:tcPr>
            <w:tcW w:w="986" w:type="dxa"/>
            <w:vAlign w:val="bottom"/>
          </w:tcPr>
          <w:p w14:paraId="79503D84" w14:textId="7286AEE1" w:rsidR="00E8076D" w:rsidRDefault="00E8076D" w:rsidP="00DF56EE">
            <w:pPr>
              <w:jc w:val="right"/>
            </w:pPr>
            <w:r>
              <w:rPr>
                <w:rFonts w:ascii="Calibri" w:hAnsi="Calibri"/>
                <w:color w:val="000000"/>
                <w:sz w:val="22"/>
                <w:szCs w:val="22"/>
              </w:rPr>
              <w:t>-14</w:t>
            </w:r>
          </w:p>
        </w:tc>
        <w:tc>
          <w:tcPr>
            <w:tcW w:w="1003" w:type="dxa"/>
            <w:vAlign w:val="bottom"/>
          </w:tcPr>
          <w:p w14:paraId="1654E625" w14:textId="33EFD2F8" w:rsidR="00E8076D" w:rsidRDefault="00E8076D" w:rsidP="00DF56EE">
            <w:pPr>
              <w:jc w:val="right"/>
            </w:pPr>
            <w:r>
              <w:rPr>
                <w:rFonts w:ascii="Calibri" w:hAnsi="Calibri"/>
                <w:color w:val="000000"/>
                <w:sz w:val="22"/>
                <w:szCs w:val="22"/>
              </w:rPr>
              <w:t>-27</w:t>
            </w:r>
          </w:p>
        </w:tc>
        <w:tc>
          <w:tcPr>
            <w:tcW w:w="994" w:type="dxa"/>
            <w:vAlign w:val="bottom"/>
          </w:tcPr>
          <w:p w14:paraId="520DD037" w14:textId="127D36DC" w:rsidR="00E8076D" w:rsidRDefault="00E8076D" w:rsidP="00DF56EE">
            <w:pPr>
              <w:jc w:val="right"/>
            </w:pPr>
            <w:r>
              <w:rPr>
                <w:rFonts w:ascii="Calibri" w:hAnsi="Calibri"/>
                <w:color w:val="000000"/>
                <w:sz w:val="22"/>
                <w:szCs w:val="22"/>
              </w:rPr>
              <w:t>12</w:t>
            </w:r>
          </w:p>
        </w:tc>
        <w:tc>
          <w:tcPr>
            <w:tcW w:w="1011" w:type="dxa"/>
            <w:vAlign w:val="bottom"/>
          </w:tcPr>
          <w:p w14:paraId="76F99F59" w14:textId="68AE4354" w:rsidR="00E8076D" w:rsidRDefault="00E8076D" w:rsidP="00DF56EE">
            <w:pPr>
              <w:jc w:val="right"/>
            </w:pPr>
            <w:r>
              <w:rPr>
                <w:rFonts w:ascii="Calibri" w:hAnsi="Calibri"/>
                <w:color w:val="000000"/>
                <w:sz w:val="22"/>
                <w:szCs w:val="22"/>
              </w:rPr>
              <w:t>25</w:t>
            </w:r>
          </w:p>
        </w:tc>
      </w:tr>
      <w:tr w:rsidR="00E8076D" w14:paraId="209A3254" w14:textId="77777777" w:rsidTr="00D97433">
        <w:tc>
          <w:tcPr>
            <w:tcW w:w="1333" w:type="dxa"/>
            <w:vAlign w:val="bottom"/>
          </w:tcPr>
          <w:p w14:paraId="33589D30" w14:textId="0059CA35" w:rsidR="00E8076D" w:rsidRDefault="00E8076D" w:rsidP="00DF56EE">
            <w:pPr>
              <w:jc w:val="right"/>
            </w:pPr>
            <w:r>
              <w:rPr>
                <w:rFonts w:ascii="Calibri" w:hAnsi="Calibri"/>
                <w:color w:val="000000"/>
                <w:sz w:val="22"/>
                <w:szCs w:val="22"/>
              </w:rPr>
              <w:t>10011</w:t>
            </w:r>
          </w:p>
        </w:tc>
        <w:tc>
          <w:tcPr>
            <w:tcW w:w="1005" w:type="dxa"/>
            <w:vAlign w:val="bottom"/>
          </w:tcPr>
          <w:p w14:paraId="69930BA8" w14:textId="0FAEFAD2" w:rsidR="00E8076D" w:rsidRDefault="00E8076D" w:rsidP="00DF56EE">
            <w:pPr>
              <w:jc w:val="right"/>
            </w:pPr>
            <w:r>
              <w:rPr>
                <w:rFonts w:ascii="Calibri" w:hAnsi="Calibri"/>
                <w:color w:val="000000"/>
                <w:sz w:val="22"/>
                <w:szCs w:val="22"/>
              </w:rPr>
              <w:t>3</w:t>
            </w:r>
          </w:p>
        </w:tc>
        <w:tc>
          <w:tcPr>
            <w:tcW w:w="1012" w:type="dxa"/>
            <w:vAlign w:val="bottom"/>
          </w:tcPr>
          <w:p w14:paraId="49332856" w14:textId="46D8FA2B" w:rsidR="00E8076D" w:rsidRDefault="00E8076D" w:rsidP="00DF56EE">
            <w:pPr>
              <w:jc w:val="right"/>
            </w:pPr>
            <w:r>
              <w:rPr>
                <w:rFonts w:ascii="Calibri" w:hAnsi="Calibri"/>
                <w:color w:val="000000"/>
                <w:sz w:val="22"/>
                <w:szCs w:val="22"/>
              </w:rPr>
              <w:t>7</w:t>
            </w:r>
          </w:p>
        </w:tc>
        <w:tc>
          <w:tcPr>
            <w:tcW w:w="995" w:type="dxa"/>
            <w:vAlign w:val="bottom"/>
          </w:tcPr>
          <w:p w14:paraId="4A9F5231" w14:textId="0D022E74" w:rsidR="00E8076D" w:rsidRDefault="00E8076D" w:rsidP="00DF56EE">
            <w:pPr>
              <w:jc w:val="right"/>
            </w:pPr>
            <w:r>
              <w:rPr>
                <w:rFonts w:ascii="Calibri" w:hAnsi="Calibri"/>
                <w:color w:val="000000"/>
                <w:sz w:val="22"/>
                <w:szCs w:val="22"/>
              </w:rPr>
              <w:t>-3</w:t>
            </w:r>
          </w:p>
        </w:tc>
        <w:tc>
          <w:tcPr>
            <w:tcW w:w="1011" w:type="dxa"/>
            <w:vAlign w:val="bottom"/>
          </w:tcPr>
          <w:p w14:paraId="5D2111AB" w14:textId="27BCD43C" w:rsidR="00E8076D" w:rsidRDefault="00E8076D" w:rsidP="00DF56EE">
            <w:pPr>
              <w:jc w:val="right"/>
            </w:pPr>
            <w:r>
              <w:rPr>
                <w:rFonts w:ascii="Calibri" w:hAnsi="Calibri"/>
                <w:color w:val="000000"/>
                <w:sz w:val="22"/>
                <w:szCs w:val="22"/>
              </w:rPr>
              <w:t>-7</w:t>
            </w:r>
          </w:p>
        </w:tc>
        <w:tc>
          <w:tcPr>
            <w:tcW w:w="986" w:type="dxa"/>
            <w:vAlign w:val="bottom"/>
          </w:tcPr>
          <w:p w14:paraId="58AFAE3A" w14:textId="1226CF33" w:rsidR="00E8076D" w:rsidRDefault="00E8076D" w:rsidP="00DF56EE">
            <w:pPr>
              <w:jc w:val="right"/>
            </w:pPr>
            <w:r>
              <w:rPr>
                <w:rFonts w:ascii="Calibri" w:hAnsi="Calibri"/>
                <w:color w:val="000000"/>
                <w:sz w:val="22"/>
                <w:szCs w:val="22"/>
              </w:rPr>
              <w:t>-13</w:t>
            </w:r>
          </w:p>
        </w:tc>
        <w:tc>
          <w:tcPr>
            <w:tcW w:w="1003" w:type="dxa"/>
            <w:vAlign w:val="bottom"/>
          </w:tcPr>
          <w:p w14:paraId="66BBD07E" w14:textId="75E7A35A" w:rsidR="00E8076D" w:rsidRDefault="00E8076D" w:rsidP="00DF56EE">
            <w:pPr>
              <w:jc w:val="right"/>
            </w:pPr>
            <w:r>
              <w:rPr>
                <w:rFonts w:ascii="Calibri" w:hAnsi="Calibri"/>
                <w:color w:val="000000"/>
                <w:sz w:val="22"/>
                <w:szCs w:val="22"/>
              </w:rPr>
              <w:t>-25</w:t>
            </w:r>
          </w:p>
        </w:tc>
        <w:tc>
          <w:tcPr>
            <w:tcW w:w="994" w:type="dxa"/>
            <w:vAlign w:val="bottom"/>
          </w:tcPr>
          <w:p w14:paraId="4E3A616B" w14:textId="5272AD01" w:rsidR="00E8076D" w:rsidRDefault="00E8076D" w:rsidP="00DF56EE">
            <w:pPr>
              <w:jc w:val="right"/>
            </w:pPr>
            <w:r>
              <w:rPr>
                <w:rFonts w:ascii="Calibri" w:hAnsi="Calibri"/>
                <w:color w:val="000000"/>
                <w:sz w:val="22"/>
                <w:szCs w:val="22"/>
              </w:rPr>
              <w:t>13</w:t>
            </w:r>
          </w:p>
        </w:tc>
        <w:tc>
          <w:tcPr>
            <w:tcW w:w="1011" w:type="dxa"/>
            <w:vAlign w:val="bottom"/>
          </w:tcPr>
          <w:p w14:paraId="30B81213" w14:textId="1463DC34" w:rsidR="00E8076D" w:rsidRDefault="00E8076D" w:rsidP="00DF56EE">
            <w:pPr>
              <w:jc w:val="right"/>
            </w:pPr>
            <w:r>
              <w:rPr>
                <w:rFonts w:ascii="Calibri" w:hAnsi="Calibri"/>
                <w:color w:val="000000"/>
                <w:sz w:val="22"/>
                <w:szCs w:val="22"/>
              </w:rPr>
              <w:t>27</w:t>
            </w:r>
          </w:p>
        </w:tc>
      </w:tr>
      <w:tr w:rsidR="00E8076D" w14:paraId="3891FB11" w14:textId="77777777" w:rsidTr="00D97433">
        <w:tc>
          <w:tcPr>
            <w:tcW w:w="1333" w:type="dxa"/>
            <w:vAlign w:val="bottom"/>
          </w:tcPr>
          <w:p w14:paraId="568988AC" w14:textId="56036C63" w:rsidR="00E8076D" w:rsidRDefault="00E8076D" w:rsidP="00DF56EE">
            <w:pPr>
              <w:jc w:val="right"/>
            </w:pPr>
            <w:r>
              <w:rPr>
                <w:rFonts w:ascii="Calibri" w:hAnsi="Calibri"/>
                <w:color w:val="000000"/>
                <w:sz w:val="22"/>
                <w:szCs w:val="22"/>
              </w:rPr>
              <w:t>10100</w:t>
            </w:r>
          </w:p>
        </w:tc>
        <w:tc>
          <w:tcPr>
            <w:tcW w:w="1005" w:type="dxa"/>
            <w:vAlign w:val="bottom"/>
          </w:tcPr>
          <w:p w14:paraId="754D0540" w14:textId="5C620654" w:rsidR="00E8076D" w:rsidRDefault="00E8076D" w:rsidP="00DF56EE">
            <w:pPr>
              <w:jc w:val="right"/>
            </w:pPr>
            <w:r>
              <w:rPr>
                <w:rFonts w:ascii="Calibri" w:hAnsi="Calibri"/>
                <w:color w:val="000000"/>
                <w:sz w:val="22"/>
                <w:szCs w:val="22"/>
              </w:rPr>
              <w:t>4</w:t>
            </w:r>
          </w:p>
        </w:tc>
        <w:tc>
          <w:tcPr>
            <w:tcW w:w="1012" w:type="dxa"/>
            <w:vAlign w:val="bottom"/>
          </w:tcPr>
          <w:p w14:paraId="26CF4F21" w14:textId="3799A1BA" w:rsidR="00E8076D" w:rsidRDefault="00E8076D" w:rsidP="00DF56EE">
            <w:pPr>
              <w:jc w:val="right"/>
            </w:pPr>
            <w:r>
              <w:rPr>
                <w:rFonts w:ascii="Calibri" w:hAnsi="Calibri"/>
                <w:color w:val="000000"/>
                <w:sz w:val="22"/>
                <w:szCs w:val="22"/>
              </w:rPr>
              <w:t>9</w:t>
            </w:r>
          </w:p>
        </w:tc>
        <w:tc>
          <w:tcPr>
            <w:tcW w:w="995" w:type="dxa"/>
            <w:vAlign w:val="bottom"/>
          </w:tcPr>
          <w:p w14:paraId="7A1B6799" w14:textId="1BDE34EA" w:rsidR="00E8076D" w:rsidRDefault="00E8076D" w:rsidP="00DF56EE">
            <w:pPr>
              <w:jc w:val="right"/>
            </w:pPr>
            <w:r>
              <w:rPr>
                <w:rFonts w:ascii="Calibri" w:hAnsi="Calibri"/>
                <w:color w:val="000000"/>
                <w:sz w:val="22"/>
                <w:szCs w:val="22"/>
              </w:rPr>
              <w:t>-4</w:t>
            </w:r>
          </w:p>
        </w:tc>
        <w:tc>
          <w:tcPr>
            <w:tcW w:w="1011" w:type="dxa"/>
            <w:vAlign w:val="bottom"/>
          </w:tcPr>
          <w:p w14:paraId="086244C8" w14:textId="36A0AE67" w:rsidR="00E8076D" w:rsidRDefault="00E8076D" w:rsidP="00DF56EE">
            <w:pPr>
              <w:jc w:val="right"/>
            </w:pPr>
            <w:r>
              <w:rPr>
                <w:rFonts w:ascii="Calibri" w:hAnsi="Calibri"/>
                <w:color w:val="000000"/>
                <w:sz w:val="22"/>
                <w:szCs w:val="22"/>
              </w:rPr>
              <w:t>-9</w:t>
            </w:r>
          </w:p>
        </w:tc>
        <w:tc>
          <w:tcPr>
            <w:tcW w:w="986" w:type="dxa"/>
            <w:vAlign w:val="bottom"/>
          </w:tcPr>
          <w:p w14:paraId="3CF56B39" w14:textId="4D4F8480" w:rsidR="00E8076D" w:rsidRDefault="00E8076D" w:rsidP="00DF56EE">
            <w:pPr>
              <w:jc w:val="right"/>
            </w:pPr>
            <w:r>
              <w:rPr>
                <w:rFonts w:ascii="Calibri" w:hAnsi="Calibri"/>
                <w:color w:val="000000"/>
                <w:sz w:val="22"/>
                <w:szCs w:val="22"/>
              </w:rPr>
              <w:t>-12</w:t>
            </w:r>
          </w:p>
        </w:tc>
        <w:tc>
          <w:tcPr>
            <w:tcW w:w="1003" w:type="dxa"/>
            <w:vAlign w:val="bottom"/>
          </w:tcPr>
          <w:p w14:paraId="2E1F36E2" w14:textId="7E9B0F98" w:rsidR="00E8076D" w:rsidRDefault="00E8076D" w:rsidP="00DF56EE">
            <w:pPr>
              <w:jc w:val="right"/>
            </w:pPr>
            <w:r>
              <w:rPr>
                <w:rFonts w:ascii="Calibri" w:hAnsi="Calibri"/>
                <w:color w:val="000000"/>
                <w:sz w:val="22"/>
                <w:szCs w:val="22"/>
              </w:rPr>
              <w:t>-23</w:t>
            </w:r>
          </w:p>
        </w:tc>
        <w:tc>
          <w:tcPr>
            <w:tcW w:w="994" w:type="dxa"/>
            <w:vAlign w:val="bottom"/>
          </w:tcPr>
          <w:p w14:paraId="7E895962" w14:textId="1DB2260B" w:rsidR="00E8076D" w:rsidRDefault="00E8076D" w:rsidP="00DF56EE">
            <w:pPr>
              <w:jc w:val="right"/>
            </w:pPr>
            <w:r>
              <w:rPr>
                <w:rFonts w:ascii="Calibri" w:hAnsi="Calibri"/>
                <w:color w:val="000000"/>
                <w:sz w:val="22"/>
                <w:szCs w:val="22"/>
              </w:rPr>
              <w:t>8</w:t>
            </w:r>
          </w:p>
        </w:tc>
        <w:tc>
          <w:tcPr>
            <w:tcW w:w="1011" w:type="dxa"/>
            <w:vAlign w:val="bottom"/>
          </w:tcPr>
          <w:p w14:paraId="76370A45" w14:textId="566A3628" w:rsidR="00E8076D" w:rsidRDefault="00E8076D" w:rsidP="00DF56EE">
            <w:pPr>
              <w:jc w:val="right"/>
            </w:pPr>
            <w:r>
              <w:rPr>
                <w:rFonts w:ascii="Calibri" w:hAnsi="Calibri"/>
                <w:color w:val="000000"/>
                <w:sz w:val="22"/>
                <w:szCs w:val="22"/>
              </w:rPr>
              <w:t>17</w:t>
            </w:r>
          </w:p>
        </w:tc>
      </w:tr>
      <w:tr w:rsidR="00E8076D" w14:paraId="4B640321" w14:textId="77777777" w:rsidTr="00D97433">
        <w:tc>
          <w:tcPr>
            <w:tcW w:w="1333" w:type="dxa"/>
            <w:vAlign w:val="bottom"/>
          </w:tcPr>
          <w:p w14:paraId="53599AB5" w14:textId="43AC8548" w:rsidR="00E8076D" w:rsidRDefault="00E8076D" w:rsidP="00DF56EE">
            <w:pPr>
              <w:jc w:val="right"/>
            </w:pPr>
            <w:r>
              <w:rPr>
                <w:rFonts w:ascii="Calibri" w:hAnsi="Calibri"/>
                <w:color w:val="000000"/>
                <w:sz w:val="22"/>
                <w:szCs w:val="22"/>
              </w:rPr>
              <w:t>10101</w:t>
            </w:r>
          </w:p>
        </w:tc>
        <w:tc>
          <w:tcPr>
            <w:tcW w:w="1005" w:type="dxa"/>
            <w:vAlign w:val="bottom"/>
          </w:tcPr>
          <w:p w14:paraId="2F91024C" w14:textId="4C81F273" w:rsidR="00E8076D" w:rsidRDefault="00E8076D" w:rsidP="00DF56EE">
            <w:pPr>
              <w:jc w:val="right"/>
            </w:pPr>
            <w:r>
              <w:rPr>
                <w:rFonts w:ascii="Calibri" w:hAnsi="Calibri"/>
                <w:color w:val="000000"/>
                <w:sz w:val="22"/>
                <w:szCs w:val="22"/>
              </w:rPr>
              <w:t>5</w:t>
            </w:r>
          </w:p>
        </w:tc>
        <w:tc>
          <w:tcPr>
            <w:tcW w:w="1012" w:type="dxa"/>
            <w:vAlign w:val="bottom"/>
          </w:tcPr>
          <w:p w14:paraId="6911F0B4" w14:textId="303EF0B5" w:rsidR="00E8076D" w:rsidRDefault="00E8076D" w:rsidP="00DF56EE">
            <w:pPr>
              <w:jc w:val="right"/>
            </w:pPr>
            <w:r>
              <w:rPr>
                <w:rFonts w:ascii="Calibri" w:hAnsi="Calibri"/>
                <w:color w:val="000000"/>
                <w:sz w:val="22"/>
                <w:szCs w:val="22"/>
              </w:rPr>
              <w:t>11</w:t>
            </w:r>
          </w:p>
        </w:tc>
        <w:tc>
          <w:tcPr>
            <w:tcW w:w="995" w:type="dxa"/>
            <w:vAlign w:val="bottom"/>
          </w:tcPr>
          <w:p w14:paraId="704C1416" w14:textId="79A51BCE" w:rsidR="00E8076D" w:rsidRDefault="00E8076D" w:rsidP="00DF56EE">
            <w:pPr>
              <w:jc w:val="right"/>
            </w:pPr>
            <w:r>
              <w:rPr>
                <w:rFonts w:ascii="Calibri" w:hAnsi="Calibri"/>
                <w:color w:val="000000"/>
                <w:sz w:val="22"/>
                <w:szCs w:val="22"/>
              </w:rPr>
              <w:t>-5</w:t>
            </w:r>
          </w:p>
        </w:tc>
        <w:tc>
          <w:tcPr>
            <w:tcW w:w="1011" w:type="dxa"/>
            <w:vAlign w:val="bottom"/>
          </w:tcPr>
          <w:p w14:paraId="31AB8302" w14:textId="4E2895B0" w:rsidR="00E8076D" w:rsidRDefault="00E8076D" w:rsidP="00DF56EE">
            <w:pPr>
              <w:jc w:val="right"/>
            </w:pPr>
            <w:r>
              <w:rPr>
                <w:rFonts w:ascii="Calibri" w:hAnsi="Calibri"/>
                <w:color w:val="000000"/>
                <w:sz w:val="22"/>
                <w:szCs w:val="22"/>
              </w:rPr>
              <w:t>-11</w:t>
            </w:r>
          </w:p>
        </w:tc>
        <w:tc>
          <w:tcPr>
            <w:tcW w:w="986" w:type="dxa"/>
            <w:vAlign w:val="bottom"/>
          </w:tcPr>
          <w:p w14:paraId="1BCDB6AD" w14:textId="0603517D" w:rsidR="00E8076D" w:rsidRDefault="00E8076D" w:rsidP="00DF56EE">
            <w:pPr>
              <w:jc w:val="right"/>
            </w:pPr>
            <w:r>
              <w:rPr>
                <w:rFonts w:ascii="Calibri" w:hAnsi="Calibri"/>
                <w:color w:val="000000"/>
                <w:sz w:val="22"/>
                <w:szCs w:val="22"/>
              </w:rPr>
              <w:t>-11</w:t>
            </w:r>
          </w:p>
        </w:tc>
        <w:tc>
          <w:tcPr>
            <w:tcW w:w="1003" w:type="dxa"/>
            <w:vAlign w:val="bottom"/>
          </w:tcPr>
          <w:p w14:paraId="3DE5C13F" w14:textId="4859E600" w:rsidR="00E8076D" w:rsidRDefault="00E8076D" w:rsidP="00DF56EE">
            <w:pPr>
              <w:jc w:val="right"/>
            </w:pPr>
            <w:r>
              <w:rPr>
                <w:rFonts w:ascii="Calibri" w:hAnsi="Calibri"/>
                <w:color w:val="000000"/>
                <w:sz w:val="22"/>
                <w:szCs w:val="22"/>
              </w:rPr>
              <w:t>-21</w:t>
            </w:r>
          </w:p>
        </w:tc>
        <w:tc>
          <w:tcPr>
            <w:tcW w:w="994" w:type="dxa"/>
            <w:vAlign w:val="bottom"/>
          </w:tcPr>
          <w:p w14:paraId="323362C8" w14:textId="3BD973AE" w:rsidR="00E8076D" w:rsidRDefault="00E8076D" w:rsidP="00DF56EE">
            <w:pPr>
              <w:jc w:val="right"/>
            </w:pPr>
            <w:r>
              <w:rPr>
                <w:rFonts w:ascii="Calibri" w:hAnsi="Calibri"/>
                <w:color w:val="000000"/>
                <w:sz w:val="22"/>
                <w:szCs w:val="22"/>
              </w:rPr>
              <w:t>9</w:t>
            </w:r>
          </w:p>
        </w:tc>
        <w:tc>
          <w:tcPr>
            <w:tcW w:w="1011" w:type="dxa"/>
            <w:vAlign w:val="bottom"/>
          </w:tcPr>
          <w:p w14:paraId="786164C6" w14:textId="2037A059" w:rsidR="00E8076D" w:rsidRDefault="00E8076D" w:rsidP="00DF56EE">
            <w:pPr>
              <w:jc w:val="right"/>
            </w:pPr>
            <w:r>
              <w:rPr>
                <w:rFonts w:ascii="Calibri" w:hAnsi="Calibri"/>
                <w:color w:val="000000"/>
                <w:sz w:val="22"/>
                <w:szCs w:val="22"/>
              </w:rPr>
              <w:t>19</w:t>
            </w:r>
          </w:p>
        </w:tc>
      </w:tr>
      <w:tr w:rsidR="00E8076D" w14:paraId="491FBD65" w14:textId="77777777" w:rsidTr="00D97433">
        <w:tc>
          <w:tcPr>
            <w:tcW w:w="1333" w:type="dxa"/>
            <w:vAlign w:val="bottom"/>
          </w:tcPr>
          <w:p w14:paraId="56D8E4ED" w14:textId="110F2A69" w:rsidR="00E8076D" w:rsidRDefault="00E8076D" w:rsidP="00DF56EE">
            <w:pPr>
              <w:jc w:val="right"/>
            </w:pPr>
            <w:r>
              <w:rPr>
                <w:rFonts w:ascii="Calibri" w:hAnsi="Calibri"/>
                <w:color w:val="000000"/>
                <w:sz w:val="22"/>
                <w:szCs w:val="22"/>
              </w:rPr>
              <w:t>10110</w:t>
            </w:r>
          </w:p>
        </w:tc>
        <w:tc>
          <w:tcPr>
            <w:tcW w:w="1005" w:type="dxa"/>
            <w:vAlign w:val="bottom"/>
          </w:tcPr>
          <w:p w14:paraId="59D32D11" w14:textId="0DDABAD7" w:rsidR="00E8076D" w:rsidRDefault="00E8076D" w:rsidP="00DF56EE">
            <w:pPr>
              <w:jc w:val="right"/>
            </w:pPr>
            <w:r>
              <w:rPr>
                <w:rFonts w:ascii="Calibri" w:hAnsi="Calibri"/>
                <w:color w:val="000000"/>
                <w:sz w:val="22"/>
                <w:szCs w:val="22"/>
              </w:rPr>
              <w:t>6</w:t>
            </w:r>
          </w:p>
        </w:tc>
        <w:tc>
          <w:tcPr>
            <w:tcW w:w="1012" w:type="dxa"/>
            <w:vAlign w:val="bottom"/>
          </w:tcPr>
          <w:p w14:paraId="1574BE45" w14:textId="1B3E8287" w:rsidR="00E8076D" w:rsidRDefault="00E8076D" w:rsidP="00DF56EE">
            <w:pPr>
              <w:jc w:val="right"/>
            </w:pPr>
            <w:r>
              <w:rPr>
                <w:rFonts w:ascii="Calibri" w:hAnsi="Calibri"/>
                <w:color w:val="000000"/>
                <w:sz w:val="22"/>
                <w:szCs w:val="22"/>
              </w:rPr>
              <w:t>13</w:t>
            </w:r>
          </w:p>
        </w:tc>
        <w:tc>
          <w:tcPr>
            <w:tcW w:w="995" w:type="dxa"/>
            <w:vAlign w:val="bottom"/>
          </w:tcPr>
          <w:p w14:paraId="3AB40F6B" w14:textId="48224644" w:rsidR="00E8076D" w:rsidRDefault="00E8076D" w:rsidP="00DF56EE">
            <w:pPr>
              <w:jc w:val="right"/>
            </w:pPr>
            <w:r>
              <w:rPr>
                <w:rFonts w:ascii="Calibri" w:hAnsi="Calibri"/>
                <w:color w:val="000000"/>
                <w:sz w:val="22"/>
                <w:szCs w:val="22"/>
              </w:rPr>
              <w:t>-6</w:t>
            </w:r>
          </w:p>
        </w:tc>
        <w:tc>
          <w:tcPr>
            <w:tcW w:w="1011" w:type="dxa"/>
            <w:vAlign w:val="bottom"/>
          </w:tcPr>
          <w:p w14:paraId="28C0581C" w14:textId="65EE74A5" w:rsidR="00E8076D" w:rsidRDefault="00E8076D" w:rsidP="00DF56EE">
            <w:pPr>
              <w:jc w:val="right"/>
            </w:pPr>
            <w:r>
              <w:rPr>
                <w:rFonts w:ascii="Calibri" w:hAnsi="Calibri"/>
                <w:color w:val="000000"/>
                <w:sz w:val="22"/>
                <w:szCs w:val="22"/>
              </w:rPr>
              <w:t>-13</w:t>
            </w:r>
          </w:p>
        </w:tc>
        <w:tc>
          <w:tcPr>
            <w:tcW w:w="986" w:type="dxa"/>
            <w:vAlign w:val="bottom"/>
          </w:tcPr>
          <w:p w14:paraId="7600F4A6" w14:textId="07FDC4E6" w:rsidR="00E8076D" w:rsidRDefault="00E8076D" w:rsidP="00DF56EE">
            <w:pPr>
              <w:jc w:val="right"/>
            </w:pPr>
            <w:r>
              <w:rPr>
                <w:rFonts w:ascii="Calibri" w:hAnsi="Calibri"/>
                <w:color w:val="000000"/>
                <w:sz w:val="22"/>
                <w:szCs w:val="22"/>
              </w:rPr>
              <w:t>-10</w:t>
            </w:r>
          </w:p>
        </w:tc>
        <w:tc>
          <w:tcPr>
            <w:tcW w:w="1003" w:type="dxa"/>
            <w:vAlign w:val="bottom"/>
          </w:tcPr>
          <w:p w14:paraId="1DB67347" w14:textId="2D774EB3" w:rsidR="00E8076D" w:rsidRDefault="00E8076D" w:rsidP="00DF56EE">
            <w:pPr>
              <w:jc w:val="right"/>
            </w:pPr>
            <w:r>
              <w:rPr>
                <w:rFonts w:ascii="Calibri" w:hAnsi="Calibri"/>
                <w:color w:val="000000"/>
                <w:sz w:val="22"/>
                <w:szCs w:val="22"/>
              </w:rPr>
              <w:t>-19</w:t>
            </w:r>
          </w:p>
        </w:tc>
        <w:tc>
          <w:tcPr>
            <w:tcW w:w="994" w:type="dxa"/>
            <w:vAlign w:val="bottom"/>
          </w:tcPr>
          <w:p w14:paraId="7B711EB7" w14:textId="5512E3C5" w:rsidR="00E8076D" w:rsidRDefault="00E8076D" w:rsidP="00DF56EE">
            <w:pPr>
              <w:jc w:val="right"/>
            </w:pPr>
            <w:r>
              <w:rPr>
                <w:rFonts w:ascii="Calibri" w:hAnsi="Calibri"/>
                <w:color w:val="000000"/>
                <w:sz w:val="22"/>
                <w:szCs w:val="22"/>
              </w:rPr>
              <w:t>11</w:t>
            </w:r>
          </w:p>
        </w:tc>
        <w:tc>
          <w:tcPr>
            <w:tcW w:w="1011" w:type="dxa"/>
            <w:vAlign w:val="bottom"/>
          </w:tcPr>
          <w:p w14:paraId="3DB44DF6" w14:textId="50B8E5FD" w:rsidR="00E8076D" w:rsidRDefault="00E8076D" w:rsidP="00DF56EE">
            <w:pPr>
              <w:jc w:val="right"/>
            </w:pPr>
            <w:r>
              <w:rPr>
                <w:rFonts w:ascii="Calibri" w:hAnsi="Calibri"/>
                <w:color w:val="000000"/>
                <w:sz w:val="22"/>
                <w:szCs w:val="22"/>
              </w:rPr>
              <w:t>23</w:t>
            </w:r>
          </w:p>
        </w:tc>
      </w:tr>
      <w:tr w:rsidR="00E8076D" w14:paraId="49113201" w14:textId="77777777" w:rsidTr="00D97433">
        <w:tc>
          <w:tcPr>
            <w:tcW w:w="1333" w:type="dxa"/>
            <w:vAlign w:val="bottom"/>
          </w:tcPr>
          <w:p w14:paraId="61B19C2A" w14:textId="605C0A8D" w:rsidR="00E8076D" w:rsidRDefault="00E8076D" w:rsidP="00DF56EE">
            <w:pPr>
              <w:jc w:val="right"/>
            </w:pPr>
            <w:r>
              <w:rPr>
                <w:rFonts w:ascii="Calibri" w:hAnsi="Calibri"/>
                <w:color w:val="000000"/>
                <w:sz w:val="22"/>
                <w:szCs w:val="22"/>
              </w:rPr>
              <w:t>10111</w:t>
            </w:r>
          </w:p>
        </w:tc>
        <w:tc>
          <w:tcPr>
            <w:tcW w:w="1005" w:type="dxa"/>
            <w:vAlign w:val="bottom"/>
          </w:tcPr>
          <w:p w14:paraId="75C0D43E" w14:textId="460DB5CA" w:rsidR="00E8076D" w:rsidRDefault="00E8076D" w:rsidP="00DF56EE">
            <w:pPr>
              <w:jc w:val="right"/>
            </w:pPr>
            <w:r>
              <w:rPr>
                <w:rFonts w:ascii="Calibri" w:hAnsi="Calibri"/>
                <w:color w:val="000000"/>
                <w:sz w:val="22"/>
                <w:szCs w:val="22"/>
              </w:rPr>
              <w:t>7</w:t>
            </w:r>
          </w:p>
        </w:tc>
        <w:tc>
          <w:tcPr>
            <w:tcW w:w="1012" w:type="dxa"/>
            <w:vAlign w:val="bottom"/>
          </w:tcPr>
          <w:p w14:paraId="019B3854" w14:textId="1703D5CF" w:rsidR="00E8076D" w:rsidRDefault="00E8076D" w:rsidP="00DF56EE">
            <w:pPr>
              <w:jc w:val="right"/>
            </w:pPr>
            <w:r>
              <w:rPr>
                <w:rFonts w:ascii="Calibri" w:hAnsi="Calibri"/>
                <w:color w:val="000000"/>
                <w:sz w:val="22"/>
                <w:szCs w:val="22"/>
              </w:rPr>
              <w:t>15</w:t>
            </w:r>
          </w:p>
        </w:tc>
        <w:tc>
          <w:tcPr>
            <w:tcW w:w="995" w:type="dxa"/>
            <w:vAlign w:val="bottom"/>
          </w:tcPr>
          <w:p w14:paraId="3ACC8DE9" w14:textId="092E2E5C" w:rsidR="00E8076D" w:rsidRDefault="00E8076D" w:rsidP="00DF56EE">
            <w:pPr>
              <w:jc w:val="right"/>
            </w:pPr>
            <w:r>
              <w:rPr>
                <w:rFonts w:ascii="Calibri" w:hAnsi="Calibri"/>
                <w:color w:val="000000"/>
                <w:sz w:val="22"/>
                <w:szCs w:val="22"/>
              </w:rPr>
              <w:t>-7</w:t>
            </w:r>
          </w:p>
        </w:tc>
        <w:tc>
          <w:tcPr>
            <w:tcW w:w="1011" w:type="dxa"/>
            <w:vAlign w:val="bottom"/>
          </w:tcPr>
          <w:p w14:paraId="546D019B" w14:textId="4BB52FD3" w:rsidR="00E8076D" w:rsidRDefault="00E8076D" w:rsidP="00DF56EE">
            <w:pPr>
              <w:jc w:val="right"/>
            </w:pPr>
            <w:r>
              <w:rPr>
                <w:rFonts w:ascii="Calibri" w:hAnsi="Calibri"/>
                <w:color w:val="000000"/>
                <w:sz w:val="22"/>
                <w:szCs w:val="22"/>
              </w:rPr>
              <w:t>-15</w:t>
            </w:r>
          </w:p>
        </w:tc>
        <w:tc>
          <w:tcPr>
            <w:tcW w:w="986" w:type="dxa"/>
            <w:vAlign w:val="bottom"/>
          </w:tcPr>
          <w:p w14:paraId="74E37411" w14:textId="00F89888" w:rsidR="00E8076D" w:rsidRDefault="00E8076D" w:rsidP="00DF56EE">
            <w:pPr>
              <w:jc w:val="right"/>
            </w:pPr>
            <w:r>
              <w:rPr>
                <w:rFonts w:ascii="Calibri" w:hAnsi="Calibri"/>
                <w:color w:val="000000"/>
                <w:sz w:val="22"/>
                <w:szCs w:val="22"/>
              </w:rPr>
              <w:t>-9</w:t>
            </w:r>
          </w:p>
        </w:tc>
        <w:tc>
          <w:tcPr>
            <w:tcW w:w="1003" w:type="dxa"/>
            <w:vAlign w:val="bottom"/>
          </w:tcPr>
          <w:p w14:paraId="54E8AB6F" w14:textId="5C005BF1" w:rsidR="00E8076D" w:rsidRDefault="00E8076D" w:rsidP="00DF56EE">
            <w:pPr>
              <w:jc w:val="right"/>
            </w:pPr>
            <w:r>
              <w:rPr>
                <w:rFonts w:ascii="Calibri" w:hAnsi="Calibri"/>
                <w:color w:val="000000"/>
                <w:sz w:val="22"/>
                <w:szCs w:val="22"/>
              </w:rPr>
              <w:t>-17</w:t>
            </w:r>
          </w:p>
        </w:tc>
        <w:tc>
          <w:tcPr>
            <w:tcW w:w="994" w:type="dxa"/>
            <w:vAlign w:val="bottom"/>
          </w:tcPr>
          <w:p w14:paraId="7D059384" w14:textId="14D411C8" w:rsidR="00E8076D" w:rsidRDefault="00E8076D" w:rsidP="00DF56EE">
            <w:pPr>
              <w:jc w:val="right"/>
            </w:pPr>
            <w:r>
              <w:rPr>
                <w:rFonts w:ascii="Calibri" w:hAnsi="Calibri"/>
                <w:color w:val="000000"/>
                <w:sz w:val="22"/>
                <w:szCs w:val="22"/>
              </w:rPr>
              <w:t>10</w:t>
            </w:r>
          </w:p>
        </w:tc>
        <w:tc>
          <w:tcPr>
            <w:tcW w:w="1011" w:type="dxa"/>
            <w:vAlign w:val="bottom"/>
          </w:tcPr>
          <w:p w14:paraId="59F9391F" w14:textId="26BAF3CF" w:rsidR="00E8076D" w:rsidRDefault="00E8076D" w:rsidP="00DF56EE">
            <w:pPr>
              <w:jc w:val="right"/>
            </w:pPr>
            <w:r>
              <w:rPr>
                <w:rFonts w:ascii="Calibri" w:hAnsi="Calibri"/>
                <w:color w:val="000000"/>
                <w:sz w:val="22"/>
                <w:szCs w:val="22"/>
              </w:rPr>
              <w:t>21</w:t>
            </w:r>
          </w:p>
        </w:tc>
      </w:tr>
      <w:tr w:rsidR="00E8076D" w14:paraId="61BA2A27" w14:textId="77777777" w:rsidTr="00D97433">
        <w:tc>
          <w:tcPr>
            <w:tcW w:w="1333" w:type="dxa"/>
            <w:vAlign w:val="bottom"/>
          </w:tcPr>
          <w:p w14:paraId="33B81EBD" w14:textId="6D2810FB" w:rsidR="00E8076D" w:rsidRDefault="00E8076D" w:rsidP="00DF56EE">
            <w:pPr>
              <w:jc w:val="right"/>
            </w:pPr>
            <w:r>
              <w:rPr>
                <w:rFonts w:ascii="Calibri" w:hAnsi="Calibri"/>
                <w:color w:val="000000"/>
                <w:sz w:val="22"/>
                <w:szCs w:val="22"/>
              </w:rPr>
              <w:t>11000</w:t>
            </w:r>
          </w:p>
        </w:tc>
        <w:tc>
          <w:tcPr>
            <w:tcW w:w="1005" w:type="dxa"/>
            <w:vAlign w:val="bottom"/>
          </w:tcPr>
          <w:p w14:paraId="3980125A" w14:textId="352063A5" w:rsidR="00E8076D" w:rsidRDefault="00E8076D" w:rsidP="00DF56EE">
            <w:pPr>
              <w:jc w:val="right"/>
            </w:pPr>
            <w:r>
              <w:rPr>
                <w:rFonts w:ascii="Calibri" w:hAnsi="Calibri"/>
                <w:color w:val="000000"/>
                <w:sz w:val="22"/>
                <w:szCs w:val="22"/>
              </w:rPr>
              <w:t>8</w:t>
            </w:r>
          </w:p>
        </w:tc>
        <w:tc>
          <w:tcPr>
            <w:tcW w:w="1012" w:type="dxa"/>
            <w:vAlign w:val="bottom"/>
          </w:tcPr>
          <w:p w14:paraId="014CCA6F" w14:textId="369B9186" w:rsidR="00E8076D" w:rsidRDefault="00E8076D" w:rsidP="00DF56EE">
            <w:pPr>
              <w:jc w:val="right"/>
            </w:pPr>
            <w:r>
              <w:rPr>
                <w:rFonts w:ascii="Calibri" w:hAnsi="Calibri"/>
                <w:color w:val="000000"/>
                <w:sz w:val="22"/>
                <w:szCs w:val="22"/>
              </w:rPr>
              <w:t>17</w:t>
            </w:r>
          </w:p>
        </w:tc>
        <w:tc>
          <w:tcPr>
            <w:tcW w:w="995" w:type="dxa"/>
            <w:vAlign w:val="bottom"/>
          </w:tcPr>
          <w:p w14:paraId="79FEBF97" w14:textId="092AA0B1" w:rsidR="00E8076D" w:rsidRDefault="00E8076D" w:rsidP="00DF56EE">
            <w:pPr>
              <w:jc w:val="right"/>
            </w:pPr>
            <w:r>
              <w:rPr>
                <w:rFonts w:ascii="Calibri" w:hAnsi="Calibri"/>
                <w:color w:val="000000"/>
                <w:sz w:val="22"/>
                <w:szCs w:val="22"/>
              </w:rPr>
              <w:t>-8</w:t>
            </w:r>
          </w:p>
        </w:tc>
        <w:tc>
          <w:tcPr>
            <w:tcW w:w="1011" w:type="dxa"/>
            <w:vAlign w:val="bottom"/>
          </w:tcPr>
          <w:p w14:paraId="3D08F7B2" w14:textId="43636611" w:rsidR="00E8076D" w:rsidRDefault="00E8076D" w:rsidP="00DF56EE">
            <w:pPr>
              <w:jc w:val="right"/>
            </w:pPr>
            <w:r>
              <w:rPr>
                <w:rFonts w:ascii="Calibri" w:hAnsi="Calibri"/>
                <w:color w:val="000000"/>
                <w:sz w:val="22"/>
                <w:szCs w:val="22"/>
              </w:rPr>
              <w:t>-17</w:t>
            </w:r>
          </w:p>
        </w:tc>
        <w:tc>
          <w:tcPr>
            <w:tcW w:w="986" w:type="dxa"/>
            <w:vAlign w:val="bottom"/>
          </w:tcPr>
          <w:p w14:paraId="1C134600" w14:textId="574F63C1" w:rsidR="00E8076D" w:rsidRDefault="00E8076D" w:rsidP="00DF56EE">
            <w:pPr>
              <w:jc w:val="right"/>
            </w:pPr>
            <w:r>
              <w:rPr>
                <w:rFonts w:ascii="Calibri" w:hAnsi="Calibri"/>
                <w:color w:val="000000"/>
                <w:sz w:val="22"/>
                <w:szCs w:val="22"/>
              </w:rPr>
              <w:t>-8</w:t>
            </w:r>
          </w:p>
        </w:tc>
        <w:tc>
          <w:tcPr>
            <w:tcW w:w="1003" w:type="dxa"/>
            <w:vAlign w:val="bottom"/>
          </w:tcPr>
          <w:p w14:paraId="2A713BC7" w14:textId="1BB2CB31" w:rsidR="00E8076D" w:rsidRDefault="00E8076D" w:rsidP="00DF56EE">
            <w:pPr>
              <w:jc w:val="right"/>
            </w:pPr>
            <w:r>
              <w:rPr>
                <w:rFonts w:ascii="Calibri" w:hAnsi="Calibri"/>
                <w:color w:val="000000"/>
                <w:sz w:val="22"/>
                <w:szCs w:val="22"/>
              </w:rPr>
              <w:t>-15</w:t>
            </w:r>
          </w:p>
        </w:tc>
        <w:tc>
          <w:tcPr>
            <w:tcW w:w="994" w:type="dxa"/>
            <w:vAlign w:val="bottom"/>
          </w:tcPr>
          <w:p w14:paraId="550F0999" w14:textId="3529D5BE" w:rsidR="00E8076D" w:rsidRDefault="00E8076D" w:rsidP="00DF56EE">
            <w:pPr>
              <w:jc w:val="right"/>
            </w:pPr>
            <w:r>
              <w:rPr>
                <w:rFonts w:ascii="Calibri" w:hAnsi="Calibri"/>
                <w:color w:val="000000"/>
                <w:sz w:val="22"/>
                <w:szCs w:val="22"/>
              </w:rPr>
              <w:t>0</w:t>
            </w:r>
          </w:p>
        </w:tc>
        <w:tc>
          <w:tcPr>
            <w:tcW w:w="1011" w:type="dxa"/>
            <w:vAlign w:val="bottom"/>
          </w:tcPr>
          <w:p w14:paraId="3CF01749" w14:textId="20F9A3AE" w:rsidR="00E8076D" w:rsidRDefault="00E8076D" w:rsidP="00DF56EE">
            <w:pPr>
              <w:jc w:val="right"/>
            </w:pPr>
            <w:r>
              <w:rPr>
                <w:rFonts w:ascii="Calibri" w:hAnsi="Calibri"/>
                <w:color w:val="000000"/>
                <w:sz w:val="22"/>
                <w:szCs w:val="22"/>
              </w:rPr>
              <w:t>1</w:t>
            </w:r>
          </w:p>
        </w:tc>
      </w:tr>
      <w:tr w:rsidR="00E8076D" w14:paraId="4CBA945B" w14:textId="77777777" w:rsidTr="00D97433">
        <w:tc>
          <w:tcPr>
            <w:tcW w:w="1333" w:type="dxa"/>
            <w:vAlign w:val="bottom"/>
          </w:tcPr>
          <w:p w14:paraId="3DF003D1" w14:textId="240912E5" w:rsidR="00E8076D" w:rsidRDefault="00E8076D" w:rsidP="00DF56EE">
            <w:pPr>
              <w:jc w:val="right"/>
            </w:pPr>
            <w:r>
              <w:rPr>
                <w:rFonts w:ascii="Calibri" w:hAnsi="Calibri"/>
                <w:color w:val="000000"/>
                <w:sz w:val="22"/>
                <w:szCs w:val="22"/>
              </w:rPr>
              <w:t>11001</w:t>
            </w:r>
          </w:p>
        </w:tc>
        <w:tc>
          <w:tcPr>
            <w:tcW w:w="1005" w:type="dxa"/>
            <w:vAlign w:val="bottom"/>
          </w:tcPr>
          <w:p w14:paraId="3BCF471C" w14:textId="0B269603" w:rsidR="00E8076D" w:rsidRDefault="00E8076D" w:rsidP="00DF56EE">
            <w:pPr>
              <w:jc w:val="right"/>
            </w:pPr>
            <w:r>
              <w:rPr>
                <w:rFonts w:ascii="Calibri" w:hAnsi="Calibri"/>
                <w:color w:val="000000"/>
                <w:sz w:val="22"/>
                <w:szCs w:val="22"/>
              </w:rPr>
              <w:t>9</w:t>
            </w:r>
          </w:p>
        </w:tc>
        <w:tc>
          <w:tcPr>
            <w:tcW w:w="1012" w:type="dxa"/>
            <w:vAlign w:val="bottom"/>
          </w:tcPr>
          <w:p w14:paraId="19E7E360" w14:textId="6255BB1E" w:rsidR="00E8076D" w:rsidRDefault="00E8076D" w:rsidP="00DF56EE">
            <w:pPr>
              <w:jc w:val="right"/>
            </w:pPr>
            <w:r>
              <w:rPr>
                <w:rFonts w:ascii="Calibri" w:hAnsi="Calibri"/>
                <w:color w:val="000000"/>
                <w:sz w:val="22"/>
                <w:szCs w:val="22"/>
              </w:rPr>
              <w:t>19</w:t>
            </w:r>
          </w:p>
        </w:tc>
        <w:tc>
          <w:tcPr>
            <w:tcW w:w="995" w:type="dxa"/>
            <w:vAlign w:val="bottom"/>
          </w:tcPr>
          <w:p w14:paraId="700AAA6C" w14:textId="0DF8596D" w:rsidR="00E8076D" w:rsidRDefault="00E8076D" w:rsidP="00DF56EE">
            <w:pPr>
              <w:jc w:val="right"/>
            </w:pPr>
            <w:r>
              <w:rPr>
                <w:rFonts w:ascii="Calibri" w:hAnsi="Calibri"/>
                <w:color w:val="000000"/>
                <w:sz w:val="22"/>
                <w:szCs w:val="22"/>
              </w:rPr>
              <w:t>-9</w:t>
            </w:r>
          </w:p>
        </w:tc>
        <w:tc>
          <w:tcPr>
            <w:tcW w:w="1011" w:type="dxa"/>
            <w:vAlign w:val="bottom"/>
          </w:tcPr>
          <w:p w14:paraId="6438D530" w14:textId="0B8B50D1" w:rsidR="00E8076D" w:rsidRDefault="00E8076D" w:rsidP="00DF56EE">
            <w:pPr>
              <w:jc w:val="right"/>
            </w:pPr>
            <w:r>
              <w:rPr>
                <w:rFonts w:ascii="Calibri" w:hAnsi="Calibri"/>
                <w:color w:val="000000"/>
                <w:sz w:val="22"/>
                <w:szCs w:val="22"/>
              </w:rPr>
              <w:t>-19</w:t>
            </w:r>
          </w:p>
        </w:tc>
        <w:tc>
          <w:tcPr>
            <w:tcW w:w="986" w:type="dxa"/>
            <w:vAlign w:val="bottom"/>
          </w:tcPr>
          <w:p w14:paraId="73577843" w14:textId="7AA80776" w:rsidR="00E8076D" w:rsidRDefault="00E8076D" w:rsidP="00DF56EE">
            <w:pPr>
              <w:jc w:val="right"/>
            </w:pPr>
            <w:r>
              <w:rPr>
                <w:rFonts w:ascii="Calibri" w:hAnsi="Calibri"/>
                <w:color w:val="000000"/>
                <w:sz w:val="22"/>
                <w:szCs w:val="22"/>
              </w:rPr>
              <w:t>-7</w:t>
            </w:r>
          </w:p>
        </w:tc>
        <w:tc>
          <w:tcPr>
            <w:tcW w:w="1003" w:type="dxa"/>
            <w:vAlign w:val="bottom"/>
          </w:tcPr>
          <w:p w14:paraId="7DAD9CC5" w14:textId="1B333A26" w:rsidR="00E8076D" w:rsidRDefault="00E8076D" w:rsidP="00DF56EE">
            <w:pPr>
              <w:jc w:val="right"/>
            </w:pPr>
            <w:r>
              <w:rPr>
                <w:rFonts w:ascii="Calibri" w:hAnsi="Calibri"/>
                <w:color w:val="000000"/>
                <w:sz w:val="22"/>
                <w:szCs w:val="22"/>
              </w:rPr>
              <w:t>-13</w:t>
            </w:r>
          </w:p>
        </w:tc>
        <w:tc>
          <w:tcPr>
            <w:tcW w:w="994" w:type="dxa"/>
            <w:vAlign w:val="bottom"/>
          </w:tcPr>
          <w:p w14:paraId="08642A48" w14:textId="174A7616" w:rsidR="00E8076D" w:rsidRDefault="00E8076D" w:rsidP="00DF56EE">
            <w:pPr>
              <w:jc w:val="right"/>
            </w:pPr>
            <w:r>
              <w:rPr>
                <w:rFonts w:ascii="Calibri" w:hAnsi="Calibri"/>
                <w:color w:val="000000"/>
                <w:sz w:val="22"/>
                <w:szCs w:val="22"/>
              </w:rPr>
              <w:t>1</w:t>
            </w:r>
          </w:p>
        </w:tc>
        <w:tc>
          <w:tcPr>
            <w:tcW w:w="1011" w:type="dxa"/>
            <w:vAlign w:val="bottom"/>
          </w:tcPr>
          <w:p w14:paraId="05B6B140" w14:textId="1EA0D8E6" w:rsidR="00E8076D" w:rsidRDefault="00E8076D" w:rsidP="00DF56EE">
            <w:pPr>
              <w:jc w:val="right"/>
            </w:pPr>
            <w:r>
              <w:rPr>
                <w:rFonts w:ascii="Calibri" w:hAnsi="Calibri"/>
                <w:color w:val="000000"/>
                <w:sz w:val="22"/>
                <w:szCs w:val="22"/>
              </w:rPr>
              <w:t>3</w:t>
            </w:r>
          </w:p>
        </w:tc>
      </w:tr>
      <w:tr w:rsidR="00E8076D" w14:paraId="223B4638" w14:textId="77777777" w:rsidTr="00D97433">
        <w:tc>
          <w:tcPr>
            <w:tcW w:w="1333" w:type="dxa"/>
            <w:vAlign w:val="bottom"/>
          </w:tcPr>
          <w:p w14:paraId="2CDA3210" w14:textId="1BADBE28" w:rsidR="00E8076D" w:rsidRDefault="00E8076D" w:rsidP="00DF56EE">
            <w:pPr>
              <w:jc w:val="right"/>
            </w:pPr>
            <w:r>
              <w:rPr>
                <w:rFonts w:ascii="Calibri" w:hAnsi="Calibri"/>
                <w:color w:val="000000"/>
                <w:sz w:val="22"/>
                <w:szCs w:val="22"/>
              </w:rPr>
              <w:t>11010</w:t>
            </w:r>
          </w:p>
        </w:tc>
        <w:tc>
          <w:tcPr>
            <w:tcW w:w="1005" w:type="dxa"/>
            <w:vAlign w:val="bottom"/>
          </w:tcPr>
          <w:p w14:paraId="49BF62D5" w14:textId="7364CCC2" w:rsidR="00E8076D" w:rsidRDefault="00E8076D" w:rsidP="00DF56EE">
            <w:pPr>
              <w:jc w:val="right"/>
            </w:pPr>
            <w:r>
              <w:rPr>
                <w:rFonts w:ascii="Calibri" w:hAnsi="Calibri"/>
                <w:color w:val="000000"/>
                <w:sz w:val="22"/>
                <w:szCs w:val="22"/>
              </w:rPr>
              <w:t>10</w:t>
            </w:r>
          </w:p>
        </w:tc>
        <w:tc>
          <w:tcPr>
            <w:tcW w:w="1012" w:type="dxa"/>
            <w:vAlign w:val="bottom"/>
          </w:tcPr>
          <w:p w14:paraId="4E3F691C" w14:textId="7D103292" w:rsidR="00E8076D" w:rsidRDefault="00E8076D" w:rsidP="00DF56EE">
            <w:pPr>
              <w:jc w:val="right"/>
            </w:pPr>
            <w:r>
              <w:rPr>
                <w:rFonts w:ascii="Calibri" w:hAnsi="Calibri"/>
                <w:color w:val="000000"/>
                <w:sz w:val="22"/>
                <w:szCs w:val="22"/>
              </w:rPr>
              <w:t>21</w:t>
            </w:r>
          </w:p>
        </w:tc>
        <w:tc>
          <w:tcPr>
            <w:tcW w:w="995" w:type="dxa"/>
            <w:vAlign w:val="bottom"/>
          </w:tcPr>
          <w:p w14:paraId="71B027F1" w14:textId="7171143B" w:rsidR="00E8076D" w:rsidRDefault="00E8076D" w:rsidP="00DF56EE">
            <w:pPr>
              <w:jc w:val="right"/>
            </w:pPr>
            <w:r>
              <w:rPr>
                <w:rFonts w:ascii="Calibri" w:hAnsi="Calibri"/>
                <w:color w:val="000000"/>
                <w:sz w:val="22"/>
                <w:szCs w:val="22"/>
              </w:rPr>
              <w:t>-10</w:t>
            </w:r>
          </w:p>
        </w:tc>
        <w:tc>
          <w:tcPr>
            <w:tcW w:w="1011" w:type="dxa"/>
            <w:vAlign w:val="bottom"/>
          </w:tcPr>
          <w:p w14:paraId="0DF9416A" w14:textId="1A220BC1" w:rsidR="00E8076D" w:rsidRDefault="00E8076D" w:rsidP="00DF56EE">
            <w:pPr>
              <w:jc w:val="right"/>
            </w:pPr>
            <w:r>
              <w:rPr>
                <w:rFonts w:ascii="Calibri" w:hAnsi="Calibri"/>
                <w:color w:val="000000"/>
                <w:sz w:val="22"/>
                <w:szCs w:val="22"/>
              </w:rPr>
              <w:t>-21</w:t>
            </w:r>
          </w:p>
        </w:tc>
        <w:tc>
          <w:tcPr>
            <w:tcW w:w="986" w:type="dxa"/>
            <w:vAlign w:val="bottom"/>
          </w:tcPr>
          <w:p w14:paraId="2E4F3289" w14:textId="2729A961" w:rsidR="00E8076D" w:rsidRDefault="00E8076D" w:rsidP="00DF56EE">
            <w:pPr>
              <w:jc w:val="right"/>
            </w:pPr>
            <w:r>
              <w:rPr>
                <w:rFonts w:ascii="Calibri" w:hAnsi="Calibri"/>
                <w:color w:val="000000"/>
                <w:sz w:val="22"/>
                <w:szCs w:val="22"/>
              </w:rPr>
              <w:t>-6</w:t>
            </w:r>
          </w:p>
        </w:tc>
        <w:tc>
          <w:tcPr>
            <w:tcW w:w="1003" w:type="dxa"/>
            <w:vAlign w:val="bottom"/>
          </w:tcPr>
          <w:p w14:paraId="2F527FFF" w14:textId="0453C5E9" w:rsidR="00E8076D" w:rsidRDefault="00E8076D" w:rsidP="00DF56EE">
            <w:pPr>
              <w:jc w:val="right"/>
            </w:pPr>
            <w:r>
              <w:rPr>
                <w:rFonts w:ascii="Calibri" w:hAnsi="Calibri"/>
                <w:color w:val="000000"/>
                <w:sz w:val="22"/>
                <w:szCs w:val="22"/>
              </w:rPr>
              <w:t>-11</w:t>
            </w:r>
          </w:p>
        </w:tc>
        <w:tc>
          <w:tcPr>
            <w:tcW w:w="994" w:type="dxa"/>
            <w:vAlign w:val="bottom"/>
          </w:tcPr>
          <w:p w14:paraId="0B052565" w14:textId="1CDC1CB1" w:rsidR="00E8076D" w:rsidRDefault="00E8076D" w:rsidP="00DF56EE">
            <w:pPr>
              <w:jc w:val="right"/>
            </w:pPr>
            <w:r>
              <w:rPr>
                <w:rFonts w:ascii="Calibri" w:hAnsi="Calibri"/>
                <w:color w:val="000000"/>
                <w:sz w:val="22"/>
                <w:szCs w:val="22"/>
              </w:rPr>
              <w:t>3</w:t>
            </w:r>
          </w:p>
        </w:tc>
        <w:tc>
          <w:tcPr>
            <w:tcW w:w="1011" w:type="dxa"/>
            <w:vAlign w:val="bottom"/>
          </w:tcPr>
          <w:p w14:paraId="5F78394E" w14:textId="434569BF" w:rsidR="00E8076D" w:rsidRDefault="00E8076D" w:rsidP="00DF56EE">
            <w:pPr>
              <w:jc w:val="right"/>
            </w:pPr>
            <w:r>
              <w:rPr>
                <w:rFonts w:ascii="Calibri" w:hAnsi="Calibri"/>
                <w:color w:val="000000"/>
                <w:sz w:val="22"/>
                <w:szCs w:val="22"/>
              </w:rPr>
              <w:t>7</w:t>
            </w:r>
          </w:p>
        </w:tc>
      </w:tr>
      <w:tr w:rsidR="00E8076D" w14:paraId="2CA41A2E" w14:textId="77777777" w:rsidTr="00D97433">
        <w:tc>
          <w:tcPr>
            <w:tcW w:w="1333" w:type="dxa"/>
            <w:vAlign w:val="bottom"/>
          </w:tcPr>
          <w:p w14:paraId="5701A6DD" w14:textId="58F6AE1C" w:rsidR="00E8076D" w:rsidRDefault="00E8076D" w:rsidP="00DF56EE">
            <w:pPr>
              <w:jc w:val="right"/>
            </w:pPr>
            <w:r>
              <w:rPr>
                <w:rFonts w:ascii="Calibri" w:hAnsi="Calibri"/>
                <w:color w:val="000000"/>
                <w:sz w:val="22"/>
                <w:szCs w:val="22"/>
              </w:rPr>
              <w:t>11011</w:t>
            </w:r>
          </w:p>
        </w:tc>
        <w:tc>
          <w:tcPr>
            <w:tcW w:w="1005" w:type="dxa"/>
            <w:vAlign w:val="bottom"/>
          </w:tcPr>
          <w:p w14:paraId="756B41ED" w14:textId="0A824D54" w:rsidR="00E8076D" w:rsidRDefault="00E8076D" w:rsidP="00DF56EE">
            <w:pPr>
              <w:jc w:val="right"/>
            </w:pPr>
            <w:r>
              <w:rPr>
                <w:rFonts w:ascii="Calibri" w:hAnsi="Calibri"/>
                <w:color w:val="000000"/>
                <w:sz w:val="22"/>
                <w:szCs w:val="22"/>
              </w:rPr>
              <w:t>11</w:t>
            </w:r>
          </w:p>
        </w:tc>
        <w:tc>
          <w:tcPr>
            <w:tcW w:w="1012" w:type="dxa"/>
            <w:vAlign w:val="bottom"/>
          </w:tcPr>
          <w:p w14:paraId="2ECD128A" w14:textId="43DD4B3C" w:rsidR="00E8076D" w:rsidRDefault="00E8076D" w:rsidP="00DF56EE">
            <w:pPr>
              <w:jc w:val="right"/>
            </w:pPr>
            <w:r>
              <w:rPr>
                <w:rFonts w:ascii="Calibri" w:hAnsi="Calibri"/>
                <w:color w:val="000000"/>
                <w:sz w:val="22"/>
                <w:szCs w:val="22"/>
              </w:rPr>
              <w:t>23</w:t>
            </w:r>
          </w:p>
        </w:tc>
        <w:tc>
          <w:tcPr>
            <w:tcW w:w="995" w:type="dxa"/>
            <w:vAlign w:val="bottom"/>
          </w:tcPr>
          <w:p w14:paraId="0C4D1246" w14:textId="1B9C0DB9" w:rsidR="00E8076D" w:rsidRDefault="00E8076D" w:rsidP="00DF56EE">
            <w:pPr>
              <w:jc w:val="right"/>
            </w:pPr>
            <w:r>
              <w:rPr>
                <w:rFonts w:ascii="Calibri" w:hAnsi="Calibri"/>
                <w:color w:val="000000"/>
                <w:sz w:val="22"/>
                <w:szCs w:val="22"/>
              </w:rPr>
              <w:t>-11</w:t>
            </w:r>
          </w:p>
        </w:tc>
        <w:tc>
          <w:tcPr>
            <w:tcW w:w="1011" w:type="dxa"/>
            <w:vAlign w:val="bottom"/>
          </w:tcPr>
          <w:p w14:paraId="03C2CE9E" w14:textId="4CC72C47" w:rsidR="00E8076D" w:rsidRDefault="00E8076D" w:rsidP="00DF56EE">
            <w:pPr>
              <w:jc w:val="right"/>
            </w:pPr>
            <w:r>
              <w:rPr>
                <w:rFonts w:ascii="Calibri" w:hAnsi="Calibri"/>
                <w:color w:val="000000"/>
                <w:sz w:val="22"/>
                <w:szCs w:val="22"/>
              </w:rPr>
              <w:t>-23</w:t>
            </w:r>
          </w:p>
        </w:tc>
        <w:tc>
          <w:tcPr>
            <w:tcW w:w="986" w:type="dxa"/>
            <w:vAlign w:val="bottom"/>
          </w:tcPr>
          <w:p w14:paraId="637D25F0" w14:textId="0FFA70DE" w:rsidR="00E8076D" w:rsidRDefault="00E8076D" w:rsidP="00DF56EE">
            <w:pPr>
              <w:jc w:val="right"/>
            </w:pPr>
            <w:r>
              <w:rPr>
                <w:rFonts w:ascii="Calibri" w:hAnsi="Calibri"/>
                <w:color w:val="000000"/>
                <w:sz w:val="22"/>
                <w:szCs w:val="22"/>
              </w:rPr>
              <w:t>-5</w:t>
            </w:r>
          </w:p>
        </w:tc>
        <w:tc>
          <w:tcPr>
            <w:tcW w:w="1003" w:type="dxa"/>
            <w:vAlign w:val="bottom"/>
          </w:tcPr>
          <w:p w14:paraId="53255E46" w14:textId="15C8BCA8" w:rsidR="00E8076D" w:rsidRDefault="00E8076D" w:rsidP="00DF56EE">
            <w:pPr>
              <w:jc w:val="right"/>
            </w:pPr>
            <w:r>
              <w:rPr>
                <w:rFonts w:ascii="Calibri" w:hAnsi="Calibri"/>
                <w:color w:val="000000"/>
                <w:sz w:val="22"/>
                <w:szCs w:val="22"/>
              </w:rPr>
              <w:t>-9</w:t>
            </w:r>
          </w:p>
        </w:tc>
        <w:tc>
          <w:tcPr>
            <w:tcW w:w="994" w:type="dxa"/>
            <w:vAlign w:val="bottom"/>
          </w:tcPr>
          <w:p w14:paraId="5B9E8775" w14:textId="50FA41DC" w:rsidR="00E8076D" w:rsidRDefault="00E8076D" w:rsidP="00DF56EE">
            <w:pPr>
              <w:jc w:val="right"/>
            </w:pPr>
            <w:r>
              <w:rPr>
                <w:rFonts w:ascii="Calibri" w:hAnsi="Calibri"/>
                <w:color w:val="000000"/>
                <w:sz w:val="22"/>
                <w:szCs w:val="22"/>
              </w:rPr>
              <w:t>2</w:t>
            </w:r>
          </w:p>
        </w:tc>
        <w:tc>
          <w:tcPr>
            <w:tcW w:w="1011" w:type="dxa"/>
            <w:vAlign w:val="bottom"/>
          </w:tcPr>
          <w:p w14:paraId="6BBF8026" w14:textId="2BBD840B" w:rsidR="00E8076D" w:rsidRDefault="00E8076D" w:rsidP="00DF56EE">
            <w:pPr>
              <w:jc w:val="right"/>
            </w:pPr>
            <w:r>
              <w:rPr>
                <w:rFonts w:ascii="Calibri" w:hAnsi="Calibri"/>
                <w:color w:val="000000"/>
                <w:sz w:val="22"/>
                <w:szCs w:val="22"/>
              </w:rPr>
              <w:t>5</w:t>
            </w:r>
          </w:p>
        </w:tc>
      </w:tr>
      <w:tr w:rsidR="00E8076D" w14:paraId="13CBB056" w14:textId="77777777" w:rsidTr="00D97433">
        <w:tc>
          <w:tcPr>
            <w:tcW w:w="1333" w:type="dxa"/>
            <w:vAlign w:val="bottom"/>
          </w:tcPr>
          <w:p w14:paraId="2E8D319A" w14:textId="207F5BC9" w:rsidR="00E8076D" w:rsidRDefault="00E8076D" w:rsidP="00DF56EE">
            <w:pPr>
              <w:jc w:val="right"/>
            </w:pPr>
            <w:r>
              <w:rPr>
                <w:rFonts w:ascii="Calibri" w:hAnsi="Calibri"/>
                <w:color w:val="000000"/>
                <w:sz w:val="22"/>
                <w:szCs w:val="22"/>
              </w:rPr>
              <w:t>11100</w:t>
            </w:r>
          </w:p>
        </w:tc>
        <w:tc>
          <w:tcPr>
            <w:tcW w:w="1005" w:type="dxa"/>
            <w:vAlign w:val="bottom"/>
          </w:tcPr>
          <w:p w14:paraId="79B4A115" w14:textId="50F0F3ED" w:rsidR="00E8076D" w:rsidRDefault="00E8076D" w:rsidP="00DF56EE">
            <w:pPr>
              <w:jc w:val="right"/>
            </w:pPr>
            <w:r>
              <w:rPr>
                <w:rFonts w:ascii="Calibri" w:hAnsi="Calibri"/>
                <w:color w:val="000000"/>
                <w:sz w:val="22"/>
                <w:szCs w:val="22"/>
              </w:rPr>
              <w:t>12</w:t>
            </w:r>
          </w:p>
        </w:tc>
        <w:tc>
          <w:tcPr>
            <w:tcW w:w="1012" w:type="dxa"/>
            <w:vAlign w:val="bottom"/>
          </w:tcPr>
          <w:p w14:paraId="21948F0D" w14:textId="46CAB6FF" w:rsidR="00E8076D" w:rsidRDefault="00E8076D" w:rsidP="00DF56EE">
            <w:pPr>
              <w:jc w:val="right"/>
            </w:pPr>
            <w:r>
              <w:rPr>
                <w:rFonts w:ascii="Calibri" w:hAnsi="Calibri"/>
                <w:color w:val="000000"/>
                <w:sz w:val="22"/>
                <w:szCs w:val="22"/>
              </w:rPr>
              <w:t>25</w:t>
            </w:r>
          </w:p>
        </w:tc>
        <w:tc>
          <w:tcPr>
            <w:tcW w:w="995" w:type="dxa"/>
            <w:vAlign w:val="bottom"/>
          </w:tcPr>
          <w:p w14:paraId="5B40B944" w14:textId="69DB1DB1" w:rsidR="00E8076D" w:rsidRDefault="00E8076D" w:rsidP="00DF56EE">
            <w:pPr>
              <w:jc w:val="right"/>
            </w:pPr>
            <w:r>
              <w:rPr>
                <w:rFonts w:ascii="Calibri" w:hAnsi="Calibri"/>
                <w:color w:val="000000"/>
                <w:sz w:val="22"/>
                <w:szCs w:val="22"/>
              </w:rPr>
              <w:t>-12</w:t>
            </w:r>
          </w:p>
        </w:tc>
        <w:tc>
          <w:tcPr>
            <w:tcW w:w="1011" w:type="dxa"/>
            <w:vAlign w:val="bottom"/>
          </w:tcPr>
          <w:p w14:paraId="5D1053D9" w14:textId="160EECF7" w:rsidR="00E8076D" w:rsidRDefault="00E8076D" w:rsidP="00DF56EE">
            <w:pPr>
              <w:jc w:val="right"/>
            </w:pPr>
            <w:r>
              <w:rPr>
                <w:rFonts w:ascii="Calibri" w:hAnsi="Calibri"/>
                <w:color w:val="000000"/>
                <w:sz w:val="22"/>
                <w:szCs w:val="22"/>
              </w:rPr>
              <w:t>-25</w:t>
            </w:r>
          </w:p>
        </w:tc>
        <w:tc>
          <w:tcPr>
            <w:tcW w:w="986" w:type="dxa"/>
            <w:vAlign w:val="bottom"/>
          </w:tcPr>
          <w:p w14:paraId="566D861F" w14:textId="55A57527" w:rsidR="00E8076D" w:rsidRDefault="00E8076D" w:rsidP="00DF56EE">
            <w:pPr>
              <w:jc w:val="right"/>
            </w:pPr>
            <w:r>
              <w:rPr>
                <w:rFonts w:ascii="Calibri" w:hAnsi="Calibri"/>
                <w:color w:val="000000"/>
                <w:sz w:val="22"/>
                <w:szCs w:val="22"/>
              </w:rPr>
              <w:t>-4</w:t>
            </w:r>
          </w:p>
        </w:tc>
        <w:tc>
          <w:tcPr>
            <w:tcW w:w="1003" w:type="dxa"/>
            <w:vAlign w:val="bottom"/>
          </w:tcPr>
          <w:p w14:paraId="42BF2861" w14:textId="478C4690" w:rsidR="00E8076D" w:rsidRDefault="00E8076D" w:rsidP="00DF56EE">
            <w:pPr>
              <w:jc w:val="right"/>
            </w:pPr>
            <w:r>
              <w:rPr>
                <w:rFonts w:ascii="Calibri" w:hAnsi="Calibri"/>
                <w:color w:val="000000"/>
                <w:sz w:val="22"/>
                <w:szCs w:val="22"/>
              </w:rPr>
              <w:t>-7</w:t>
            </w:r>
          </w:p>
        </w:tc>
        <w:tc>
          <w:tcPr>
            <w:tcW w:w="994" w:type="dxa"/>
            <w:vAlign w:val="bottom"/>
          </w:tcPr>
          <w:p w14:paraId="3A7CF844" w14:textId="6B7BE3A4" w:rsidR="00E8076D" w:rsidRDefault="00E8076D" w:rsidP="00DF56EE">
            <w:pPr>
              <w:jc w:val="right"/>
            </w:pPr>
            <w:r>
              <w:rPr>
                <w:rFonts w:ascii="Calibri" w:hAnsi="Calibri"/>
                <w:color w:val="000000"/>
                <w:sz w:val="22"/>
                <w:szCs w:val="22"/>
              </w:rPr>
              <w:t>7</w:t>
            </w:r>
          </w:p>
        </w:tc>
        <w:tc>
          <w:tcPr>
            <w:tcW w:w="1011" w:type="dxa"/>
            <w:vAlign w:val="bottom"/>
          </w:tcPr>
          <w:p w14:paraId="674D192D" w14:textId="0AD908E9" w:rsidR="00E8076D" w:rsidRDefault="00E8076D" w:rsidP="00DF56EE">
            <w:pPr>
              <w:jc w:val="right"/>
            </w:pPr>
            <w:r>
              <w:rPr>
                <w:rFonts w:ascii="Calibri" w:hAnsi="Calibri"/>
                <w:color w:val="000000"/>
                <w:sz w:val="22"/>
                <w:szCs w:val="22"/>
              </w:rPr>
              <w:t>15</w:t>
            </w:r>
          </w:p>
        </w:tc>
      </w:tr>
      <w:tr w:rsidR="00E8076D" w14:paraId="59AADDF6" w14:textId="77777777" w:rsidTr="00D97433">
        <w:tc>
          <w:tcPr>
            <w:tcW w:w="1333" w:type="dxa"/>
            <w:vAlign w:val="bottom"/>
          </w:tcPr>
          <w:p w14:paraId="083896AE" w14:textId="43378FB6" w:rsidR="00E8076D" w:rsidRDefault="00E8076D" w:rsidP="00DF56EE">
            <w:pPr>
              <w:jc w:val="right"/>
            </w:pPr>
            <w:r>
              <w:rPr>
                <w:rFonts w:ascii="Calibri" w:hAnsi="Calibri"/>
                <w:color w:val="000000"/>
                <w:sz w:val="22"/>
                <w:szCs w:val="22"/>
              </w:rPr>
              <w:t>11101</w:t>
            </w:r>
          </w:p>
        </w:tc>
        <w:tc>
          <w:tcPr>
            <w:tcW w:w="1005" w:type="dxa"/>
            <w:vAlign w:val="bottom"/>
          </w:tcPr>
          <w:p w14:paraId="7DF956F7" w14:textId="45911461" w:rsidR="00E8076D" w:rsidRDefault="00E8076D" w:rsidP="00DF56EE">
            <w:pPr>
              <w:jc w:val="right"/>
            </w:pPr>
            <w:r>
              <w:rPr>
                <w:rFonts w:ascii="Calibri" w:hAnsi="Calibri"/>
                <w:color w:val="000000"/>
                <w:sz w:val="22"/>
                <w:szCs w:val="22"/>
              </w:rPr>
              <w:t>13</w:t>
            </w:r>
          </w:p>
        </w:tc>
        <w:tc>
          <w:tcPr>
            <w:tcW w:w="1012" w:type="dxa"/>
            <w:vAlign w:val="bottom"/>
          </w:tcPr>
          <w:p w14:paraId="618A460D" w14:textId="69C7B037" w:rsidR="00E8076D" w:rsidRDefault="00E8076D" w:rsidP="00DF56EE">
            <w:pPr>
              <w:jc w:val="right"/>
            </w:pPr>
            <w:r>
              <w:rPr>
                <w:rFonts w:ascii="Calibri" w:hAnsi="Calibri"/>
                <w:color w:val="000000"/>
                <w:sz w:val="22"/>
                <w:szCs w:val="22"/>
              </w:rPr>
              <w:t>27</w:t>
            </w:r>
          </w:p>
        </w:tc>
        <w:tc>
          <w:tcPr>
            <w:tcW w:w="995" w:type="dxa"/>
            <w:vAlign w:val="bottom"/>
          </w:tcPr>
          <w:p w14:paraId="10AE5889" w14:textId="2CC02C29" w:rsidR="00E8076D" w:rsidRDefault="00E8076D" w:rsidP="00DF56EE">
            <w:pPr>
              <w:jc w:val="right"/>
            </w:pPr>
            <w:r>
              <w:rPr>
                <w:rFonts w:ascii="Calibri" w:hAnsi="Calibri"/>
                <w:color w:val="000000"/>
                <w:sz w:val="22"/>
                <w:szCs w:val="22"/>
              </w:rPr>
              <w:t>-13</w:t>
            </w:r>
          </w:p>
        </w:tc>
        <w:tc>
          <w:tcPr>
            <w:tcW w:w="1011" w:type="dxa"/>
            <w:vAlign w:val="bottom"/>
          </w:tcPr>
          <w:p w14:paraId="0B874442" w14:textId="636AF63C" w:rsidR="00E8076D" w:rsidRDefault="00E8076D" w:rsidP="00DF56EE">
            <w:pPr>
              <w:jc w:val="right"/>
            </w:pPr>
            <w:r>
              <w:rPr>
                <w:rFonts w:ascii="Calibri" w:hAnsi="Calibri"/>
                <w:color w:val="000000"/>
                <w:sz w:val="22"/>
                <w:szCs w:val="22"/>
              </w:rPr>
              <w:t>-27</w:t>
            </w:r>
          </w:p>
        </w:tc>
        <w:tc>
          <w:tcPr>
            <w:tcW w:w="986" w:type="dxa"/>
            <w:vAlign w:val="bottom"/>
          </w:tcPr>
          <w:p w14:paraId="5F524C33" w14:textId="197557BB" w:rsidR="00E8076D" w:rsidRDefault="00E8076D" w:rsidP="00DF56EE">
            <w:pPr>
              <w:jc w:val="right"/>
            </w:pPr>
            <w:r>
              <w:rPr>
                <w:rFonts w:ascii="Calibri" w:hAnsi="Calibri"/>
                <w:color w:val="000000"/>
                <w:sz w:val="22"/>
                <w:szCs w:val="22"/>
              </w:rPr>
              <w:t>-3</w:t>
            </w:r>
          </w:p>
        </w:tc>
        <w:tc>
          <w:tcPr>
            <w:tcW w:w="1003" w:type="dxa"/>
            <w:vAlign w:val="bottom"/>
          </w:tcPr>
          <w:p w14:paraId="73423184" w14:textId="45B3650B" w:rsidR="00E8076D" w:rsidRDefault="00E8076D" w:rsidP="00DF56EE">
            <w:pPr>
              <w:jc w:val="right"/>
            </w:pPr>
            <w:r>
              <w:rPr>
                <w:rFonts w:ascii="Calibri" w:hAnsi="Calibri"/>
                <w:color w:val="000000"/>
                <w:sz w:val="22"/>
                <w:szCs w:val="22"/>
              </w:rPr>
              <w:t>-5</w:t>
            </w:r>
          </w:p>
        </w:tc>
        <w:tc>
          <w:tcPr>
            <w:tcW w:w="994" w:type="dxa"/>
            <w:vAlign w:val="bottom"/>
          </w:tcPr>
          <w:p w14:paraId="4D7291DC" w14:textId="0E38351C" w:rsidR="00E8076D" w:rsidRDefault="00E8076D" w:rsidP="00DF56EE">
            <w:pPr>
              <w:jc w:val="right"/>
            </w:pPr>
            <w:r>
              <w:rPr>
                <w:rFonts w:ascii="Calibri" w:hAnsi="Calibri"/>
                <w:color w:val="000000"/>
                <w:sz w:val="22"/>
                <w:szCs w:val="22"/>
              </w:rPr>
              <w:t>6</w:t>
            </w:r>
          </w:p>
        </w:tc>
        <w:tc>
          <w:tcPr>
            <w:tcW w:w="1011" w:type="dxa"/>
            <w:vAlign w:val="bottom"/>
          </w:tcPr>
          <w:p w14:paraId="3F5276F8" w14:textId="1D5A2C0B" w:rsidR="00E8076D" w:rsidRDefault="00E8076D" w:rsidP="00DF56EE">
            <w:pPr>
              <w:jc w:val="right"/>
            </w:pPr>
            <w:r>
              <w:rPr>
                <w:rFonts w:ascii="Calibri" w:hAnsi="Calibri"/>
                <w:color w:val="000000"/>
                <w:sz w:val="22"/>
                <w:szCs w:val="22"/>
              </w:rPr>
              <w:t>13</w:t>
            </w:r>
          </w:p>
        </w:tc>
      </w:tr>
      <w:tr w:rsidR="00D97433" w14:paraId="3976659D" w14:textId="77777777" w:rsidTr="00D97433">
        <w:tc>
          <w:tcPr>
            <w:tcW w:w="1333" w:type="dxa"/>
            <w:vAlign w:val="bottom"/>
          </w:tcPr>
          <w:p w14:paraId="0B12065B" w14:textId="32D39EEE" w:rsidR="00D97433" w:rsidRDefault="00D97433" w:rsidP="00DF56EE">
            <w:pPr>
              <w:jc w:val="right"/>
            </w:pPr>
            <w:ins w:id="308" w:author="Microsoft Office User" w:date="2017-09-19T10:38:00Z">
              <w:r>
                <w:rPr>
                  <w:rFonts w:ascii="Calibri" w:hAnsi="Calibri"/>
                  <w:color w:val="000000"/>
                  <w:sz w:val="22"/>
                  <w:szCs w:val="22"/>
                </w:rPr>
                <w:t>11110</w:t>
              </w:r>
            </w:ins>
            <w:del w:id="309" w:author="Microsoft Office User" w:date="2017-09-19T10:38:00Z">
              <w:r w:rsidDel="00F105B1">
                <w:rPr>
                  <w:rFonts w:ascii="Calibri" w:hAnsi="Calibri"/>
                  <w:color w:val="000000"/>
                  <w:sz w:val="22"/>
                  <w:szCs w:val="22"/>
                </w:rPr>
                <w:delText>11110</w:delText>
              </w:r>
            </w:del>
          </w:p>
        </w:tc>
        <w:tc>
          <w:tcPr>
            <w:tcW w:w="1005" w:type="dxa"/>
            <w:vAlign w:val="bottom"/>
          </w:tcPr>
          <w:p w14:paraId="4D8A7852" w14:textId="325D1D55" w:rsidR="00D97433" w:rsidRDefault="00D97433" w:rsidP="00DF56EE">
            <w:pPr>
              <w:jc w:val="right"/>
            </w:pPr>
            <w:ins w:id="310" w:author="Microsoft Office User" w:date="2017-09-19T10:38:00Z">
              <w:r>
                <w:rPr>
                  <w:rFonts w:ascii="Calibri" w:hAnsi="Calibri"/>
                  <w:color w:val="000000"/>
                  <w:sz w:val="22"/>
                  <w:szCs w:val="22"/>
                </w:rPr>
                <w:t>14</w:t>
              </w:r>
            </w:ins>
            <w:del w:id="311" w:author="Microsoft Office User" w:date="2017-09-19T10:38:00Z">
              <w:r w:rsidDel="00F105B1">
                <w:rPr>
                  <w:rFonts w:ascii="Calibri" w:hAnsi="Calibri"/>
                  <w:color w:val="000000"/>
                  <w:sz w:val="22"/>
                  <w:szCs w:val="22"/>
                </w:rPr>
                <w:delText>14</w:delText>
              </w:r>
            </w:del>
          </w:p>
        </w:tc>
        <w:tc>
          <w:tcPr>
            <w:tcW w:w="1012" w:type="dxa"/>
            <w:vAlign w:val="bottom"/>
          </w:tcPr>
          <w:p w14:paraId="5436C285" w14:textId="2843154C" w:rsidR="00D97433" w:rsidRDefault="00D97433" w:rsidP="00DF56EE">
            <w:pPr>
              <w:jc w:val="right"/>
            </w:pPr>
            <w:ins w:id="312" w:author="Microsoft Office User" w:date="2017-09-19T10:38:00Z">
              <w:r>
                <w:rPr>
                  <w:rFonts w:ascii="Calibri" w:hAnsi="Calibri"/>
                  <w:color w:val="000000"/>
                  <w:sz w:val="22"/>
                  <w:szCs w:val="22"/>
                </w:rPr>
                <w:t>29</w:t>
              </w:r>
            </w:ins>
            <w:del w:id="313" w:author="Microsoft Office User" w:date="2017-09-19T10:38:00Z">
              <w:r w:rsidDel="00F105B1">
                <w:rPr>
                  <w:rFonts w:ascii="Calibri" w:hAnsi="Calibri"/>
                  <w:color w:val="000000"/>
                  <w:sz w:val="22"/>
                  <w:szCs w:val="22"/>
                </w:rPr>
                <w:delText>29</w:delText>
              </w:r>
            </w:del>
          </w:p>
        </w:tc>
        <w:tc>
          <w:tcPr>
            <w:tcW w:w="995" w:type="dxa"/>
            <w:vAlign w:val="bottom"/>
          </w:tcPr>
          <w:p w14:paraId="53D15543" w14:textId="5A3DB26A" w:rsidR="00D97433" w:rsidRDefault="00D97433" w:rsidP="00DF56EE">
            <w:pPr>
              <w:jc w:val="right"/>
            </w:pPr>
            <w:ins w:id="314" w:author="Microsoft Office User" w:date="2017-09-19T10:38:00Z">
              <w:r>
                <w:rPr>
                  <w:rFonts w:ascii="Calibri" w:hAnsi="Calibri"/>
                  <w:color w:val="000000"/>
                  <w:sz w:val="22"/>
                  <w:szCs w:val="22"/>
                </w:rPr>
                <w:t>-14</w:t>
              </w:r>
            </w:ins>
            <w:del w:id="315" w:author="Microsoft Office User" w:date="2017-09-19T10:38:00Z">
              <w:r w:rsidDel="00F105B1">
                <w:rPr>
                  <w:rFonts w:ascii="Calibri" w:hAnsi="Calibri"/>
                  <w:color w:val="000000"/>
                  <w:sz w:val="22"/>
                  <w:szCs w:val="22"/>
                </w:rPr>
                <w:delText>-14</w:delText>
              </w:r>
            </w:del>
          </w:p>
        </w:tc>
        <w:tc>
          <w:tcPr>
            <w:tcW w:w="1011" w:type="dxa"/>
            <w:vAlign w:val="bottom"/>
          </w:tcPr>
          <w:p w14:paraId="20C0C93A" w14:textId="6E0AED77" w:rsidR="00D97433" w:rsidRDefault="00D97433" w:rsidP="00DF56EE">
            <w:pPr>
              <w:jc w:val="right"/>
            </w:pPr>
            <w:ins w:id="316" w:author="Microsoft Office User" w:date="2017-09-19T10:38:00Z">
              <w:r>
                <w:rPr>
                  <w:rFonts w:ascii="Calibri" w:hAnsi="Calibri"/>
                  <w:color w:val="000000"/>
                  <w:sz w:val="22"/>
                  <w:szCs w:val="22"/>
                </w:rPr>
                <w:t>-29</w:t>
              </w:r>
            </w:ins>
            <w:del w:id="317" w:author="Microsoft Office User" w:date="2017-09-19T10:38:00Z">
              <w:r w:rsidDel="00F105B1">
                <w:rPr>
                  <w:rFonts w:ascii="Calibri" w:hAnsi="Calibri"/>
                  <w:color w:val="000000"/>
                  <w:sz w:val="22"/>
                  <w:szCs w:val="22"/>
                </w:rPr>
                <w:delText>-29</w:delText>
              </w:r>
            </w:del>
          </w:p>
        </w:tc>
        <w:tc>
          <w:tcPr>
            <w:tcW w:w="986" w:type="dxa"/>
            <w:vAlign w:val="bottom"/>
          </w:tcPr>
          <w:p w14:paraId="1EF48067" w14:textId="52E670CC" w:rsidR="00D97433" w:rsidRDefault="00D97433" w:rsidP="00DF56EE">
            <w:pPr>
              <w:jc w:val="right"/>
            </w:pPr>
            <w:ins w:id="318" w:author="Microsoft Office User" w:date="2017-09-19T10:38:00Z">
              <w:r>
                <w:rPr>
                  <w:rFonts w:ascii="Calibri" w:hAnsi="Calibri"/>
                  <w:color w:val="000000"/>
                  <w:sz w:val="22"/>
                  <w:szCs w:val="22"/>
                </w:rPr>
                <w:t>-2</w:t>
              </w:r>
            </w:ins>
            <w:del w:id="319" w:author="Microsoft Office User" w:date="2017-09-19T10:38:00Z">
              <w:r w:rsidDel="00F105B1">
                <w:rPr>
                  <w:rFonts w:ascii="Calibri" w:hAnsi="Calibri"/>
                  <w:color w:val="000000"/>
                  <w:sz w:val="22"/>
                  <w:szCs w:val="22"/>
                </w:rPr>
                <w:delText>-2</w:delText>
              </w:r>
            </w:del>
          </w:p>
        </w:tc>
        <w:tc>
          <w:tcPr>
            <w:tcW w:w="1003" w:type="dxa"/>
            <w:vAlign w:val="bottom"/>
          </w:tcPr>
          <w:p w14:paraId="24EEAA17" w14:textId="320FBB1E" w:rsidR="00D97433" w:rsidRDefault="00D97433" w:rsidP="00DF56EE">
            <w:pPr>
              <w:jc w:val="right"/>
            </w:pPr>
            <w:ins w:id="320" w:author="Microsoft Office User" w:date="2017-09-19T10:38:00Z">
              <w:r>
                <w:rPr>
                  <w:rFonts w:ascii="Calibri" w:hAnsi="Calibri"/>
                  <w:color w:val="000000"/>
                  <w:sz w:val="22"/>
                  <w:szCs w:val="22"/>
                </w:rPr>
                <w:t>-3</w:t>
              </w:r>
            </w:ins>
            <w:del w:id="321" w:author="Microsoft Office User" w:date="2017-09-19T10:38:00Z">
              <w:r w:rsidDel="00F105B1">
                <w:rPr>
                  <w:rFonts w:ascii="Calibri" w:hAnsi="Calibri"/>
                  <w:color w:val="000000"/>
                  <w:sz w:val="22"/>
                  <w:szCs w:val="22"/>
                </w:rPr>
                <w:delText>-3</w:delText>
              </w:r>
            </w:del>
          </w:p>
        </w:tc>
        <w:tc>
          <w:tcPr>
            <w:tcW w:w="994" w:type="dxa"/>
            <w:vAlign w:val="bottom"/>
          </w:tcPr>
          <w:p w14:paraId="72FFF072" w14:textId="709655DE" w:rsidR="00D97433" w:rsidRDefault="00D97433" w:rsidP="00DF56EE">
            <w:pPr>
              <w:jc w:val="right"/>
            </w:pPr>
            <w:ins w:id="322" w:author="Microsoft Office User" w:date="2017-09-19T10:38:00Z">
              <w:r>
                <w:rPr>
                  <w:rFonts w:ascii="Calibri" w:hAnsi="Calibri"/>
                  <w:color w:val="000000"/>
                  <w:sz w:val="22"/>
                  <w:szCs w:val="22"/>
                </w:rPr>
                <w:t>4</w:t>
              </w:r>
            </w:ins>
            <w:del w:id="323" w:author="Microsoft Office User" w:date="2017-09-19T10:38:00Z">
              <w:r w:rsidDel="00F105B1">
                <w:rPr>
                  <w:rFonts w:ascii="Calibri" w:hAnsi="Calibri"/>
                  <w:color w:val="000000"/>
                  <w:sz w:val="22"/>
                  <w:szCs w:val="22"/>
                </w:rPr>
                <w:delText>4</w:delText>
              </w:r>
            </w:del>
          </w:p>
        </w:tc>
        <w:tc>
          <w:tcPr>
            <w:tcW w:w="1011" w:type="dxa"/>
            <w:vAlign w:val="bottom"/>
          </w:tcPr>
          <w:p w14:paraId="5FB8392D" w14:textId="26DDEDF2" w:rsidR="00D97433" w:rsidRDefault="00D97433" w:rsidP="00DF56EE">
            <w:pPr>
              <w:jc w:val="right"/>
            </w:pPr>
            <w:ins w:id="324" w:author="Microsoft Office User" w:date="2017-09-19T10:38:00Z">
              <w:r>
                <w:rPr>
                  <w:rFonts w:ascii="Calibri" w:hAnsi="Calibri"/>
                  <w:color w:val="000000"/>
                  <w:sz w:val="22"/>
                  <w:szCs w:val="22"/>
                </w:rPr>
                <w:t>9</w:t>
              </w:r>
            </w:ins>
            <w:del w:id="325" w:author="Microsoft Office User" w:date="2017-09-19T10:38:00Z">
              <w:r w:rsidDel="00F105B1">
                <w:rPr>
                  <w:rFonts w:ascii="Calibri" w:hAnsi="Calibri"/>
                  <w:color w:val="000000"/>
                  <w:sz w:val="22"/>
                  <w:szCs w:val="22"/>
                </w:rPr>
                <w:delText>9</w:delText>
              </w:r>
            </w:del>
          </w:p>
        </w:tc>
      </w:tr>
      <w:tr w:rsidR="00B3436F" w14:paraId="4BFA71BD" w14:textId="77777777" w:rsidTr="00D97433">
        <w:trPr>
          <w:ins w:id="326" w:author="Microsoft Office User" w:date="2017-09-19T10:40:00Z"/>
        </w:trPr>
        <w:tc>
          <w:tcPr>
            <w:tcW w:w="1333" w:type="dxa"/>
            <w:vAlign w:val="bottom"/>
          </w:tcPr>
          <w:p w14:paraId="029A75A8" w14:textId="2556905C" w:rsidR="00B3436F" w:rsidRDefault="00B3436F" w:rsidP="00B3436F">
            <w:pPr>
              <w:jc w:val="right"/>
              <w:rPr>
                <w:ins w:id="327" w:author="Microsoft Office User" w:date="2017-09-19T10:40:00Z"/>
                <w:rFonts w:ascii="Calibri" w:hAnsi="Calibri"/>
                <w:color w:val="000000"/>
                <w:sz w:val="22"/>
                <w:szCs w:val="22"/>
              </w:rPr>
              <w:pPrChange w:id="328" w:author="Microsoft Office User" w:date="2017-09-19T10:40:00Z">
                <w:pPr>
                  <w:jc w:val="right"/>
                </w:pPr>
              </w:pPrChange>
            </w:pPr>
            <w:ins w:id="329" w:author="Microsoft Office User" w:date="2017-09-19T10:40:00Z">
              <w:r>
                <w:rPr>
                  <w:rFonts w:ascii="Calibri" w:hAnsi="Calibri"/>
                  <w:color w:val="000000"/>
                  <w:sz w:val="22"/>
                  <w:szCs w:val="22"/>
                </w:rPr>
                <w:t>11111</w:t>
              </w:r>
            </w:ins>
          </w:p>
        </w:tc>
        <w:tc>
          <w:tcPr>
            <w:tcW w:w="1005" w:type="dxa"/>
            <w:vAlign w:val="bottom"/>
          </w:tcPr>
          <w:p w14:paraId="7AA06E17" w14:textId="10994A63" w:rsidR="00B3436F" w:rsidRDefault="00B3436F" w:rsidP="00B3436F">
            <w:pPr>
              <w:jc w:val="right"/>
              <w:rPr>
                <w:ins w:id="330" w:author="Microsoft Office User" w:date="2017-09-19T10:40:00Z"/>
                <w:rFonts w:ascii="Calibri" w:hAnsi="Calibri"/>
                <w:color w:val="000000"/>
                <w:sz w:val="22"/>
                <w:szCs w:val="22"/>
              </w:rPr>
              <w:pPrChange w:id="331" w:author="Microsoft Office User" w:date="2017-09-19T10:40:00Z">
                <w:pPr>
                  <w:jc w:val="right"/>
                </w:pPr>
              </w:pPrChange>
            </w:pPr>
            <w:ins w:id="332" w:author="Microsoft Office User" w:date="2017-09-19T10:40:00Z">
              <w:r>
                <w:rPr>
                  <w:rFonts w:ascii="Calibri" w:hAnsi="Calibri"/>
                  <w:color w:val="000000"/>
                  <w:sz w:val="22"/>
                  <w:szCs w:val="22"/>
                </w:rPr>
                <w:t>15</w:t>
              </w:r>
            </w:ins>
          </w:p>
        </w:tc>
        <w:tc>
          <w:tcPr>
            <w:tcW w:w="1012" w:type="dxa"/>
            <w:vAlign w:val="bottom"/>
          </w:tcPr>
          <w:p w14:paraId="77AC742C" w14:textId="2B237884" w:rsidR="00B3436F" w:rsidRDefault="00C67514" w:rsidP="00DF56EE">
            <w:pPr>
              <w:jc w:val="right"/>
              <w:rPr>
                <w:ins w:id="333" w:author="Microsoft Office User" w:date="2017-09-19T10:40:00Z"/>
                <w:rFonts w:ascii="Calibri" w:hAnsi="Calibri"/>
                <w:color w:val="000000"/>
                <w:sz w:val="22"/>
                <w:szCs w:val="22"/>
              </w:rPr>
            </w:pPr>
            <w:ins w:id="334" w:author="Microsoft Office User" w:date="2017-09-19T10:40:00Z">
              <w:r>
                <w:rPr>
                  <w:rFonts w:ascii="Calibri" w:hAnsi="Calibri"/>
                  <w:color w:val="000000"/>
                  <w:sz w:val="22"/>
                  <w:szCs w:val="22"/>
                </w:rPr>
                <w:t>31</w:t>
              </w:r>
            </w:ins>
          </w:p>
        </w:tc>
        <w:tc>
          <w:tcPr>
            <w:tcW w:w="995" w:type="dxa"/>
            <w:vAlign w:val="bottom"/>
          </w:tcPr>
          <w:p w14:paraId="2DF1AAA8" w14:textId="63012211" w:rsidR="00B3436F" w:rsidRDefault="00B3436F" w:rsidP="00C67514">
            <w:pPr>
              <w:jc w:val="right"/>
              <w:rPr>
                <w:ins w:id="335" w:author="Microsoft Office User" w:date="2017-09-19T10:40:00Z"/>
                <w:rFonts w:ascii="Calibri" w:hAnsi="Calibri"/>
                <w:color w:val="000000"/>
                <w:sz w:val="22"/>
                <w:szCs w:val="22"/>
              </w:rPr>
              <w:pPrChange w:id="336" w:author="Microsoft Office User" w:date="2017-09-19T10:40:00Z">
                <w:pPr>
                  <w:jc w:val="right"/>
                </w:pPr>
              </w:pPrChange>
            </w:pPr>
            <w:ins w:id="337" w:author="Microsoft Office User" w:date="2017-09-19T10:40:00Z">
              <w:r>
                <w:rPr>
                  <w:rFonts w:ascii="Calibri" w:hAnsi="Calibri"/>
                  <w:color w:val="000000"/>
                  <w:sz w:val="22"/>
                  <w:szCs w:val="22"/>
                </w:rPr>
                <w:t>-1</w:t>
              </w:r>
              <w:r w:rsidR="00C67514">
                <w:rPr>
                  <w:rFonts w:ascii="Calibri" w:hAnsi="Calibri"/>
                  <w:color w:val="000000"/>
                  <w:sz w:val="22"/>
                  <w:szCs w:val="22"/>
                </w:rPr>
                <w:t>5</w:t>
              </w:r>
            </w:ins>
          </w:p>
        </w:tc>
        <w:tc>
          <w:tcPr>
            <w:tcW w:w="1011" w:type="dxa"/>
            <w:vAlign w:val="bottom"/>
          </w:tcPr>
          <w:p w14:paraId="2B2CAD73" w14:textId="28B30C08" w:rsidR="00B3436F" w:rsidRDefault="00B3436F" w:rsidP="00C67514">
            <w:pPr>
              <w:jc w:val="right"/>
              <w:rPr>
                <w:ins w:id="338" w:author="Microsoft Office User" w:date="2017-09-19T10:40:00Z"/>
                <w:rFonts w:ascii="Calibri" w:hAnsi="Calibri"/>
                <w:color w:val="000000"/>
                <w:sz w:val="22"/>
                <w:szCs w:val="22"/>
              </w:rPr>
              <w:pPrChange w:id="339" w:author="Microsoft Office User" w:date="2017-09-19T10:40:00Z">
                <w:pPr>
                  <w:jc w:val="right"/>
                </w:pPr>
              </w:pPrChange>
            </w:pPr>
            <w:ins w:id="340" w:author="Microsoft Office User" w:date="2017-09-19T10:40:00Z">
              <w:r>
                <w:rPr>
                  <w:rFonts w:ascii="Calibri" w:hAnsi="Calibri"/>
                  <w:color w:val="000000"/>
                  <w:sz w:val="22"/>
                  <w:szCs w:val="22"/>
                </w:rPr>
                <w:t>-</w:t>
              </w:r>
              <w:r w:rsidR="00C67514">
                <w:rPr>
                  <w:rFonts w:ascii="Calibri" w:hAnsi="Calibri"/>
                  <w:color w:val="000000"/>
                  <w:sz w:val="22"/>
                  <w:szCs w:val="22"/>
                </w:rPr>
                <w:t>31</w:t>
              </w:r>
            </w:ins>
          </w:p>
        </w:tc>
        <w:tc>
          <w:tcPr>
            <w:tcW w:w="986" w:type="dxa"/>
            <w:vAlign w:val="bottom"/>
          </w:tcPr>
          <w:p w14:paraId="6C06D404" w14:textId="1BFDEA43" w:rsidR="00B3436F" w:rsidRDefault="00B3436F" w:rsidP="00DF56EE">
            <w:pPr>
              <w:jc w:val="right"/>
              <w:rPr>
                <w:ins w:id="341" w:author="Microsoft Office User" w:date="2017-09-19T10:40:00Z"/>
                <w:rFonts w:ascii="Calibri" w:hAnsi="Calibri"/>
                <w:color w:val="000000"/>
                <w:sz w:val="22"/>
                <w:szCs w:val="22"/>
              </w:rPr>
            </w:pPr>
            <w:ins w:id="342" w:author="Microsoft Office User" w:date="2017-09-19T10:40:00Z">
              <w:r>
                <w:rPr>
                  <w:rFonts w:ascii="Calibri" w:hAnsi="Calibri"/>
                  <w:color w:val="000000"/>
                  <w:sz w:val="22"/>
                  <w:szCs w:val="22"/>
                </w:rPr>
                <w:t>-</w:t>
              </w:r>
              <w:r w:rsidR="00C67514">
                <w:rPr>
                  <w:rFonts w:ascii="Calibri" w:hAnsi="Calibri"/>
                  <w:color w:val="000000"/>
                  <w:sz w:val="22"/>
                  <w:szCs w:val="22"/>
                </w:rPr>
                <w:t>1</w:t>
              </w:r>
            </w:ins>
          </w:p>
        </w:tc>
        <w:tc>
          <w:tcPr>
            <w:tcW w:w="1003" w:type="dxa"/>
            <w:vAlign w:val="bottom"/>
          </w:tcPr>
          <w:p w14:paraId="5D0082FB" w14:textId="5A33B43B" w:rsidR="00B3436F" w:rsidRDefault="00B3436F" w:rsidP="00DF56EE">
            <w:pPr>
              <w:jc w:val="right"/>
              <w:rPr>
                <w:ins w:id="343" w:author="Microsoft Office User" w:date="2017-09-19T10:40:00Z"/>
                <w:rFonts w:ascii="Calibri" w:hAnsi="Calibri"/>
                <w:color w:val="000000"/>
                <w:sz w:val="22"/>
                <w:szCs w:val="22"/>
              </w:rPr>
            </w:pPr>
            <w:ins w:id="344" w:author="Microsoft Office User" w:date="2017-09-19T10:40:00Z">
              <w:r>
                <w:rPr>
                  <w:rFonts w:ascii="Calibri" w:hAnsi="Calibri"/>
                  <w:color w:val="000000"/>
                  <w:sz w:val="22"/>
                  <w:szCs w:val="22"/>
                </w:rPr>
                <w:t>-</w:t>
              </w:r>
              <w:r w:rsidR="00C67514">
                <w:rPr>
                  <w:rFonts w:ascii="Calibri" w:hAnsi="Calibri"/>
                  <w:color w:val="000000"/>
                  <w:sz w:val="22"/>
                  <w:szCs w:val="22"/>
                </w:rPr>
                <w:t>1</w:t>
              </w:r>
            </w:ins>
          </w:p>
        </w:tc>
        <w:tc>
          <w:tcPr>
            <w:tcW w:w="994" w:type="dxa"/>
            <w:vAlign w:val="bottom"/>
          </w:tcPr>
          <w:p w14:paraId="77ADB5D1" w14:textId="3EF39EAA" w:rsidR="00B3436F" w:rsidRDefault="004246B5" w:rsidP="00DF56EE">
            <w:pPr>
              <w:jc w:val="right"/>
              <w:rPr>
                <w:ins w:id="345" w:author="Microsoft Office User" w:date="2017-09-19T10:40:00Z"/>
                <w:rFonts w:ascii="Calibri" w:hAnsi="Calibri"/>
                <w:color w:val="000000"/>
                <w:sz w:val="22"/>
                <w:szCs w:val="22"/>
              </w:rPr>
            </w:pPr>
            <w:ins w:id="346" w:author="Microsoft Office User" w:date="2017-09-19T10:41:00Z">
              <w:r>
                <w:rPr>
                  <w:rFonts w:ascii="Calibri" w:hAnsi="Calibri"/>
                  <w:color w:val="000000"/>
                  <w:sz w:val="22"/>
                  <w:szCs w:val="22"/>
                </w:rPr>
                <w:t>5</w:t>
              </w:r>
            </w:ins>
          </w:p>
        </w:tc>
        <w:tc>
          <w:tcPr>
            <w:tcW w:w="1011" w:type="dxa"/>
            <w:vAlign w:val="bottom"/>
          </w:tcPr>
          <w:p w14:paraId="5E24FC93" w14:textId="510D2E3F" w:rsidR="00B3436F" w:rsidRDefault="004246B5" w:rsidP="00DF56EE">
            <w:pPr>
              <w:jc w:val="right"/>
              <w:rPr>
                <w:ins w:id="347" w:author="Microsoft Office User" w:date="2017-09-19T10:40:00Z"/>
                <w:rFonts w:ascii="Calibri" w:hAnsi="Calibri"/>
                <w:color w:val="000000"/>
                <w:sz w:val="22"/>
                <w:szCs w:val="22"/>
              </w:rPr>
            </w:pPr>
            <w:ins w:id="348" w:author="Microsoft Office User" w:date="2017-09-19T10:41:00Z">
              <w:r>
                <w:rPr>
                  <w:rFonts w:ascii="Calibri" w:hAnsi="Calibri"/>
                  <w:color w:val="000000"/>
                  <w:sz w:val="22"/>
                  <w:szCs w:val="22"/>
                </w:rPr>
                <w:t>11</w:t>
              </w:r>
            </w:ins>
            <w:bookmarkStart w:id="349" w:name="_GoBack"/>
            <w:bookmarkEnd w:id="349"/>
          </w:p>
        </w:tc>
      </w:tr>
    </w:tbl>
    <w:p w14:paraId="3DC9EEA6" w14:textId="77777777" w:rsidR="00E8076D" w:rsidRPr="00DE07CD" w:rsidRDefault="00E8076D" w:rsidP="006F2A7D">
      <w:pPr>
        <w:jc w:val="both"/>
      </w:pPr>
    </w:p>
    <w:sectPr w:rsidR="00E8076D"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9E4DD" w16cid:durableId="1D185878"/>
  <w16cid:commentId w16cid:paraId="038ACDAB" w16cid:durableId="1D18587A"/>
  <w16cid:commentId w16cid:paraId="50F22120" w16cid:durableId="1D18598E"/>
  <w16cid:commentId w16cid:paraId="5933724D" w16cid:durableId="1D185DEC"/>
  <w16cid:commentId w16cid:paraId="6C265514" w16cid:durableId="1D18587F"/>
  <w16cid:commentId w16cid:paraId="435AD741" w16cid:durableId="1D185880"/>
  <w16cid:commentId w16cid:paraId="2F39DD03" w16cid:durableId="1D185881"/>
  <w16cid:commentId w16cid:paraId="0FD01746" w16cid:durableId="1D185883"/>
  <w16cid:commentId w16cid:paraId="6D3F45B3" w16cid:durableId="1D188529"/>
  <w16cid:commentId w16cid:paraId="5F1B8F31" w16cid:durableId="1D185884"/>
  <w16cid:commentId w16cid:paraId="1D6032B3" w16cid:durableId="1D185885"/>
  <w16cid:commentId w16cid:paraId="7CFBF23C" w16cid:durableId="1D1885CE"/>
  <w16cid:commentId w16cid:paraId="6AF515BA" w16cid:durableId="1D185886"/>
  <w16cid:commentId w16cid:paraId="37E7F706" w16cid:durableId="1D185887"/>
  <w16cid:commentId w16cid:paraId="0987F507" w16cid:durableId="1D185888"/>
  <w16cid:commentId w16cid:paraId="0466E987" w16cid:durableId="1D18697F"/>
  <w16cid:commentId w16cid:paraId="0C16347E" w16cid:durableId="1D18588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CDE29" w14:textId="77777777" w:rsidR="00E20550" w:rsidRDefault="00E20550">
      <w:r>
        <w:separator/>
      </w:r>
    </w:p>
  </w:endnote>
  <w:endnote w:type="continuationSeparator" w:id="0">
    <w:p w14:paraId="231E75DE" w14:textId="77777777" w:rsidR="00E20550" w:rsidRDefault="00E20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295ABA4F" w:rsidR="00B3436F" w:rsidRDefault="00B3436F" w:rsidP="001A7656">
    <w:pPr>
      <w:pStyle w:val="Header"/>
    </w:pPr>
    <w:r>
      <w:t>GNSS SDR Metadata Standard.  Rev 1.0 Aug 14 2017</w:t>
    </w:r>
  </w:p>
  <w:p w14:paraId="1E0CD2B2" w14:textId="74DCD359" w:rsidR="00B3436F" w:rsidRDefault="00B3436F">
    <w:pPr>
      <w:pStyle w:val="Footer"/>
      <w:jc w:val="center"/>
    </w:pPr>
    <w:r>
      <w:rPr>
        <w:rStyle w:val="PageNumber"/>
      </w:rPr>
      <w:fldChar w:fldCharType="begin"/>
    </w:r>
    <w:r>
      <w:rPr>
        <w:rStyle w:val="PageNumber"/>
      </w:rPr>
      <w:instrText xml:space="preserve"> PAGE </w:instrText>
    </w:r>
    <w:r>
      <w:rPr>
        <w:rStyle w:val="PageNumber"/>
      </w:rPr>
      <w:fldChar w:fldCharType="separate"/>
    </w:r>
    <w:r w:rsidR="004246B5">
      <w:rPr>
        <w:rStyle w:val="PageNumber"/>
        <w:noProof/>
      </w:rPr>
      <w:t>26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3A6BC" w14:textId="77777777" w:rsidR="00E20550" w:rsidRDefault="00E20550">
      <w:r>
        <w:separator/>
      </w:r>
    </w:p>
  </w:footnote>
  <w:footnote w:type="continuationSeparator" w:id="0">
    <w:p w14:paraId="0655429E" w14:textId="77777777" w:rsidR="00E20550" w:rsidRDefault="00E205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F82446"/>
    <w:lvl w:ilvl="0">
      <w:start w:val="1"/>
      <w:numFmt w:val="decimal"/>
      <w:lvlText w:val="%1."/>
      <w:lvlJc w:val="left"/>
      <w:pPr>
        <w:tabs>
          <w:tab w:val="num" w:pos="1800"/>
        </w:tabs>
        <w:ind w:left="1800" w:hanging="360"/>
      </w:pPr>
    </w:lvl>
  </w:abstractNum>
  <w:abstractNum w:abstractNumId="1">
    <w:nsid w:val="FFFFFF7D"/>
    <w:multiLevelType w:val="singleLevel"/>
    <w:tmpl w:val="8C60B7DE"/>
    <w:lvl w:ilvl="0">
      <w:start w:val="1"/>
      <w:numFmt w:val="decimal"/>
      <w:lvlText w:val="%1."/>
      <w:lvlJc w:val="left"/>
      <w:pPr>
        <w:tabs>
          <w:tab w:val="num" w:pos="1440"/>
        </w:tabs>
        <w:ind w:left="1440" w:hanging="360"/>
      </w:pPr>
    </w:lvl>
  </w:abstractNum>
  <w:abstractNum w:abstractNumId="2">
    <w:nsid w:val="FFFFFF7E"/>
    <w:multiLevelType w:val="singleLevel"/>
    <w:tmpl w:val="CF603012"/>
    <w:lvl w:ilvl="0">
      <w:start w:val="1"/>
      <w:numFmt w:val="decimal"/>
      <w:lvlText w:val="%1."/>
      <w:lvlJc w:val="left"/>
      <w:pPr>
        <w:tabs>
          <w:tab w:val="num" w:pos="1080"/>
        </w:tabs>
        <w:ind w:left="1080" w:hanging="360"/>
      </w:pPr>
    </w:lvl>
  </w:abstractNum>
  <w:abstractNum w:abstractNumId="3">
    <w:nsid w:val="FFFFFF7F"/>
    <w:multiLevelType w:val="singleLevel"/>
    <w:tmpl w:val="C7F4535E"/>
    <w:lvl w:ilvl="0">
      <w:start w:val="1"/>
      <w:numFmt w:val="decimal"/>
      <w:lvlText w:val="%1."/>
      <w:lvlJc w:val="left"/>
      <w:pPr>
        <w:tabs>
          <w:tab w:val="num" w:pos="720"/>
        </w:tabs>
        <w:ind w:left="720" w:hanging="360"/>
      </w:pPr>
    </w:lvl>
  </w:abstractNum>
  <w:abstractNum w:abstractNumId="4">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CC237B6"/>
    <w:lvl w:ilvl="0">
      <w:start w:val="1"/>
      <w:numFmt w:val="decimal"/>
      <w:lvlText w:val="%1."/>
      <w:lvlJc w:val="left"/>
      <w:pPr>
        <w:tabs>
          <w:tab w:val="num" w:pos="360"/>
        </w:tabs>
        <w:ind w:left="360" w:hanging="360"/>
      </w:pPr>
    </w:lvl>
  </w:abstractNum>
  <w:abstractNum w:abstractNumId="9">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681F73"/>
    <w:multiLevelType w:val="hybridMultilevel"/>
    <w:tmpl w:val="49F8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25E3E6D"/>
    <w:multiLevelType w:val="hybridMultilevel"/>
    <w:tmpl w:val="105E2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192109"/>
    <w:multiLevelType w:val="hybridMultilevel"/>
    <w:tmpl w:val="418C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7"/>
  </w:num>
  <w:num w:numId="4">
    <w:abstractNumId w:val="24"/>
  </w:num>
  <w:num w:numId="5">
    <w:abstractNumId w:val="25"/>
  </w:num>
  <w:num w:numId="6">
    <w:abstractNumId w:val="13"/>
  </w:num>
  <w:num w:numId="7">
    <w:abstractNumId w:val="33"/>
  </w:num>
  <w:num w:numId="8">
    <w:abstractNumId w:val="14"/>
  </w:num>
  <w:num w:numId="9">
    <w:abstractNumId w:val="17"/>
  </w:num>
  <w:num w:numId="10">
    <w:abstractNumId w:val="20"/>
  </w:num>
  <w:num w:numId="11">
    <w:abstractNumId w:val="38"/>
  </w:num>
  <w:num w:numId="12">
    <w:abstractNumId w:val="32"/>
  </w:num>
  <w:num w:numId="13">
    <w:abstractNumId w:val="2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4"/>
  </w:num>
  <w:num w:numId="25">
    <w:abstractNumId w:val="43"/>
  </w:num>
  <w:num w:numId="26">
    <w:abstractNumId w:val="11"/>
  </w:num>
  <w:num w:numId="27">
    <w:abstractNumId w:val="23"/>
  </w:num>
  <w:num w:numId="28">
    <w:abstractNumId w:val="18"/>
  </w:num>
  <w:num w:numId="29">
    <w:abstractNumId w:val="16"/>
  </w:num>
  <w:num w:numId="30">
    <w:abstractNumId w:val="29"/>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0"/>
  </w:num>
  <w:num w:numId="34">
    <w:abstractNumId w:val="35"/>
  </w:num>
  <w:num w:numId="35">
    <w:abstractNumId w:val="39"/>
  </w:num>
  <w:num w:numId="36">
    <w:abstractNumId w:val="37"/>
  </w:num>
  <w:num w:numId="37">
    <w:abstractNumId w:val="26"/>
  </w:num>
  <w:num w:numId="38">
    <w:abstractNumId w:val="36"/>
  </w:num>
  <w:num w:numId="39">
    <w:abstractNumId w:val="15"/>
  </w:num>
  <w:num w:numId="40">
    <w:abstractNumId w:val="28"/>
  </w:num>
  <w:num w:numId="41">
    <w:abstractNumId w:val="19"/>
  </w:num>
  <w:num w:numId="42">
    <w:abstractNumId w:val="41"/>
  </w:num>
  <w:num w:numId="43">
    <w:abstractNumId w:val="44"/>
  </w:num>
  <w:num w:numId="44">
    <w:abstractNumId w:val="40"/>
  </w:num>
  <w:num w:numId="45">
    <w:abstractNumId w:val="12"/>
  </w:num>
  <w:num w:numId="46">
    <w:abstractNumId w:val="42"/>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trackRevision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D"/>
    <w:rsid w:val="00000C87"/>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3B42"/>
    <w:rsid w:val="00025B49"/>
    <w:rsid w:val="000264CF"/>
    <w:rsid w:val="00026C6B"/>
    <w:rsid w:val="00027604"/>
    <w:rsid w:val="00027DC8"/>
    <w:rsid w:val="00030104"/>
    <w:rsid w:val="00030DD1"/>
    <w:rsid w:val="0003107E"/>
    <w:rsid w:val="000312B7"/>
    <w:rsid w:val="000335D6"/>
    <w:rsid w:val="00033787"/>
    <w:rsid w:val="00033A0D"/>
    <w:rsid w:val="00034681"/>
    <w:rsid w:val="000403DE"/>
    <w:rsid w:val="000407BE"/>
    <w:rsid w:val="00040847"/>
    <w:rsid w:val="00040C43"/>
    <w:rsid w:val="00041973"/>
    <w:rsid w:val="000420AE"/>
    <w:rsid w:val="000430CC"/>
    <w:rsid w:val="000434BA"/>
    <w:rsid w:val="00044B21"/>
    <w:rsid w:val="000463CD"/>
    <w:rsid w:val="00046891"/>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5F4B"/>
    <w:rsid w:val="000664C9"/>
    <w:rsid w:val="000665FD"/>
    <w:rsid w:val="00071437"/>
    <w:rsid w:val="000714AC"/>
    <w:rsid w:val="0007210B"/>
    <w:rsid w:val="0007368B"/>
    <w:rsid w:val="000746C9"/>
    <w:rsid w:val="000746DF"/>
    <w:rsid w:val="00075A33"/>
    <w:rsid w:val="000767D7"/>
    <w:rsid w:val="000767E8"/>
    <w:rsid w:val="00076A32"/>
    <w:rsid w:val="00076C11"/>
    <w:rsid w:val="00077195"/>
    <w:rsid w:val="0007752A"/>
    <w:rsid w:val="00077A39"/>
    <w:rsid w:val="000804D0"/>
    <w:rsid w:val="0008232F"/>
    <w:rsid w:val="00082A4C"/>
    <w:rsid w:val="00083970"/>
    <w:rsid w:val="00084718"/>
    <w:rsid w:val="00087DB4"/>
    <w:rsid w:val="000900C7"/>
    <w:rsid w:val="000907AF"/>
    <w:rsid w:val="00091016"/>
    <w:rsid w:val="000916A3"/>
    <w:rsid w:val="00091991"/>
    <w:rsid w:val="00091CFE"/>
    <w:rsid w:val="0009286D"/>
    <w:rsid w:val="00092FF3"/>
    <w:rsid w:val="000931EE"/>
    <w:rsid w:val="000937C3"/>
    <w:rsid w:val="000A00DB"/>
    <w:rsid w:val="000A032F"/>
    <w:rsid w:val="000A08BC"/>
    <w:rsid w:val="000A207A"/>
    <w:rsid w:val="000A213B"/>
    <w:rsid w:val="000A36A0"/>
    <w:rsid w:val="000A3B18"/>
    <w:rsid w:val="000A68AE"/>
    <w:rsid w:val="000B0399"/>
    <w:rsid w:val="000B1299"/>
    <w:rsid w:val="000B2A65"/>
    <w:rsid w:val="000B368D"/>
    <w:rsid w:val="000B4B7B"/>
    <w:rsid w:val="000B69FE"/>
    <w:rsid w:val="000B716C"/>
    <w:rsid w:val="000B7B97"/>
    <w:rsid w:val="000C1EC1"/>
    <w:rsid w:val="000C27EE"/>
    <w:rsid w:val="000C3029"/>
    <w:rsid w:val="000C3453"/>
    <w:rsid w:val="000C4483"/>
    <w:rsid w:val="000C5C0B"/>
    <w:rsid w:val="000C5E0C"/>
    <w:rsid w:val="000C60E7"/>
    <w:rsid w:val="000D1F96"/>
    <w:rsid w:val="000D22B6"/>
    <w:rsid w:val="000D24BD"/>
    <w:rsid w:val="000D2AE6"/>
    <w:rsid w:val="000D2FDF"/>
    <w:rsid w:val="000D392F"/>
    <w:rsid w:val="000D66ED"/>
    <w:rsid w:val="000D71B2"/>
    <w:rsid w:val="000E05F3"/>
    <w:rsid w:val="000E354D"/>
    <w:rsid w:val="000E391D"/>
    <w:rsid w:val="000E5ADF"/>
    <w:rsid w:val="000E7C17"/>
    <w:rsid w:val="000F0BAE"/>
    <w:rsid w:val="000F10CA"/>
    <w:rsid w:val="000F2B1F"/>
    <w:rsid w:val="000F2BB6"/>
    <w:rsid w:val="000F4517"/>
    <w:rsid w:val="000F555A"/>
    <w:rsid w:val="000F607F"/>
    <w:rsid w:val="00100606"/>
    <w:rsid w:val="00101FFE"/>
    <w:rsid w:val="00102EFC"/>
    <w:rsid w:val="001043E7"/>
    <w:rsid w:val="00104813"/>
    <w:rsid w:val="001053EE"/>
    <w:rsid w:val="00107948"/>
    <w:rsid w:val="00107DCC"/>
    <w:rsid w:val="00110379"/>
    <w:rsid w:val="00114C77"/>
    <w:rsid w:val="00114D5A"/>
    <w:rsid w:val="0011615A"/>
    <w:rsid w:val="00116556"/>
    <w:rsid w:val="00116ADC"/>
    <w:rsid w:val="00117FE9"/>
    <w:rsid w:val="0012014F"/>
    <w:rsid w:val="001219D8"/>
    <w:rsid w:val="001239E7"/>
    <w:rsid w:val="00123F71"/>
    <w:rsid w:val="0012456B"/>
    <w:rsid w:val="001331C4"/>
    <w:rsid w:val="0013335A"/>
    <w:rsid w:val="00135625"/>
    <w:rsid w:val="00135F8B"/>
    <w:rsid w:val="001361B4"/>
    <w:rsid w:val="0013765B"/>
    <w:rsid w:val="00137ED5"/>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127"/>
    <w:rsid w:val="001607CA"/>
    <w:rsid w:val="00161E11"/>
    <w:rsid w:val="0016251E"/>
    <w:rsid w:val="0016376C"/>
    <w:rsid w:val="00164303"/>
    <w:rsid w:val="001649A1"/>
    <w:rsid w:val="00164C54"/>
    <w:rsid w:val="0016616C"/>
    <w:rsid w:val="00166A56"/>
    <w:rsid w:val="00167BB7"/>
    <w:rsid w:val="001705AD"/>
    <w:rsid w:val="00171634"/>
    <w:rsid w:val="0017166A"/>
    <w:rsid w:val="00171A83"/>
    <w:rsid w:val="001738D7"/>
    <w:rsid w:val="00174E59"/>
    <w:rsid w:val="00176209"/>
    <w:rsid w:val="00177769"/>
    <w:rsid w:val="00177795"/>
    <w:rsid w:val="00177C12"/>
    <w:rsid w:val="00180D10"/>
    <w:rsid w:val="001812EE"/>
    <w:rsid w:val="001839C2"/>
    <w:rsid w:val="001843F8"/>
    <w:rsid w:val="001844F2"/>
    <w:rsid w:val="00186314"/>
    <w:rsid w:val="00194B9C"/>
    <w:rsid w:val="00195979"/>
    <w:rsid w:val="00195AB0"/>
    <w:rsid w:val="001978AB"/>
    <w:rsid w:val="001A0409"/>
    <w:rsid w:val="001A0F9F"/>
    <w:rsid w:val="001A2350"/>
    <w:rsid w:val="001A3058"/>
    <w:rsid w:val="001A3841"/>
    <w:rsid w:val="001A4E9E"/>
    <w:rsid w:val="001A5C25"/>
    <w:rsid w:val="001A5C97"/>
    <w:rsid w:val="001A5EC6"/>
    <w:rsid w:val="001A730A"/>
    <w:rsid w:val="001A7656"/>
    <w:rsid w:val="001B0761"/>
    <w:rsid w:val="001B343D"/>
    <w:rsid w:val="001B5592"/>
    <w:rsid w:val="001B5AAB"/>
    <w:rsid w:val="001B6BD1"/>
    <w:rsid w:val="001B7EFC"/>
    <w:rsid w:val="001C00F9"/>
    <w:rsid w:val="001C1238"/>
    <w:rsid w:val="001C13E6"/>
    <w:rsid w:val="001C147F"/>
    <w:rsid w:val="001C1B6B"/>
    <w:rsid w:val="001C1D03"/>
    <w:rsid w:val="001C2C35"/>
    <w:rsid w:val="001C3F4D"/>
    <w:rsid w:val="001C61A1"/>
    <w:rsid w:val="001C7DD4"/>
    <w:rsid w:val="001D00CB"/>
    <w:rsid w:val="001D075C"/>
    <w:rsid w:val="001D0993"/>
    <w:rsid w:val="001D1CF1"/>
    <w:rsid w:val="001D2A53"/>
    <w:rsid w:val="001D2A8B"/>
    <w:rsid w:val="001D2E9A"/>
    <w:rsid w:val="001D459C"/>
    <w:rsid w:val="001D6001"/>
    <w:rsid w:val="001D62DA"/>
    <w:rsid w:val="001D6C44"/>
    <w:rsid w:val="001D722C"/>
    <w:rsid w:val="001D76A8"/>
    <w:rsid w:val="001E005C"/>
    <w:rsid w:val="001E33BF"/>
    <w:rsid w:val="001E4045"/>
    <w:rsid w:val="001E46B5"/>
    <w:rsid w:val="001E49E1"/>
    <w:rsid w:val="001E4E8B"/>
    <w:rsid w:val="001F0463"/>
    <w:rsid w:val="001F0607"/>
    <w:rsid w:val="001F0704"/>
    <w:rsid w:val="001F2A33"/>
    <w:rsid w:val="001F3850"/>
    <w:rsid w:val="001F3E27"/>
    <w:rsid w:val="001F5A7E"/>
    <w:rsid w:val="001F5B18"/>
    <w:rsid w:val="001F5E14"/>
    <w:rsid w:val="001F5F7F"/>
    <w:rsid w:val="001F7B19"/>
    <w:rsid w:val="001F7C23"/>
    <w:rsid w:val="002011EB"/>
    <w:rsid w:val="002028CF"/>
    <w:rsid w:val="00202B41"/>
    <w:rsid w:val="00203292"/>
    <w:rsid w:val="00204C44"/>
    <w:rsid w:val="002062F0"/>
    <w:rsid w:val="002072D3"/>
    <w:rsid w:val="00207BAF"/>
    <w:rsid w:val="0021011A"/>
    <w:rsid w:val="00210866"/>
    <w:rsid w:val="002108B4"/>
    <w:rsid w:val="0021191F"/>
    <w:rsid w:val="0021262E"/>
    <w:rsid w:val="0021359C"/>
    <w:rsid w:val="00214CED"/>
    <w:rsid w:val="00216F8E"/>
    <w:rsid w:val="002172BD"/>
    <w:rsid w:val="00217B45"/>
    <w:rsid w:val="00217E75"/>
    <w:rsid w:val="00220C2E"/>
    <w:rsid w:val="0022159F"/>
    <w:rsid w:val="00222462"/>
    <w:rsid w:val="002253A5"/>
    <w:rsid w:val="00226157"/>
    <w:rsid w:val="00227C35"/>
    <w:rsid w:val="00230569"/>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46C74"/>
    <w:rsid w:val="002524F7"/>
    <w:rsid w:val="00252D4B"/>
    <w:rsid w:val="0025523F"/>
    <w:rsid w:val="00255E38"/>
    <w:rsid w:val="002567BE"/>
    <w:rsid w:val="0025723D"/>
    <w:rsid w:val="0025793A"/>
    <w:rsid w:val="00260034"/>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328"/>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97B02"/>
    <w:rsid w:val="002A0F87"/>
    <w:rsid w:val="002A3218"/>
    <w:rsid w:val="002A3784"/>
    <w:rsid w:val="002A50B9"/>
    <w:rsid w:val="002A65AA"/>
    <w:rsid w:val="002B2C82"/>
    <w:rsid w:val="002B38C0"/>
    <w:rsid w:val="002B41EF"/>
    <w:rsid w:val="002B45B3"/>
    <w:rsid w:val="002B4B02"/>
    <w:rsid w:val="002B598D"/>
    <w:rsid w:val="002B5BDD"/>
    <w:rsid w:val="002B5BF8"/>
    <w:rsid w:val="002B78E6"/>
    <w:rsid w:val="002B7EE6"/>
    <w:rsid w:val="002C0DD9"/>
    <w:rsid w:val="002C1DD1"/>
    <w:rsid w:val="002C6D44"/>
    <w:rsid w:val="002C77F3"/>
    <w:rsid w:val="002C7F85"/>
    <w:rsid w:val="002D0554"/>
    <w:rsid w:val="002D11B2"/>
    <w:rsid w:val="002D2E48"/>
    <w:rsid w:val="002D5B18"/>
    <w:rsid w:val="002D5E77"/>
    <w:rsid w:val="002D75FA"/>
    <w:rsid w:val="002E0081"/>
    <w:rsid w:val="002E201E"/>
    <w:rsid w:val="002E227D"/>
    <w:rsid w:val="002E350B"/>
    <w:rsid w:val="002E50FB"/>
    <w:rsid w:val="002E7468"/>
    <w:rsid w:val="002E74C7"/>
    <w:rsid w:val="002E7844"/>
    <w:rsid w:val="002E79A0"/>
    <w:rsid w:val="002F091A"/>
    <w:rsid w:val="002F0FD6"/>
    <w:rsid w:val="002F2061"/>
    <w:rsid w:val="002F26D5"/>
    <w:rsid w:val="002F365B"/>
    <w:rsid w:val="002F4F09"/>
    <w:rsid w:val="002F5AE2"/>
    <w:rsid w:val="002F5BAD"/>
    <w:rsid w:val="002F5CEA"/>
    <w:rsid w:val="002F72AE"/>
    <w:rsid w:val="0030249E"/>
    <w:rsid w:val="00302C14"/>
    <w:rsid w:val="0030790B"/>
    <w:rsid w:val="00310DBA"/>
    <w:rsid w:val="003115CA"/>
    <w:rsid w:val="00312BAF"/>
    <w:rsid w:val="00314A6D"/>
    <w:rsid w:val="00314B02"/>
    <w:rsid w:val="0031524B"/>
    <w:rsid w:val="003153A6"/>
    <w:rsid w:val="00315CBF"/>
    <w:rsid w:val="00320876"/>
    <w:rsid w:val="00320C67"/>
    <w:rsid w:val="00321B34"/>
    <w:rsid w:val="00321F67"/>
    <w:rsid w:val="003244B0"/>
    <w:rsid w:val="0032473E"/>
    <w:rsid w:val="003252F8"/>
    <w:rsid w:val="0032627D"/>
    <w:rsid w:val="00326B15"/>
    <w:rsid w:val="00326D4D"/>
    <w:rsid w:val="0033021C"/>
    <w:rsid w:val="003303DB"/>
    <w:rsid w:val="0033181A"/>
    <w:rsid w:val="00333345"/>
    <w:rsid w:val="00333D18"/>
    <w:rsid w:val="0033413F"/>
    <w:rsid w:val="00334C1B"/>
    <w:rsid w:val="003354A9"/>
    <w:rsid w:val="00335E85"/>
    <w:rsid w:val="0033623B"/>
    <w:rsid w:val="0033685A"/>
    <w:rsid w:val="00336F24"/>
    <w:rsid w:val="00337D42"/>
    <w:rsid w:val="00340680"/>
    <w:rsid w:val="00340C6F"/>
    <w:rsid w:val="00340FE2"/>
    <w:rsid w:val="00341757"/>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4126"/>
    <w:rsid w:val="003642E9"/>
    <w:rsid w:val="00366231"/>
    <w:rsid w:val="00367133"/>
    <w:rsid w:val="00367A36"/>
    <w:rsid w:val="00371827"/>
    <w:rsid w:val="00373AB7"/>
    <w:rsid w:val="00374F4C"/>
    <w:rsid w:val="00376A36"/>
    <w:rsid w:val="00377D4E"/>
    <w:rsid w:val="00381B6B"/>
    <w:rsid w:val="00382649"/>
    <w:rsid w:val="003834A2"/>
    <w:rsid w:val="003845B7"/>
    <w:rsid w:val="0038568A"/>
    <w:rsid w:val="00385C8B"/>
    <w:rsid w:val="00386221"/>
    <w:rsid w:val="00386A42"/>
    <w:rsid w:val="003871E0"/>
    <w:rsid w:val="0039023D"/>
    <w:rsid w:val="00391BEB"/>
    <w:rsid w:val="00391EFE"/>
    <w:rsid w:val="00393746"/>
    <w:rsid w:val="003941C0"/>
    <w:rsid w:val="0039594A"/>
    <w:rsid w:val="0039603B"/>
    <w:rsid w:val="003975D7"/>
    <w:rsid w:val="003A358A"/>
    <w:rsid w:val="003A3637"/>
    <w:rsid w:val="003A39B3"/>
    <w:rsid w:val="003A4073"/>
    <w:rsid w:val="003A4356"/>
    <w:rsid w:val="003A49FB"/>
    <w:rsid w:val="003A562C"/>
    <w:rsid w:val="003A7550"/>
    <w:rsid w:val="003B0225"/>
    <w:rsid w:val="003B04E6"/>
    <w:rsid w:val="003B102F"/>
    <w:rsid w:val="003B32F6"/>
    <w:rsid w:val="003B3FAF"/>
    <w:rsid w:val="003B434F"/>
    <w:rsid w:val="003B4537"/>
    <w:rsid w:val="003B4919"/>
    <w:rsid w:val="003B4BD7"/>
    <w:rsid w:val="003B5488"/>
    <w:rsid w:val="003B5B1A"/>
    <w:rsid w:val="003B7439"/>
    <w:rsid w:val="003C0430"/>
    <w:rsid w:val="003C04C7"/>
    <w:rsid w:val="003C1830"/>
    <w:rsid w:val="003C21AD"/>
    <w:rsid w:val="003C22B4"/>
    <w:rsid w:val="003C3685"/>
    <w:rsid w:val="003C45DD"/>
    <w:rsid w:val="003C7076"/>
    <w:rsid w:val="003C7D4D"/>
    <w:rsid w:val="003D18F7"/>
    <w:rsid w:val="003D2C60"/>
    <w:rsid w:val="003D368E"/>
    <w:rsid w:val="003D40E0"/>
    <w:rsid w:val="003D4287"/>
    <w:rsid w:val="003D54AC"/>
    <w:rsid w:val="003D6D1A"/>
    <w:rsid w:val="003E14AD"/>
    <w:rsid w:val="003E20F1"/>
    <w:rsid w:val="003E334D"/>
    <w:rsid w:val="003E5E8B"/>
    <w:rsid w:val="003F0230"/>
    <w:rsid w:val="003F04EE"/>
    <w:rsid w:val="003F362E"/>
    <w:rsid w:val="003F37A1"/>
    <w:rsid w:val="003F3CC9"/>
    <w:rsid w:val="003F496A"/>
    <w:rsid w:val="003F60FE"/>
    <w:rsid w:val="0040083B"/>
    <w:rsid w:val="004040EF"/>
    <w:rsid w:val="0040415A"/>
    <w:rsid w:val="00405354"/>
    <w:rsid w:val="00405B57"/>
    <w:rsid w:val="004060CA"/>
    <w:rsid w:val="0040778D"/>
    <w:rsid w:val="00407E9A"/>
    <w:rsid w:val="004102FC"/>
    <w:rsid w:val="00411D10"/>
    <w:rsid w:val="00413A2D"/>
    <w:rsid w:val="004151A0"/>
    <w:rsid w:val="00415752"/>
    <w:rsid w:val="00415EB0"/>
    <w:rsid w:val="00415F3A"/>
    <w:rsid w:val="00416115"/>
    <w:rsid w:val="0041620D"/>
    <w:rsid w:val="00416808"/>
    <w:rsid w:val="00417C31"/>
    <w:rsid w:val="00417E0E"/>
    <w:rsid w:val="00420316"/>
    <w:rsid w:val="004204CC"/>
    <w:rsid w:val="00420CE8"/>
    <w:rsid w:val="00421EA9"/>
    <w:rsid w:val="004246B5"/>
    <w:rsid w:val="00425F94"/>
    <w:rsid w:val="004269A1"/>
    <w:rsid w:val="00427DD6"/>
    <w:rsid w:val="004336FB"/>
    <w:rsid w:val="0043507E"/>
    <w:rsid w:val="00435D27"/>
    <w:rsid w:val="004375F6"/>
    <w:rsid w:val="0043796D"/>
    <w:rsid w:val="0044135E"/>
    <w:rsid w:val="004414C6"/>
    <w:rsid w:val="0044196D"/>
    <w:rsid w:val="004435EA"/>
    <w:rsid w:val="004459D2"/>
    <w:rsid w:val="00445EA8"/>
    <w:rsid w:val="00446901"/>
    <w:rsid w:val="00447812"/>
    <w:rsid w:val="00447870"/>
    <w:rsid w:val="00450C80"/>
    <w:rsid w:val="0045179F"/>
    <w:rsid w:val="00452D75"/>
    <w:rsid w:val="004556AE"/>
    <w:rsid w:val="00456381"/>
    <w:rsid w:val="00457EB6"/>
    <w:rsid w:val="0046053E"/>
    <w:rsid w:val="0046090A"/>
    <w:rsid w:val="00463FDD"/>
    <w:rsid w:val="00465C93"/>
    <w:rsid w:val="00466A2D"/>
    <w:rsid w:val="004719BE"/>
    <w:rsid w:val="00471F28"/>
    <w:rsid w:val="00473067"/>
    <w:rsid w:val="00473A49"/>
    <w:rsid w:val="00473F00"/>
    <w:rsid w:val="00474AA6"/>
    <w:rsid w:val="00474D5B"/>
    <w:rsid w:val="004764BA"/>
    <w:rsid w:val="004774EC"/>
    <w:rsid w:val="00483E58"/>
    <w:rsid w:val="00484BFB"/>
    <w:rsid w:val="0048569D"/>
    <w:rsid w:val="00486A8B"/>
    <w:rsid w:val="00487E10"/>
    <w:rsid w:val="00491796"/>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4D8B"/>
    <w:rsid w:val="004A52DD"/>
    <w:rsid w:val="004A7589"/>
    <w:rsid w:val="004B05BC"/>
    <w:rsid w:val="004B23B4"/>
    <w:rsid w:val="004B2D92"/>
    <w:rsid w:val="004B2DA7"/>
    <w:rsid w:val="004B48C1"/>
    <w:rsid w:val="004B48F6"/>
    <w:rsid w:val="004B7552"/>
    <w:rsid w:val="004B7ACB"/>
    <w:rsid w:val="004B7DD0"/>
    <w:rsid w:val="004C0E0F"/>
    <w:rsid w:val="004C1A6F"/>
    <w:rsid w:val="004C3AD7"/>
    <w:rsid w:val="004C6CD7"/>
    <w:rsid w:val="004C74EB"/>
    <w:rsid w:val="004D13B2"/>
    <w:rsid w:val="004D2849"/>
    <w:rsid w:val="004D3010"/>
    <w:rsid w:val="004D78F1"/>
    <w:rsid w:val="004E0D1C"/>
    <w:rsid w:val="004E17CE"/>
    <w:rsid w:val="004E1A3C"/>
    <w:rsid w:val="004E1E2A"/>
    <w:rsid w:val="004E2BD3"/>
    <w:rsid w:val="004E3172"/>
    <w:rsid w:val="004E45C1"/>
    <w:rsid w:val="004E59D1"/>
    <w:rsid w:val="004E6D69"/>
    <w:rsid w:val="004F0CB1"/>
    <w:rsid w:val="004F1178"/>
    <w:rsid w:val="004F4E8D"/>
    <w:rsid w:val="004F4EF0"/>
    <w:rsid w:val="004F4FEF"/>
    <w:rsid w:val="004F51D6"/>
    <w:rsid w:val="004F664C"/>
    <w:rsid w:val="004F7142"/>
    <w:rsid w:val="004F7A01"/>
    <w:rsid w:val="00501347"/>
    <w:rsid w:val="00502F2E"/>
    <w:rsid w:val="00503905"/>
    <w:rsid w:val="0051256F"/>
    <w:rsid w:val="00514EF9"/>
    <w:rsid w:val="00517B34"/>
    <w:rsid w:val="00517DA6"/>
    <w:rsid w:val="00521B0B"/>
    <w:rsid w:val="00522B02"/>
    <w:rsid w:val="00522B1E"/>
    <w:rsid w:val="00522E0E"/>
    <w:rsid w:val="00524E6A"/>
    <w:rsid w:val="005263A8"/>
    <w:rsid w:val="005270E5"/>
    <w:rsid w:val="005322B1"/>
    <w:rsid w:val="00532512"/>
    <w:rsid w:val="005342A3"/>
    <w:rsid w:val="005351D6"/>
    <w:rsid w:val="00536911"/>
    <w:rsid w:val="005369B3"/>
    <w:rsid w:val="00536C6B"/>
    <w:rsid w:val="005379B6"/>
    <w:rsid w:val="00537A55"/>
    <w:rsid w:val="005412E4"/>
    <w:rsid w:val="0054138D"/>
    <w:rsid w:val="0054188B"/>
    <w:rsid w:val="00541CAF"/>
    <w:rsid w:val="00544636"/>
    <w:rsid w:val="0054509D"/>
    <w:rsid w:val="005459C4"/>
    <w:rsid w:val="00545F9E"/>
    <w:rsid w:val="00546711"/>
    <w:rsid w:val="00550A9A"/>
    <w:rsid w:val="00552142"/>
    <w:rsid w:val="00552C3E"/>
    <w:rsid w:val="00555931"/>
    <w:rsid w:val="00555CB6"/>
    <w:rsid w:val="00556367"/>
    <w:rsid w:val="0056133C"/>
    <w:rsid w:val="005627FF"/>
    <w:rsid w:val="00562F12"/>
    <w:rsid w:val="00563558"/>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774BD"/>
    <w:rsid w:val="00580E18"/>
    <w:rsid w:val="00581F87"/>
    <w:rsid w:val="00582144"/>
    <w:rsid w:val="0058254C"/>
    <w:rsid w:val="00583661"/>
    <w:rsid w:val="005836AE"/>
    <w:rsid w:val="00584869"/>
    <w:rsid w:val="00584E0E"/>
    <w:rsid w:val="00585C8B"/>
    <w:rsid w:val="0058716F"/>
    <w:rsid w:val="00591A34"/>
    <w:rsid w:val="00592163"/>
    <w:rsid w:val="00593D15"/>
    <w:rsid w:val="00593D49"/>
    <w:rsid w:val="005964DC"/>
    <w:rsid w:val="00596FD9"/>
    <w:rsid w:val="0059769F"/>
    <w:rsid w:val="00597AF4"/>
    <w:rsid w:val="005A1986"/>
    <w:rsid w:val="005A56C0"/>
    <w:rsid w:val="005A5927"/>
    <w:rsid w:val="005B39A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DCA"/>
    <w:rsid w:val="005E0617"/>
    <w:rsid w:val="005E1420"/>
    <w:rsid w:val="005E1834"/>
    <w:rsid w:val="005E1BE2"/>
    <w:rsid w:val="005E4516"/>
    <w:rsid w:val="005E51B4"/>
    <w:rsid w:val="005E7757"/>
    <w:rsid w:val="005F243D"/>
    <w:rsid w:val="005F3E06"/>
    <w:rsid w:val="005F5460"/>
    <w:rsid w:val="005F55E3"/>
    <w:rsid w:val="005F6146"/>
    <w:rsid w:val="005F6359"/>
    <w:rsid w:val="00600A4E"/>
    <w:rsid w:val="00601217"/>
    <w:rsid w:val="00601B06"/>
    <w:rsid w:val="006025F7"/>
    <w:rsid w:val="00604C4C"/>
    <w:rsid w:val="00605376"/>
    <w:rsid w:val="00606A0E"/>
    <w:rsid w:val="00611E02"/>
    <w:rsid w:val="0061210C"/>
    <w:rsid w:val="00612CDA"/>
    <w:rsid w:val="006130AA"/>
    <w:rsid w:val="006144D9"/>
    <w:rsid w:val="00617536"/>
    <w:rsid w:val="006175E4"/>
    <w:rsid w:val="00621615"/>
    <w:rsid w:val="006221AD"/>
    <w:rsid w:val="00623A87"/>
    <w:rsid w:val="006255C5"/>
    <w:rsid w:val="006258ED"/>
    <w:rsid w:val="00625E74"/>
    <w:rsid w:val="00627F2A"/>
    <w:rsid w:val="00631D73"/>
    <w:rsid w:val="00631ECB"/>
    <w:rsid w:val="00632267"/>
    <w:rsid w:val="006358CB"/>
    <w:rsid w:val="00637465"/>
    <w:rsid w:val="0064079F"/>
    <w:rsid w:val="0064376B"/>
    <w:rsid w:val="0064509C"/>
    <w:rsid w:val="0064580C"/>
    <w:rsid w:val="00646511"/>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373"/>
    <w:rsid w:val="0067054C"/>
    <w:rsid w:val="0067124F"/>
    <w:rsid w:val="00672827"/>
    <w:rsid w:val="00673D0E"/>
    <w:rsid w:val="0067529C"/>
    <w:rsid w:val="00675F64"/>
    <w:rsid w:val="006767D0"/>
    <w:rsid w:val="006768CE"/>
    <w:rsid w:val="00681634"/>
    <w:rsid w:val="00681CFF"/>
    <w:rsid w:val="00681F4E"/>
    <w:rsid w:val="0068253A"/>
    <w:rsid w:val="006831BE"/>
    <w:rsid w:val="00686E2B"/>
    <w:rsid w:val="00687940"/>
    <w:rsid w:val="0069022B"/>
    <w:rsid w:val="0069162A"/>
    <w:rsid w:val="00691904"/>
    <w:rsid w:val="00691F9C"/>
    <w:rsid w:val="00692AA4"/>
    <w:rsid w:val="00692C83"/>
    <w:rsid w:val="0069324A"/>
    <w:rsid w:val="006938CD"/>
    <w:rsid w:val="00694713"/>
    <w:rsid w:val="0069676B"/>
    <w:rsid w:val="00697272"/>
    <w:rsid w:val="006A111F"/>
    <w:rsid w:val="006A1A26"/>
    <w:rsid w:val="006A2B40"/>
    <w:rsid w:val="006A3660"/>
    <w:rsid w:val="006A3667"/>
    <w:rsid w:val="006A56C7"/>
    <w:rsid w:val="006A5856"/>
    <w:rsid w:val="006A5B2D"/>
    <w:rsid w:val="006A76B1"/>
    <w:rsid w:val="006A79B8"/>
    <w:rsid w:val="006B186D"/>
    <w:rsid w:val="006B2164"/>
    <w:rsid w:val="006B2E18"/>
    <w:rsid w:val="006B3D43"/>
    <w:rsid w:val="006B40A4"/>
    <w:rsid w:val="006B424F"/>
    <w:rsid w:val="006B4655"/>
    <w:rsid w:val="006B47D1"/>
    <w:rsid w:val="006B47E4"/>
    <w:rsid w:val="006B7D31"/>
    <w:rsid w:val="006C0612"/>
    <w:rsid w:val="006C2F6C"/>
    <w:rsid w:val="006C49EA"/>
    <w:rsid w:val="006C4E07"/>
    <w:rsid w:val="006C6920"/>
    <w:rsid w:val="006C6BC3"/>
    <w:rsid w:val="006D0B36"/>
    <w:rsid w:val="006D0DE8"/>
    <w:rsid w:val="006D0F93"/>
    <w:rsid w:val="006D111E"/>
    <w:rsid w:val="006D17D6"/>
    <w:rsid w:val="006D19D7"/>
    <w:rsid w:val="006D203B"/>
    <w:rsid w:val="006D2FCD"/>
    <w:rsid w:val="006D3846"/>
    <w:rsid w:val="006D39DB"/>
    <w:rsid w:val="006D4A4E"/>
    <w:rsid w:val="006D4B6F"/>
    <w:rsid w:val="006D5757"/>
    <w:rsid w:val="006D6B38"/>
    <w:rsid w:val="006D76AE"/>
    <w:rsid w:val="006D7CC0"/>
    <w:rsid w:val="006D7F1C"/>
    <w:rsid w:val="006E0721"/>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33B"/>
    <w:rsid w:val="00700B3B"/>
    <w:rsid w:val="00701AD7"/>
    <w:rsid w:val="007021BD"/>
    <w:rsid w:val="00703727"/>
    <w:rsid w:val="007045C5"/>
    <w:rsid w:val="007053FB"/>
    <w:rsid w:val="00706529"/>
    <w:rsid w:val="007078DA"/>
    <w:rsid w:val="00710DD4"/>
    <w:rsid w:val="00712409"/>
    <w:rsid w:val="0071414E"/>
    <w:rsid w:val="00714906"/>
    <w:rsid w:val="00715536"/>
    <w:rsid w:val="00716632"/>
    <w:rsid w:val="00720B59"/>
    <w:rsid w:val="00721FC1"/>
    <w:rsid w:val="0072260B"/>
    <w:rsid w:val="0072295F"/>
    <w:rsid w:val="00723382"/>
    <w:rsid w:val="007233A7"/>
    <w:rsid w:val="007238E1"/>
    <w:rsid w:val="007265D5"/>
    <w:rsid w:val="00730186"/>
    <w:rsid w:val="007302A5"/>
    <w:rsid w:val="00730A7D"/>
    <w:rsid w:val="007321AA"/>
    <w:rsid w:val="0073398E"/>
    <w:rsid w:val="00733E15"/>
    <w:rsid w:val="007355E1"/>
    <w:rsid w:val="00736472"/>
    <w:rsid w:val="00736EE9"/>
    <w:rsid w:val="00737237"/>
    <w:rsid w:val="007408FE"/>
    <w:rsid w:val="00740EC7"/>
    <w:rsid w:val="00741A00"/>
    <w:rsid w:val="00742654"/>
    <w:rsid w:val="00743573"/>
    <w:rsid w:val="00744D21"/>
    <w:rsid w:val="007453CB"/>
    <w:rsid w:val="00746081"/>
    <w:rsid w:val="00746C15"/>
    <w:rsid w:val="0074714A"/>
    <w:rsid w:val="00751D38"/>
    <w:rsid w:val="00753657"/>
    <w:rsid w:val="00754D82"/>
    <w:rsid w:val="00755205"/>
    <w:rsid w:val="007563D0"/>
    <w:rsid w:val="00757302"/>
    <w:rsid w:val="00757458"/>
    <w:rsid w:val="0076000C"/>
    <w:rsid w:val="007600BE"/>
    <w:rsid w:val="0076084B"/>
    <w:rsid w:val="007623E9"/>
    <w:rsid w:val="007630B0"/>
    <w:rsid w:val="0076443D"/>
    <w:rsid w:val="007651D6"/>
    <w:rsid w:val="007653D3"/>
    <w:rsid w:val="00766F7E"/>
    <w:rsid w:val="0076711C"/>
    <w:rsid w:val="00771EF9"/>
    <w:rsid w:val="007724D2"/>
    <w:rsid w:val="00772D7A"/>
    <w:rsid w:val="0077567B"/>
    <w:rsid w:val="00776A1C"/>
    <w:rsid w:val="00777A36"/>
    <w:rsid w:val="00781E22"/>
    <w:rsid w:val="00782613"/>
    <w:rsid w:val="00785BB3"/>
    <w:rsid w:val="00786545"/>
    <w:rsid w:val="0078658A"/>
    <w:rsid w:val="007919D9"/>
    <w:rsid w:val="007944D1"/>
    <w:rsid w:val="00796790"/>
    <w:rsid w:val="0079755F"/>
    <w:rsid w:val="00797F32"/>
    <w:rsid w:val="007A1CC6"/>
    <w:rsid w:val="007A1F18"/>
    <w:rsid w:val="007A2C17"/>
    <w:rsid w:val="007A5315"/>
    <w:rsid w:val="007A6144"/>
    <w:rsid w:val="007B0E2C"/>
    <w:rsid w:val="007B0F69"/>
    <w:rsid w:val="007B116E"/>
    <w:rsid w:val="007B1CBC"/>
    <w:rsid w:val="007B2399"/>
    <w:rsid w:val="007B6CAE"/>
    <w:rsid w:val="007C009D"/>
    <w:rsid w:val="007C0BFF"/>
    <w:rsid w:val="007C16A1"/>
    <w:rsid w:val="007C23F4"/>
    <w:rsid w:val="007C24CC"/>
    <w:rsid w:val="007C2B71"/>
    <w:rsid w:val="007C4AFD"/>
    <w:rsid w:val="007C5415"/>
    <w:rsid w:val="007D2F7D"/>
    <w:rsid w:val="007D3116"/>
    <w:rsid w:val="007D3AC3"/>
    <w:rsid w:val="007D4082"/>
    <w:rsid w:val="007D4573"/>
    <w:rsid w:val="007D6E18"/>
    <w:rsid w:val="007D7436"/>
    <w:rsid w:val="007E348C"/>
    <w:rsid w:val="007E48B6"/>
    <w:rsid w:val="007E5CD9"/>
    <w:rsid w:val="007E64B7"/>
    <w:rsid w:val="007E6BE7"/>
    <w:rsid w:val="007F042D"/>
    <w:rsid w:val="007F0F06"/>
    <w:rsid w:val="007F1FF4"/>
    <w:rsid w:val="007F42AE"/>
    <w:rsid w:val="007F57CE"/>
    <w:rsid w:val="007F5A3F"/>
    <w:rsid w:val="007F5DAB"/>
    <w:rsid w:val="007F5F95"/>
    <w:rsid w:val="007F6D94"/>
    <w:rsid w:val="007F7E2D"/>
    <w:rsid w:val="008005DF"/>
    <w:rsid w:val="00801671"/>
    <w:rsid w:val="0080187B"/>
    <w:rsid w:val="00801B29"/>
    <w:rsid w:val="00801F8A"/>
    <w:rsid w:val="0080378F"/>
    <w:rsid w:val="0080394E"/>
    <w:rsid w:val="00804916"/>
    <w:rsid w:val="008061E8"/>
    <w:rsid w:val="00806417"/>
    <w:rsid w:val="00807010"/>
    <w:rsid w:val="0080782A"/>
    <w:rsid w:val="00813423"/>
    <w:rsid w:val="00816FC8"/>
    <w:rsid w:val="00817F6E"/>
    <w:rsid w:val="0082044B"/>
    <w:rsid w:val="00820AD3"/>
    <w:rsid w:val="00822901"/>
    <w:rsid w:val="0082314E"/>
    <w:rsid w:val="0082328B"/>
    <w:rsid w:val="00823510"/>
    <w:rsid w:val="008242DC"/>
    <w:rsid w:val="00824995"/>
    <w:rsid w:val="00825B8D"/>
    <w:rsid w:val="008264C4"/>
    <w:rsid w:val="0082677F"/>
    <w:rsid w:val="0082761D"/>
    <w:rsid w:val="00827F1E"/>
    <w:rsid w:val="00831C69"/>
    <w:rsid w:val="00832C18"/>
    <w:rsid w:val="008338D2"/>
    <w:rsid w:val="00834503"/>
    <w:rsid w:val="0083534A"/>
    <w:rsid w:val="008357F2"/>
    <w:rsid w:val="008359E0"/>
    <w:rsid w:val="00837807"/>
    <w:rsid w:val="00840486"/>
    <w:rsid w:val="00841AC2"/>
    <w:rsid w:val="00841B21"/>
    <w:rsid w:val="00841E44"/>
    <w:rsid w:val="0084232C"/>
    <w:rsid w:val="00842D76"/>
    <w:rsid w:val="00843AE2"/>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2EB7"/>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3971"/>
    <w:rsid w:val="0088582F"/>
    <w:rsid w:val="00885845"/>
    <w:rsid w:val="00886864"/>
    <w:rsid w:val="00891553"/>
    <w:rsid w:val="008929E4"/>
    <w:rsid w:val="00893E63"/>
    <w:rsid w:val="0089554B"/>
    <w:rsid w:val="008957AE"/>
    <w:rsid w:val="00896D70"/>
    <w:rsid w:val="008A099F"/>
    <w:rsid w:val="008A1BAF"/>
    <w:rsid w:val="008A1FCD"/>
    <w:rsid w:val="008A2AE6"/>
    <w:rsid w:val="008A417F"/>
    <w:rsid w:val="008A4C10"/>
    <w:rsid w:val="008A5551"/>
    <w:rsid w:val="008A5905"/>
    <w:rsid w:val="008A6FCB"/>
    <w:rsid w:val="008B0960"/>
    <w:rsid w:val="008B14AC"/>
    <w:rsid w:val="008B5190"/>
    <w:rsid w:val="008B610C"/>
    <w:rsid w:val="008B6749"/>
    <w:rsid w:val="008B750E"/>
    <w:rsid w:val="008C1714"/>
    <w:rsid w:val="008C39B6"/>
    <w:rsid w:val="008C5FF7"/>
    <w:rsid w:val="008D1578"/>
    <w:rsid w:val="008D289C"/>
    <w:rsid w:val="008D321B"/>
    <w:rsid w:val="008D3C53"/>
    <w:rsid w:val="008D44CB"/>
    <w:rsid w:val="008D4610"/>
    <w:rsid w:val="008D4E34"/>
    <w:rsid w:val="008D5A0D"/>
    <w:rsid w:val="008D689C"/>
    <w:rsid w:val="008D6948"/>
    <w:rsid w:val="008D6A9C"/>
    <w:rsid w:val="008D7733"/>
    <w:rsid w:val="008E138C"/>
    <w:rsid w:val="008E1E21"/>
    <w:rsid w:val="008E2382"/>
    <w:rsid w:val="008E4D5E"/>
    <w:rsid w:val="008E529E"/>
    <w:rsid w:val="008E601E"/>
    <w:rsid w:val="008E657A"/>
    <w:rsid w:val="008F2FFC"/>
    <w:rsid w:val="008F6844"/>
    <w:rsid w:val="009002BF"/>
    <w:rsid w:val="009027AA"/>
    <w:rsid w:val="00903406"/>
    <w:rsid w:val="0090397C"/>
    <w:rsid w:val="00903A60"/>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B69"/>
    <w:rsid w:val="00934C48"/>
    <w:rsid w:val="00937D25"/>
    <w:rsid w:val="00941FA0"/>
    <w:rsid w:val="00942932"/>
    <w:rsid w:val="00944009"/>
    <w:rsid w:val="00945111"/>
    <w:rsid w:val="00947DDF"/>
    <w:rsid w:val="00950136"/>
    <w:rsid w:val="00951C06"/>
    <w:rsid w:val="00952131"/>
    <w:rsid w:val="00952571"/>
    <w:rsid w:val="00954701"/>
    <w:rsid w:val="00955A69"/>
    <w:rsid w:val="00955E77"/>
    <w:rsid w:val="0095604B"/>
    <w:rsid w:val="00956A97"/>
    <w:rsid w:val="00956E62"/>
    <w:rsid w:val="0095731F"/>
    <w:rsid w:val="009579BB"/>
    <w:rsid w:val="009579FB"/>
    <w:rsid w:val="0096180B"/>
    <w:rsid w:val="0096189C"/>
    <w:rsid w:val="00961DB8"/>
    <w:rsid w:val="00965C91"/>
    <w:rsid w:val="00965D85"/>
    <w:rsid w:val="009662D7"/>
    <w:rsid w:val="00966914"/>
    <w:rsid w:val="00966E45"/>
    <w:rsid w:val="00967BC1"/>
    <w:rsid w:val="00970DE2"/>
    <w:rsid w:val="009710BB"/>
    <w:rsid w:val="00971934"/>
    <w:rsid w:val="00972E0C"/>
    <w:rsid w:val="0097522E"/>
    <w:rsid w:val="00977501"/>
    <w:rsid w:val="009806A3"/>
    <w:rsid w:val="0098077F"/>
    <w:rsid w:val="0098095B"/>
    <w:rsid w:val="009816B5"/>
    <w:rsid w:val="00983BF3"/>
    <w:rsid w:val="00983E94"/>
    <w:rsid w:val="0098475D"/>
    <w:rsid w:val="00984A55"/>
    <w:rsid w:val="00990E68"/>
    <w:rsid w:val="009916A0"/>
    <w:rsid w:val="0099253C"/>
    <w:rsid w:val="00993A00"/>
    <w:rsid w:val="00995B24"/>
    <w:rsid w:val="00995B4E"/>
    <w:rsid w:val="009960A8"/>
    <w:rsid w:val="00996998"/>
    <w:rsid w:val="009A2902"/>
    <w:rsid w:val="009A4668"/>
    <w:rsid w:val="009A57F8"/>
    <w:rsid w:val="009A6522"/>
    <w:rsid w:val="009A6CF1"/>
    <w:rsid w:val="009A7668"/>
    <w:rsid w:val="009A7F85"/>
    <w:rsid w:val="009A7FAA"/>
    <w:rsid w:val="009B01C8"/>
    <w:rsid w:val="009B04CC"/>
    <w:rsid w:val="009B0985"/>
    <w:rsid w:val="009B1691"/>
    <w:rsid w:val="009B3A94"/>
    <w:rsid w:val="009B4472"/>
    <w:rsid w:val="009B5AFB"/>
    <w:rsid w:val="009B6232"/>
    <w:rsid w:val="009B7094"/>
    <w:rsid w:val="009C0AA3"/>
    <w:rsid w:val="009C0C29"/>
    <w:rsid w:val="009C409E"/>
    <w:rsid w:val="009C677F"/>
    <w:rsid w:val="009D0B79"/>
    <w:rsid w:val="009D2239"/>
    <w:rsid w:val="009D2C41"/>
    <w:rsid w:val="009D32ED"/>
    <w:rsid w:val="009D3DEF"/>
    <w:rsid w:val="009D3F6B"/>
    <w:rsid w:val="009D40A0"/>
    <w:rsid w:val="009D44E3"/>
    <w:rsid w:val="009D5364"/>
    <w:rsid w:val="009D5DB6"/>
    <w:rsid w:val="009D69B1"/>
    <w:rsid w:val="009D6A8B"/>
    <w:rsid w:val="009D78E9"/>
    <w:rsid w:val="009D7A65"/>
    <w:rsid w:val="009E23F8"/>
    <w:rsid w:val="009E24FF"/>
    <w:rsid w:val="009E4D9B"/>
    <w:rsid w:val="009E54B7"/>
    <w:rsid w:val="009E5865"/>
    <w:rsid w:val="009E63CF"/>
    <w:rsid w:val="009E6BC5"/>
    <w:rsid w:val="009E7753"/>
    <w:rsid w:val="009F0C18"/>
    <w:rsid w:val="009F2107"/>
    <w:rsid w:val="009F27DC"/>
    <w:rsid w:val="009F3961"/>
    <w:rsid w:val="009F45F3"/>
    <w:rsid w:val="009F4BC7"/>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1BB"/>
    <w:rsid w:val="00A27717"/>
    <w:rsid w:val="00A27EA8"/>
    <w:rsid w:val="00A30386"/>
    <w:rsid w:val="00A334F4"/>
    <w:rsid w:val="00A33F85"/>
    <w:rsid w:val="00A3589E"/>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0FB"/>
    <w:rsid w:val="00A53257"/>
    <w:rsid w:val="00A53696"/>
    <w:rsid w:val="00A55412"/>
    <w:rsid w:val="00A561AF"/>
    <w:rsid w:val="00A56B7A"/>
    <w:rsid w:val="00A61988"/>
    <w:rsid w:val="00A62542"/>
    <w:rsid w:val="00A62E74"/>
    <w:rsid w:val="00A62EBF"/>
    <w:rsid w:val="00A63267"/>
    <w:rsid w:val="00A635CC"/>
    <w:rsid w:val="00A66843"/>
    <w:rsid w:val="00A7163C"/>
    <w:rsid w:val="00A72C92"/>
    <w:rsid w:val="00A72D54"/>
    <w:rsid w:val="00A72DCA"/>
    <w:rsid w:val="00A73A86"/>
    <w:rsid w:val="00A73C21"/>
    <w:rsid w:val="00A75C5A"/>
    <w:rsid w:val="00A76459"/>
    <w:rsid w:val="00A77B8A"/>
    <w:rsid w:val="00A806C9"/>
    <w:rsid w:val="00A82996"/>
    <w:rsid w:val="00A83168"/>
    <w:rsid w:val="00A846E9"/>
    <w:rsid w:val="00A8551C"/>
    <w:rsid w:val="00A85A04"/>
    <w:rsid w:val="00A91306"/>
    <w:rsid w:val="00A91EFA"/>
    <w:rsid w:val="00A926B5"/>
    <w:rsid w:val="00A92A4C"/>
    <w:rsid w:val="00A92ECA"/>
    <w:rsid w:val="00A92FF5"/>
    <w:rsid w:val="00A93B15"/>
    <w:rsid w:val="00A9546D"/>
    <w:rsid w:val="00A95885"/>
    <w:rsid w:val="00A95986"/>
    <w:rsid w:val="00A95EA6"/>
    <w:rsid w:val="00A9651A"/>
    <w:rsid w:val="00A9706C"/>
    <w:rsid w:val="00AA09B3"/>
    <w:rsid w:val="00AA1A28"/>
    <w:rsid w:val="00AA1A2E"/>
    <w:rsid w:val="00AA1EEF"/>
    <w:rsid w:val="00AA26AD"/>
    <w:rsid w:val="00AA3E34"/>
    <w:rsid w:val="00AA43A1"/>
    <w:rsid w:val="00AA52B0"/>
    <w:rsid w:val="00AA54EA"/>
    <w:rsid w:val="00AA65AD"/>
    <w:rsid w:val="00AA6611"/>
    <w:rsid w:val="00AA6FB0"/>
    <w:rsid w:val="00AA7131"/>
    <w:rsid w:val="00AA7925"/>
    <w:rsid w:val="00AB1829"/>
    <w:rsid w:val="00AB291B"/>
    <w:rsid w:val="00AB3B0A"/>
    <w:rsid w:val="00AB3FC9"/>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4AEE"/>
    <w:rsid w:val="00AC531C"/>
    <w:rsid w:val="00AC58B7"/>
    <w:rsid w:val="00AC62BE"/>
    <w:rsid w:val="00AC65B3"/>
    <w:rsid w:val="00AC6608"/>
    <w:rsid w:val="00AC66D6"/>
    <w:rsid w:val="00AD11F3"/>
    <w:rsid w:val="00AD3284"/>
    <w:rsid w:val="00AD4275"/>
    <w:rsid w:val="00AD448F"/>
    <w:rsid w:val="00AD5F5B"/>
    <w:rsid w:val="00AE0A0B"/>
    <w:rsid w:val="00AE161D"/>
    <w:rsid w:val="00AE247E"/>
    <w:rsid w:val="00AE2B50"/>
    <w:rsid w:val="00AE4ABA"/>
    <w:rsid w:val="00AE5EC2"/>
    <w:rsid w:val="00AE6920"/>
    <w:rsid w:val="00AE6A72"/>
    <w:rsid w:val="00AE7E5F"/>
    <w:rsid w:val="00AF0007"/>
    <w:rsid w:val="00AF54E4"/>
    <w:rsid w:val="00AF5950"/>
    <w:rsid w:val="00AF7A1B"/>
    <w:rsid w:val="00AF7BDC"/>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731"/>
    <w:rsid w:val="00B17170"/>
    <w:rsid w:val="00B211DB"/>
    <w:rsid w:val="00B23EBB"/>
    <w:rsid w:val="00B248B0"/>
    <w:rsid w:val="00B252CB"/>
    <w:rsid w:val="00B2594C"/>
    <w:rsid w:val="00B25EAF"/>
    <w:rsid w:val="00B266E9"/>
    <w:rsid w:val="00B27594"/>
    <w:rsid w:val="00B27B4B"/>
    <w:rsid w:val="00B30996"/>
    <w:rsid w:val="00B317EE"/>
    <w:rsid w:val="00B31D38"/>
    <w:rsid w:val="00B329AC"/>
    <w:rsid w:val="00B332AE"/>
    <w:rsid w:val="00B3436F"/>
    <w:rsid w:val="00B3644E"/>
    <w:rsid w:val="00B40BF5"/>
    <w:rsid w:val="00B415BB"/>
    <w:rsid w:val="00B42F79"/>
    <w:rsid w:val="00B44578"/>
    <w:rsid w:val="00B44711"/>
    <w:rsid w:val="00B44D23"/>
    <w:rsid w:val="00B451E4"/>
    <w:rsid w:val="00B459BD"/>
    <w:rsid w:val="00B50948"/>
    <w:rsid w:val="00B514FF"/>
    <w:rsid w:val="00B51DC4"/>
    <w:rsid w:val="00B53D10"/>
    <w:rsid w:val="00B5422E"/>
    <w:rsid w:val="00B54809"/>
    <w:rsid w:val="00B54F44"/>
    <w:rsid w:val="00B57E26"/>
    <w:rsid w:val="00B601B9"/>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5553"/>
    <w:rsid w:val="00B7793C"/>
    <w:rsid w:val="00B77B03"/>
    <w:rsid w:val="00B80C75"/>
    <w:rsid w:val="00B835A6"/>
    <w:rsid w:val="00B853C4"/>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CD8"/>
    <w:rsid w:val="00BB6268"/>
    <w:rsid w:val="00BB6664"/>
    <w:rsid w:val="00BB7801"/>
    <w:rsid w:val="00BC15D5"/>
    <w:rsid w:val="00BC1970"/>
    <w:rsid w:val="00BC1A38"/>
    <w:rsid w:val="00BC209C"/>
    <w:rsid w:val="00BC2838"/>
    <w:rsid w:val="00BC2F50"/>
    <w:rsid w:val="00BC492B"/>
    <w:rsid w:val="00BC4E51"/>
    <w:rsid w:val="00BC6E70"/>
    <w:rsid w:val="00BD0780"/>
    <w:rsid w:val="00BD1861"/>
    <w:rsid w:val="00BD235D"/>
    <w:rsid w:val="00BD35D4"/>
    <w:rsid w:val="00BD3A56"/>
    <w:rsid w:val="00BD529F"/>
    <w:rsid w:val="00BD53D3"/>
    <w:rsid w:val="00BD54B1"/>
    <w:rsid w:val="00BD718C"/>
    <w:rsid w:val="00BD73E1"/>
    <w:rsid w:val="00BD7AEF"/>
    <w:rsid w:val="00BE1EA7"/>
    <w:rsid w:val="00BE691D"/>
    <w:rsid w:val="00BF1947"/>
    <w:rsid w:val="00BF25CF"/>
    <w:rsid w:val="00BF2D53"/>
    <w:rsid w:val="00BF2D80"/>
    <w:rsid w:val="00BF3831"/>
    <w:rsid w:val="00BF4AD7"/>
    <w:rsid w:val="00BF51CA"/>
    <w:rsid w:val="00BF5312"/>
    <w:rsid w:val="00BF69BC"/>
    <w:rsid w:val="00C000AA"/>
    <w:rsid w:val="00C01285"/>
    <w:rsid w:val="00C02D01"/>
    <w:rsid w:val="00C04303"/>
    <w:rsid w:val="00C04BF6"/>
    <w:rsid w:val="00C04FB0"/>
    <w:rsid w:val="00C0522A"/>
    <w:rsid w:val="00C06170"/>
    <w:rsid w:val="00C06AE2"/>
    <w:rsid w:val="00C06E07"/>
    <w:rsid w:val="00C1012D"/>
    <w:rsid w:val="00C10D77"/>
    <w:rsid w:val="00C10E51"/>
    <w:rsid w:val="00C11C58"/>
    <w:rsid w:val="00C11EF7"/>
    <w:rsid w:val="00C12BF7"/>
    <w:rsid w:val="00C12D8E"/>
    <w:rsid w:val="00C13057"/>
    <w:rsid w:val="00C13455"/>
    <w:rsid w:val="00C13F06"/>
    <w:rsid w:val="00C14315"/>
    <w:rsid w:val="00C16754"/>
    <w:rsid w:val="00C16816"/>
    <w:rsid w:val="00C17CAE"/>
    <w:rsid w:val="00C204DA"/>
    <w:rsid w:val="00C22298"/>
    <w:rsid w:val="00C232D0"/>
    <w:rsid w:val="00C23415"/>
    <w:rsid w:val="00C27072"/>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4D01"/>
    <w:rsid w:val="00C4668C"/>
    <w:rsid w:val="00C50B61"/>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67514"/>
    <w:rsid w:val="00C67A48"/>
    <w:rsid w:val="00C700B7"/>
    <w:rsid w:val="00C71EF4"/>
    <w:rsid w:val="00C76B1C"/>
    <w:rsid w:val="00C77F15"/>
    <w:rsid w:val="00C77F51"/>
    <w:rsid w:val="00C806D0"/>
    <w:rsid w:val="00C81F34"/>
    <w:rsid w:val="00C8209B"/>
    <w:rsid w:val="00C832F3"/>
    <w:rsid w:val="00C85527"/>
    <w:rsid w:val="00C85CBF"/>
    <w:rsid w:val="00C85F33"/>
    <w:rsid w:val="00C872C8"/>
    <w:rsid w:val="00C9031B"/>
    <w:rsid w:val="00C90A60"/>
    <w:rsid w:val="00C91065"/>
    <w:rsid w:val="00C914F8"/>
    <w:rsid w:val="00C93204"/>
    <w:rsid w:val="00C941D5"/>
    <w:rsid w:val="00C94619"/>
    <w:rsid w:val="00C96174"/>
    <w:rsid w:val="00CA005E"/>
    <w:rsid w:val="00CA29BF"/>
    <w:rsid w:val="00CA3009"/>
    <w:rsid w:val="00CA5261"/>
    <w:rsid w:val="00CA5A73"/>
    <w:rsid w:val="00CA67E9"/>
    <w:rsid w:val="00CA76A2"/>
    <w:rsid w:val="00CA78C2"/>
    <w:rsid w:val="00CA7AA6"/>
    <w:rsid w:val="00CB0371"/>
    <w:rsid w:val="00CB26D5"/>
    <w:rsid w:val="00CB2E1A"/>
    <w:rsid w:val="00CB3A7E"/>
    <w:rsid w:val="00CB4A0F"/>
    <w:rsid w:val="00CB6578"/>
    <w:rsid w:val="00CC0316"/>
    <w:rsid w:val="00CC216C"/>
    <w:rsid w:val="00CC2B7E"/>
    <w:rsid w:val="00CC2EE4"/>
    <w:rsid w:val="00CC437B"/>
    <w:rsid w:val="00CC4625"/>
    <w:rsid w:val="00CC5D36"/>
    <w:rsid w:val="00CC64CB"/>
    <w:rsid w:val="00CC6AB0"/>
    <w:rsid w:val="00CD3344"/>
    <w:rsid w:val="00CD3655"/>
    <w:rsid w:val="00CD4C92"/>
    <w:rsid w:val="00CD5DB5"/>
    <w:rsid w:val="00CD60FE"/>
    <w:rsid w:val="00CD6A08"/>
    <w:rsid w:val="00CD6D24"/>
    <w:rsid w:val="00CD7134"/>
    <w:rsid w:val="00CE00FB"/>
    <w:rsid w:val="00CE0371"/>
    <w:rsid w:val="00CE037A"/>
    <w:rsid w:val="00CE1483"/>
    <w:rsid w:val="00CE5485"/>
    <w:rsid w:val="00CE5702"/>
    <w:rsid w:val="00CE6376"/>
    <w:rsid w:val="00CE6B4F"/>
    <w:rsid w:val="00CE6B58"/>
    <w:rsid w:val="00CE6F7A"/>
    <w:rsid w:val="00CE7C48"/>
    <w:rsid w:val="00CE7E93"/>
    <w:rsid w:val="00CE7EE8"/>
    <w:rsid w:val="00CE7FEB"/>
    <w:rsid w:val="00CF09F9"/>
    <w:rsid w:val="00CF0BE9"/>
    <w:rsid w:val="00CF128F"/>
    <w:rsid w:val="00CF1703"/>
    <w:rsid w:val="00CF2157"/>
    <w:rsid w:val="00CF272F"/>
    <w:rsid w:val="00CF5589"/>
    <w:rsid w:val="00CF77D1"/>
    <w:rsid w:val="00CF7C89"/>
    <w:rsid w:val="00D00E40"/>
    <w:rsid w:val="00D01657"/>
    <w:rsid w:val="00D01FF9"/>
    <w:rsid w:val="00D02075"/>
    <w:rsid w:val="00D026EA"/>
    <w:rsid w:val="00D028AE"/>
    <w:rsid w:val="00D0395D"/>
    <w:rsid w:val="00D03A62"/>
    <w:rsid w:val="00D0456E"/>
    <w:rsid w:val="00D04C62"/>
    <w:rsid w:val="00D04D5E"/>
    <w:rsid w:val="00D06B4C"/>
    <w:rsid w:val="00D07204"/>
    <w:rsid w:val="00D103E0"/>
    <w:rsid w:val="00D1098D"/>
    <w:rsid w:val="00D109AC"/>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37F58"/>
    <w:rsid w:val="00D41881"/>
    <w:rsid w:val="00D424D1"/>
    <w:rsid w:val="00D42F82"/>
    <w:rsid w:val="00D44273"/>
    <w:rsid w:val="00D44611"/>
    <w:rsid w:val="00D45502"/>
    <w:rsid w:val="00D46E7A"/>
    <w:rsid w:val="00D46EB3"/>
    <w:rsid w:val="00D46F7D"/>
    <w:rsid w:val="00D50DAB"/>
    <w:rsid w:val="00D50F24"/>
    <w:rsid w:val="00D545C9"/>
    <w:rsid w:val="00D5465E"/>
    <w:rsid w:val="00D55DBA"/>
    <w:rsid w:val="00D55E3D"/>
    <w:rsid w:val="00D60BAB"/>
    <w:rsid w:val="00D60E4F"/>
    <w:rsid w:val="00D61D76"/>
    <w:rsid w:val="00D61F56"/>
    <w:rsid w:val="00D626F4"/>
    <w:rsid w:val="00D63103"/>
    <w:rsid w:val="00D64097"/>
    <w:rsid w:val="00D642FF"/>
    <w:rsid w:val="00D64613"/>
    <w:rsid w:val="00D649D6"/>
    <w:rsid w:val="00D65C08"/>
    <w:rsid w:val="00D67236"/>
    <w:rsid w:val="00D672AE"/>
    <w:rsid w:val="00D67B12"/>
    <w:rsid w:val="00D705FE"/>
    <w:rsid w:val="00D7084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875CB"/>
    <w:rsid w:val="00D912FF"/>
    <w:rsid w:val="00D91C7A"/>
    <w:rsid w:val="00D92A24"/>
    <w:rsid w:val="00D965A2"/>
    <w:rsid w:val="00D97433"/>
    <w:rsid w:val="00D97871"/>
    <w:rsid w:val="00DA005C"/>
    <w:rsid w:val="00DA01AF"/>
    <w:rsid w:val="00DA03C1"/>
    <w:rsid w:val="00DA3431"/>
    <w:rsid w:val="00DA46E4"/>
    <w:rsid w:val="00DA6260"/>
    <w:rsid w:val="00DA6501"/>
    <w:rsid w:val="00DA653D"/>
    <w:rsid w:val="00DA739C"/>
    <w:rsid w:val="00DA7E8A"/>
    <w:rsid w:val="00DB2E4C"/>
    <w:rsid w:val="00DB31C3"/>
    <w:rsid w:val="00DB344F"/>
    <w:rsid w:val="00DB38F8"/>
    <w:rsid w:val="00DB3D8E"/>
    <w:rsid w:val="00DB44B2"/>
    <w:rsid w:val="00DB53C3"/>
    <w:rsid w:val="00DB5E77"/>
    <w:rsid w:val="00DB7382"/>
    <w:rsid w:val="00DB7B1A"/>
    <w:rsid w:val="00DB7B3F"/>
    <w:rsid w:val="00DC05A1"/>
    <w:rsid w:val="00DC235A"/>
    <w:rsid w:val="00DC2F6F"/>
    <w:rsid w:val="00DC40D9"/>
    <w:rsid w:val="00DC5019"/>
    <w:rsid w:val="00DC56F0"/>
    <w:rsid w:val="00DC5E09"/>
    <w:rsid w:val="00DD0459"/>
    <w:rsid w:val="00DD11D8"/>
    <w:rsid w:val="00DD17FF"/>
    <w:rsid w:val="00DD1F6E"/>
    <w:rsid w:val="00DD22D8"/>
    <w:rsid w:val="00DD2960"/>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6EE"/>
    <w:rsid w:val="00DF5A3E"/>
    <w:rsid w:val="00DF5C72"/>
    <w:rsid w:val="00DF6513"/>
    <w:rsid w:val="00DF6B78"/>
    <w:rsid w:val="00DF76B2"/>
    <w:rsid w:val="00DF7AC5"/>
    <w:rsid w:val="00DF7F70"/>
    <w:rsid w:val="00E00D89"/>
    <w:rsid w:val="00E016F7"/>
    <w:rsid w:val="00E02A1B"/>
    <w:rsid w:val="00E02C14"/>
    <w:rsid w:val="00E03399"/>
    <w:rsid w:val="00E037B8"/>
    <w:rsid w:val="00E039E2"/>
    <w:rsid w:val="00E0634D"/>
    <w:rsid w:val="00E06392"/>
    <w:rsid w:val="00E06442"/>
    <w:rsid w:val="00E06512"/>
    <w:rsid w:val="00E07FA7"/>
    <w:rsid w:val="00E109DC"/>
    <w:rsid w:val="00E11A29"/>
    <w:rsid w:val="00E13DA0"/>
    <w:rsid w:val="00E140B1"/>
    <w:rsid w:val="00E144C1"/>
    <w:rsid w:val="00E15310"/>
    <w:rsid w:val="00E17D4C"/>
    <w:rsid w:val="00E20086"/>
    <w:rsid w:val="00E20550"/>
    <w:rsid w:val="00E2109A"/>
    <w:rsid w:val="00E245E8"/>
    <w:rsid w:val="00E2629A"/>
    <w:rsid w:val="00E26761"/>
    <w:rsid w:val="00E30164"/>
    <w:rsid w:val="00E31201"/>
    <w:rsid w:val="00E3179A"/>
    <w:rsid w:val="00E31F83"/>
    <w:rsid w:val="00E34801"/>
    <w:rsid w:val="00E35EB7"/>
    <w:rsid w:val="00E405E7"/>
    <w:rsid w:val="00E41D70"/>
    <w:rsid w:val="00E41EE8"/>
    <w:rsid w:val="00E4201E"/>
    <w:rsid w:val="00E4241B"/>
    <w:rsid w:val="00E429C3"/>
    <w:rsid w:val="00E42C3E"/>
    <w:rsid w:val="00E46189"/>
    <w:rsid w:val="00E46DC9"/>
    <w:rsid w:val="00E472C0"/>
    <w:rsid w:val="00E50533"/>
    <w:rsid w:val="00E51260"/>
    <w:rsid w:val="00E52ED5"/>
    <w:rsid w:val="00E53040"/>
    <w:rsid w:val="00E54627"/>
    <w:rsid w:val="00E55691"/>
    <w:rsid w:val="00E56556"/>
    <w:rsid w:val="00E5696A"/>
    <w:rsid w:val="00E57299"/>
    <w:rsid w:val="00E603C8"/>
    <w:rsid w:val="00E609CD"/>
    <w:rsid w:val="00E61E44"/>
    <w:rsid w:val="00E61EA3"/>
    <w:rsid w:val="00E6251D"/>
    <w:rsid w:val="00E62770"/>
    <w:rsid w:val="00E638B6"/>
    <w:rsid w:val="00E64C44"/>
    <w:rsid w:val="00E6598E"/>
    <w:rsid w:val="00E66B51"/>
    <w:rsid w:val="00E75E65"/>
    <w:rsid w:val="00E761A7"/>
    <w:rsid w:val="00E769D4"/>
    <w:rsid w:val="00E773A8"/>
    <w:rsid w:val="00E805F2"/>
    <w:rsid w:val="00E8076D"/>
    <w:rsid w:val="00E809D8"/>
    <w:rsid w:val="00E8282C"/>
    <w:rsid w:val="00E831CF"/>
    <w:rsid w:val="00E834D0"/>
    <w:rsid w:val="00E83511"/>
    <w:rsid w:val="00E83640"/>
    <w:rsid w:val="00E836DA"/>
    <w:rsid w:val="00E843E4"/>
    <w:rsid w:val="00E85DAF"/>
    <w:rsid w:val="00E87729"/>
    <w:rsid w:val="00E90032"/>
    <w:rsid w:val="00E90286"/>
    <w:rsid w:val="00E91C90"/>
    <w:rsid w:val="00E92ED3"/>
    <w:rsid w:val="00E949C3"/>
    <w:rsid w:val="00E94CBF"/>
    <w:rsid w:val="00E94E3C"/>
    <w:rsid w:val="00E95E3C"/>
    <w:rsid w:val="00E97152"/>
    <w:rsid w:val="00EA0886"/>
    <w:rsid w:val="00EA10A9"/>
    <w:rsid w:val="00EA11D2"/>
    <w:rsid w:val="00EA1214"/>
    <w:rsid w:val="00EA2177"/>
    <w:rsid w:val="00EA3C7F"/>
    <w:rsid w:val="00EA3DE3"/>
    <w:rsid w:val="00EA46DA"/>
    <w:rsid w:val="00EA5D02"/>
    <w:rsid w:val="00EA66BB"/>
    <w:rsid w:val="00EA7370"/>
    <w:rsid w:val="00EB1EB4"/>
    <w:rsid w:val="00EB3A04"/>
    <w:rsid w:val="00EB4082"/>
    <w:rsid w:val="00EB450A"/>
    <w:rsid w:val="00EB4E55"/>
    <w:rsid w:val="00EB5E60"/>
    <w:rsid w:val="00EB7BE9"/>
    <w:rsid w:val="00EC0415"/>
    <w:rsid w:val="00EC11E4"/>
    <w:rsid w:val="00EC2614"/>
    <w:rsid w:val="00EC2775"/>
    <w:rsid w:val="00EC2BC3"/>
    <w:rsid w:val="00EC3FCA"/>
    <w:rsid w:val="00EC46CE"/>
    <w:rsid w:val="00EC5F64"/>
    <w:rsid w:val="00EC66BD"/>
    <w:rsid w:val="00EC678B"/>
    <w:rsid w:val="00EC78BA"/>
    <w:rsid w:val="00ED1483"/>
    <w:rsid w:val="00ED1EC0"/>
    <w:rsid w:val="00ED2D98"/>
    <w:rsid w:val="00ED2F54"/>
    <w:rsid w:val="00ED7BB3"/>
    <w:rsid w:val="00EE027B"/>
    <w:rsid w:val="00EE0716"/>
    <w:rsid w:val="00EE0850"/>
    <w:rsid w:val="00EE116A"/>
    <w:rsid w:val="00EE135C"/>
    <w:rsid w:val="00EE23B9"/>
    <w:rsid w:val="00EE30A0"/>
    <w:rsid w:val="00EF0859"/>
    <w:rsid w:val="00EF313E"/>
    <w:rsid w:val="00EF4710"/>
    <w:rsid w:val="00EF4A55"/>
    <w:rsid w:val="00EF4C9D"/>
    <w:rsid w:val="00EF53F6"/>
    <w:rsid w:val="00EF5CB2"/>
    <w:rsid w:val="00EF7D03"/>
    <w:rsid w:val="00F0291E"/>
    <w:rsid w:val="00F031D8"/>
    <w:rsid w:val="00F03D7D"/>
    <w:rsid w:val="00F0495D"/>
    <w:rsid w:val="00F0608B"/>
    <w:rsid w:val="00F07CBC"/>
    <w:rsid w:val="00F11FA9"/>
    <w:rsid w:val="00F11FC7"/>
    <w:rsid w:val="00F13FB3"/>
    <w:rsid w:val="00F17295"/>
    <w:rsid w:val="00F20663"/>
    <w:rsid w:val="00F21271"/>
    <w:rsid w:val="00F21AD5"/>
    <w:rsid w:val="00F21C20"/>
    <w:rsid w:val="00F2328A"/>
    <w:rsid w:val="00F241A2"/>
    <w:rsid w:val="00F24774"/>
    <w:rsid w:val="00F24CCC"/>
    <w:rsid w:val="00F262BB"/>
    <w:rsid w:val="00F271CF"/>
    <w:rsid w:val="00F301FE"/>
    <w:rsid w:val="00F34ACA"/>
    <w:rsid w:val="00F34CA7"/>
    <w:rsid w:val="00F352E6"/>
    <w:rsid w:val="00F3736E"/>
    <w:rsid w:val="00F43153"/>
    <w:rsid w:val="00F432ED"/>
    <w:rsid w:val="00F43334"/>
    <w:rsid w:val="00F43975"/>
    <w:rsid w:val="00F453DB"/>
    <w:rsid w:val="00F50B8F"/>
    <w:rsid w:val="00F53014"/>
    <w:rsid w:val="00F56376"/>
    <w:rsid w:val="00F56564"/>
    <w:rsid w:val="00F6060A"/>
    <w:rsid w:val="00F60BE7"/>
    <w:rsid w:val="00F63F8E"/>
    <w:rsid w:val="00F64391"/>
    <w:rsid w:val="00F64C41"/>
    <w:rsid w:val="00F65CF7"/>
    <w:rsid w:val="00F6732C"/>
    <w:rsid w:val="00F67AEC"/>
    <w:rsid w:val="00F70B1E"/>
    <w:rsid w:val="00F7125C"/>
    <w:rsid w:val="00F71869"/>
    <w:rsid w:val="00F73D2B"/>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5674"/>
    <w:rsid w:val="00FA567C"/>
    <w:rsid w:val="00FA603D"/>
    <w:rsid w:val="00FA6048"/>
    <w:rsid w:val="00FA6C13"/>
    <w:rsid w:val="00FB1B34"/>
    <w:rsid w:val="00FB40A2"/>
    <w:rsid w:val="00FB41DF"/>
    <w:rsid w:val="00FB4536"/>
    <w:rsid w:val="00FB5073"/>
    <w:rsid w:val="00FB680C"/>
    <w:rsid w:val="00FB681A"/>
    <w:rsid w:val="00FB7A96"/>
    <w:rsid w:val="00FC02F2"/>
    <w:rsid w:val="00FC0A21"/>
    <w:rsid w:val="00FC436E"/>
    <w:rsid w:val="00FC53FD"/>
    <w:rsid w:val="00FC7010"/>
    <w:rsid w:val="00FC7D20"/>
    <w:rsid w:val="00FD008C"/>
    <w:rsid w:val="00FD268D"/>
    <w:rsid w:val="00FD342F"/>
    <w:rsid w:val="00FD356C"/>
    <w:rsid w:val="00FD4C53"/>
    <w:rsid w:val="00FD7FE3"/>
    <w:rsid w:val="00FE004F"/>
    <w:rsid w:val="00FE1534"/>
    <w:rsid w:val="00FE1D61"/>
    <w:rsid w:val="00FE1E7C"/>
    <w:rsid w:val="00FE40A7"/>
    <w:rsid w:val="00FE438D"/>
    <w:rsid w:val="00FE4CDA"/>
    <w:rsid w:val="00FE5C99"/>
    <w:rsid w:val="00FE6EBB"/>
    <w:rsid w:val="00FE784F"/>
    <w:rsid w:val="00FF1E7F"/>
    <w:rsid w:val="00FF2F81"/>
    <w:rsid w:val="00FF352F"/>
    <w:rsid w:val="00FF4410"/>
    <w:rsid w:val="00FF4F29"/>
    <w:rsid w:val="00FF57F9"/>
    <w:rsid w:val="00FF6632"/>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link w:val="BodyTextIndentChar"/>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 w:type="character" w:customStyle="1" w:styleId="UnresolvedMention">
    <w:name w:val="Unresolved Mention"/>
    <w:basedOn w:val="DefaultParagraphFont"/>
    <w:uiPriority w:val="99"/>
    <w:semiHidden/>
    <w:unhideWhenUsed/>
    <w:rsid w:val="00883971"/>
    <w:rPr>
      <w:color w:val="808080"/>
      <w:shd w:val="clear" w:color="auto" w:fill="E6E6E6"/>
    </w:rPr>
  </w:style>
  <w:style w:type="paragraph" w:styleId="Title">
    <w:name w:val="Title"/>
    <w:basedOn w:val="Normal"/>
    <w:next w:val="Normal"/>
    <w:link w:val="TitleChar"/>
    <w:uiPriority w:val="10"/>
    <w:qFormat/>
    <w:rsid w:val="001053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3EE"/>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F1703"/>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FirstIndent2">
    <w:name w:val="Body Text First Indent 2"/>
    <w:basedOn w:val="BodyTextIndent"/>
    <w:link w:val="BodyTextFirstIndent2Char"/>
    <w:uiPriority w:val="99"/>
    <w:unhideWhenUsed/>
    <w:rsid w:val="00754D82"/>
    <w:pPr>
      <w:ind w:left="360" w:firstLine="360"/>
    </w:pPr>
  </w:style>
  <w:style w:type="character" w:customStyle="1" w:styleId="BodyTextIndentChar">
    <w:name w:val="Body Text Indent Char"/>
    <w:basedOn w:val="DefaultParagraphFont"/>
    <w:link w:val="BodyTextIndent"/>
    <w:semiHidden/>
    <w:rsid w:val="00754D82"/>
    <w:rPr>
      <w:sz w:val="24"/>
      <w:szCs w:val="24"/>
    </w:rPr>
  </w:style>
  <w:style w:type="character" w:customStyle="1" w:styleId="BodyTextFirstIndent2Char">
    <w:name w:val="Body Text First Indent 2 Char"/>
    <w:basedOn w:val="BodyTextIndentChar"/>
    <w:link w:val="BodyTextFirstIndent2"/>
    <w:uiPriority w:val="99"/>
    <w:rsid w:val="00754D8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ON.ORG" TargetMode="External"/><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29" Type="http://schemas.microsoft.com/office/2016/09/relationships/commentsIds" Target="commentsId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w3schools.com/xml/schema_dtypes_date.asp"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ww.w3schools.com/xml/schema_dtypes_date.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D6EE7-29F6-BD47-888A-A26A7FC6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5858</Words>
  <Characters>33391</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39171</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Microsoft Office User</cp:lastModifiedBy>
  <cp:revision>45</cp:revision>
  <cp:lastPrinted>2017-09-10T02:42:00Z</cp:lastPrinted>
  <dcterms:created xsi:type="dcterms:W3CDTF">2017-08-03T16:25:00Z</dcterms:created>
  <dcterms:modified xsi:type="dcterms:W3CDTF">2017-09-19T17:43:00Z</dcterms:modified>
  <cp:category>Specification Document</cp:category>
</cp:coreProperties>
</file>